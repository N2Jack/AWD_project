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6B1F97" w14:textId="503FB29E" w:rsidR="00F10876" w:rsidRDefault="00F10876" w:rsidP="00EE48BC">
      <w:pPr>
        <w:spacing w:after="0"/>
      </w:pPr>
    </w:p>
    <w:p w14:paraId="36B43895" w14:textId="77777777" w:rsidR="00342A72" w:rsidRDefault="00342A72" w:rsidP="00EE48BC">
      <w:pPr>
        <w:spacing w:after="0"/>
      </w:pPr>
    </w:p>
    <w:p w14:paraId="6228E7E9" w14:textId="0D55820F" w:rsidR="00EE48BC" w:rsidRPr="00AC3C98" w:rsidRDefault="00E72A06" w:rsidP="00EE48BC">
      <w:pPr>
        <w:spacing w:after="0"/>
        <w:rPr>
          <w:rFonts w:ascii="Arial" w:hAnsi="Arial" w:cs="Arial"/>
        </w:rPr>
      </w:pPr>
      <w:r w:rsidRPr="00882F2F">
        <w:rPr>
          <w:noProof/>
          <w:spacing w:val="-2"/>
          <w:sz w:val="24"/>
          <w:lang w:val="en-US" w:eastAsia="zh-TW"/>
        </w:rPr>
        <w:drawing>
          <wp:inline distT="0" distB="0" distL="0" distR="0" wp14:anchorId="327093BF" wp14:editId="23E0D00B">
            <wp:extent cx="1837690" cy="707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37690" cy="707390"/>
                    </a:xfrm>
                    <a:prstGeom prst="rect">
                      <a:avLst/>
                    </a:prstGeom>
                    <a:noFill/>
                    <a:ln>
                      <a:noFill/>
                    </a:ln>
                  </pic:spPr>
                </pic:pic>
              </a:graphicData>
            </a:graphic>
          </wp:inline>
        </w:drawing>
      </w:r>
      <w:r w:rsidR="00EE48BC" w:rsidRPr="00AC3C98">
        <w:br/>
      </w:r>
      <w:r w:rsidR="00EE48BC" w:rsidRPr="00AC3C98">
        <w:br/>
      </w:r>
    </w:p>
    <w:p w14:paraId="5655C0CA" w14:textId="77777777" w:rsidR="00EE48BC" w:rsidRPr="00AC3C98" w:rsidRDefault="00EE48BC" w:rsidP="00EE48BC">
      <w:pPr>
        <w:spacing w:after="0"/>
        <w:jc w:val="center"/>
        <w:rPr>
          <w:rFonts w:ascii="Arial" w:hAnsi="Arial" w:cs="Arial"/>
          <w:b/>
          <w:sz w:val="28"/>
          <w:szCs w:val="28"/>
        </w:rPr>
      </w:pPr>
      <w:r w:rsidRPr="00AC3C98">
        <w:rPr>
          <w:rFonts w:ascii="Arial" w:hAnsi="Arial" w:cs="Arial"/>
          <w:b/>
          <w:sz w:val="28"/>
          <w:szCs w:val="28"/>
        </w:rPr>
        <w:t>MODULAR PROGRAMME</w:t>
      </w:r>
    </w:p>
    <w:p w14:paraId="32D1FBD8" w14:textId="6985E96C" w:rsidR="00EE48BC" w:rsidRDefault="00EE48BC" w:rsidP="00EE48BC">
      <w:pPr>
        <w:spacing w:after="0"/>
        <w:jc w:val="center"/>
        <w:rPr>
          <w:rFonts w:ascii="Arial" w:hAnsi="Arial" w:cs="Arial"/>
          <w:b/>
          <w:sz w:val="28"/>
          <w:szCs w:val="28"/>
        </w:rPr>
      </w:pPr>
      <w:r w:rsidRPr="00AC3C98">
        <w:rPr>
          <w:rFonts w:ascii="Arial" w:hAnsi="Arial" w:cs="Arial"/>
          <w:b/>
          <w:sz w:val="28"/>
          <w:szCs w:val="28"/>
        </w:rPr>
        <w:t>COURSEWORK ASSESSMENT SPECIFICATION</w:t>
      </w:r>
    </w:p>
    <w:p w14:paraId="5158D45C" w14:textId="4CB87DAB" w:rsidR="005A46D7" w:rsidRDefault="005A46D7" w:rsidP="00EE48BC">
      <w:pPr>
        <w:spacing w:after="0"/>
        <w:jc w:val="center"/>
        <w:rPr>
          <w:rFonts w:ascii="Arial" w:hAnsi="Arial" w:cs="Arial"/>
          <w:b/>
          <w:sz w:val="28"/>
          <w:szCs w:val="28"/>
        </w:rPr>
      </w:pPr>
      <w:r>
        <w:rPr>
          <w:rFonts w:ascii="Arial" w:hAnsi="Arial" w:cs="Arial"/>
          <w:b/>
          <w:sz w:val="28"/>
          <w:szCs w:val="28"/>
        </w:rPr>
        <w:t>(DRAFT)</w:t>
      </w:r>
    </w:p>
    <w:p w14:paraId="01EDA0A2" w14:textId="1B83D776" w:rsidR="003C054F" w:rsidRPr="00AC3C98" w:rsidRDefault="003C054F" w:rsidP="0070270B">
      <w:pPr>
        <w:spacing w:after="0"/>
        <w:rPr>
          <w:rFonts w:ascii="Arial" w:hAnsi="Arial" w:cs="Arial"/>
          <w:b/>
          <w:sz w:val="28"/>
          <w:szCs w:val="28"/>
          <w:lang w:eastAsia="zh-HK"/>
        </w:rPr>
      </w:pPr>
    </w:p>
    <w:p w14:paraId="6402E7DC" w14:textId="77777777" w:rsidR="00EE48BC" w:rsidRPr="00AC3C98" w:rsidRDefault="00EE48BC" w:rsidP="00EE48BC">
      <w:pPr>
        <w:spacing w:after="0"/>
        <w:jc w:val="center"/>
        <w:rPr>
          <w:rFonts w:ascii="Arial" w:hAnsi="Arial" w:cs="Arial"/>
          <w:b/>
          <w:sz w:val="24"/>
          <w:szCs w:val="24"/>
          <w:lang w:eastAsia="zh-HK"/>
        </w:rPr>
      </w:pPr>
    </w:p>
    <w:p w14:paraId="5E85CD2B" w14:textId="77777777" w:rsidR="00EE48BC" w:rsidRPr="00AC3C98" w:rsidRDefault="00EE48BC" w:rsidP="00EE48BC">
      <w:pPr>
        <w:spacing w:after="0"/>
        <w:rPr>
          <w:rFonts w:ascii="Arial" w:hAnsi="Arial" w:cs="Arial"/>
          <w:b/>
          <w:sz w:val="24"/>
          <w:szCs w:val="24"/>
        </w:rPr>
      </w:pPr>
      <w:r w:rsidRPr="00AC3C98">
        <w:rPr>
          <w:rFonts w:ascii="Arial" w:hAnsi="Arial" w:cs="Arial"/>
          <w:b/>
          <w:sz w:val="24"/>
          <w:szCs w:val="24"/>
        </w:rPr>
        <w:t>Module Details</w:t>
      </w:r>
    </w:p>
    <w:tbl>
      <w:tblPr>
        <w:tblW w:w="5000" w:type="pct"/>
        <w:tblCellMar>
          <w:top w:w="75" w:type="dxa"/>
          <w:left w:w="75" w:type="dxa"/>
          <w:bottom w:w="75" w:type="dxa"/>
          <w:right w:w="75" w:type="dxa"/>
        </w:tblCellMar>
        <w:tblLook w:val="04A0" w:firstRow="1" w:lastRow="0" w:firstColumn="1" w:lastColumn="0" w:noHBand="0" w:noVBand="1"/>
      </w:tblPr>
      <w:tblGrid>
        <w:gridCol w:w="1966"/>
        <w:gridCol w:w="2549"/>
        <w:gridCol w:w="4661"/>
      </w:tblGrid>
      <w:tr w:rsidR="00BC57D3" w:rsidRPr="00882F2F" w14:paraId="07EE1CB6" w14:textId="77777777" w:rsidTr="00C77373">
        <w:tc>
          <w:tcPr>
            <w:tcW w:w="1071" w:type="pct"/>
            <w:tcBorders>
              <w:top w:val="single" w:sz="8" w:space="0" w:color="999999"/>
              <w:left w:val="single" w:sz="8" w:space="0" w:color="999999"/>
              <w:bottom w:val="single" w:sz="8" w:space="0" w:color="999999"/>
              <w:right w:val="single" w:sz="8" w:space="0" w:color="999999"/>
            </w:tcBorders>
            <w:hideMark/>
          </w:tcPr>
          <w:p w14:paraId="4E1CDA30" w14:textId="77EBA764" w:rsidR="00EE48BC" w:rsidRPr="00882F2F" w:rsidRDefault="00EE48BC" w:rsidP="00313610">
            <w:pPr>
              <w:spacing w:after="0"/>
              <w:rPr>
                <w:rFonts w:ascii="Arial" w:hAnsi="Arial" w:cs="Arial"/>
              </w:rPr>
            </w:pPr>
            <w:r w:rsidRPr="00882F2F">
              <w:rPr>
                <w:rFonts w:ascii="Arial" w:hAnsi="Arial" w:cs="Arial"/>
                <w:b/>
                <w:bCs/>
              </w:rPr>
              <w:t>Module Code</w:t>
            </w:r>
            <w:r w:rsidR="006D7540">
              <w:rPr>
                <w:rFonts w:ascii="Arial" w:hAnsi="Arial" w:cs="Arial"/>
              </w:rPr>
              <w:br/>
            </w:r>
            <w:r w:rsidR="00C77373">
              <w:rPr>
                <w:rFonts w:ascii="Arial" w:hAnsi="Arial" w:cs="Arial"/>
              </w:rPr>
              <w:t>UFCE3Q-30-3</w:t>
            </w:r>
          </w:p>
        </w:tc>
        <w:tc>
          <w:tcPr>
            <w:tcW w:w="1389" w:type="pct"/>
            <w:tcBorders>
              <w:top w:val="single" w:sz="8" w:space="0" w:color="999999"/>
              <w:left w:val="single" w:sz="8" w:space="0" w:color="999999"/>
              <w:bottom w:val="single" w:sz="8" w:space="0" w:color="999999"/>
              <w:right w:val="single" w:sz="8" w:space="0" w:color="999999"/>
            </w:tcBorders>
            <w:hideMark/>
          </w:tcPr>
          <w:p w14:paraId="71AAF031" w14:textId="56DEAD1B" w:rsidR="00EE48BC" w:rsidRDefault="00EE48BC" w:rsidP="006C0B17">
            <w:pPr>
              <w:spacing w:after="0"/>
              <w:rPr>
                <w:rFonts w:ascii="Arial" w:hAnsi="Arial" w:cs="Arial"/>
                <w:b/>
                <w:lang w:eastAsia="zh-HK"/>
              </w:rPr>
            </w:pPr>
            <w:r w:rsidRPr="00882F2F">
              <w:rPr>
                <w:rFonts w:ascii="Arial" w:hAnsi="Arial" w:cs="Arial"/>
                <w:b/>
              </w:rPr>
              <w:t>Run</w:t>
            </w:r>
            <w:r w:rsidRPr="00882F2F">
              <w:rPr>
                <w:rFonts w:ascii="Arial" w:hAnsi="Arial" w:cs="Arial"/>
                <w:b/>
              </w:rPr>
              <w:br/>
            </w:r>
            <w:r w:rsidR="00006C3F">
              <w:rPr>
                <w:rFonts w:ascii="Arial" w:hAnsi="Arial" w:cs="Arial"/>
                <w:b/>
                <w:lang w:eastAsia="zh-HK"/>
              </w:rPr>
              <w:t>Main</w:t>
            </w:r>
            <w:r w:rsidR="00DA17B4">
              <w:rPr>
                <w:rFonts w:ascii="Arial" w:hAnsi="Arial" w:cs="Arial"/>
                <w:b/>
                <w:lang w:eastAsia="zh-HK"/>
              </w:rPr>
              <w:t xml:space="preserve"> (AY25</w:t>
            </w:r>
            <w:r w:rsidR="00CD6A3E">
              <w:rPr>
                <w:rFonts w:ascii="Arial" w:hAnsi="Arial" w:cs="Arial"/>
                <w:b/>
                <w:lang w:eastAsia="zh-HK"/>
              </w:rPr>
              <w:t>/2</w:t>
            </w:r>
            <w:r w:rsidR="00DA17B4">
              <w:rPr>
                <w:rFonts w:ascii="Arial" w:hAnsi="Arial" w:cs="Arial"/>
                <w:b/>
                <w:lang w:eastAsia="zh-HK"/>
              </w:rPr>
              <w:t>6 Sem 1</w:t>
            </w:r>
            <w:r w:rsidR="00C77373">
              <w:rPr>
                <w:rFonts w:ascii="Arial" w:hAnsi="Arial" w:cs="Arial"/>
                <w:b/>
                <w:lang w:eastAsia="zh-HK"/>
              </w:rPr>
              <w:t>)</w:t>
            </w:r>
          </w:p>
          <w:p w14:paraId="43EB4F09" w14:textId="40078EDC" w:rsidR="00C77373" w:rsidRPr="00882F2F" w:rsidRDefault="00DA17B4" w:rsidP="006C0B17">
            <w:pPr>
              <w:spacing w:after="0"/>
              <w:rPr>
                <w:rFonts w:ascii="Arial" w:hAnsi="Arial" w:cs="Arial"/>
                <w:b/>
                <w:lang w:eastAsia="zh-HK"/>
              </w:rPr>
            </w:pPr>
            <w:r>
              <w:rPr>
                <w:rFonts w:ascii="Arial" w:hAnsi="Arial" w:cs="Arial"/>
                <w:b/>
                <w:lang w:eastAsia="zh-HK"/>
              </w:rPr>
              <w:t>Full</w:t>
            </w:r>
            <w:r w:rsidR="00C77373">
              <w:rPr>
                <w:rFonts w:ascii="Arial" w:hAnsi="Arial" w:cs="Arial"/>
                <w:b/>
                <w:lang w:eastAsia="zh-HK"/>
              </w:rPr>
              <w:t>-Time Cohort</w:t>
            </w:r>
          </w:p>
        </w:tc>
        <w:tc>
          <w:tcPr>
            <w:tcW w:w="2540" w:type="pct"/>
            <w:tcBorders>
              <w:top w:val="single" w:sz="8" w:space="0" w:color="999999"/>
              <w:left w:val="single" w:sz="8" w:space="0" w:color="999999"/>
              <w:bottom w:val="single" w:sz="8" w:space="0" w:color="999999"/>
              <w:right w:val="single" w:sz="8" w:space="0" w:color="999999"/>
            </w:tcBorders>
            <w:hideMark/>
          </w:tcPr>
          <w:p w14:paraId="3543DFD1" w14:textId="1B5ACFB1" w:rsidR="00EE48BC" w:rsidRPr="00AC3C98" w:rsidRDefault="00EE48BC" w:rsidP="00313610">
            <w:pPr>
              <w:spacing w:after="0"/>
              <w:rPr>
                <w:rFonts w:ascii="Arial" w:eastAsia="Times New Roman" w:hAnsi="Arial" w:cs="Arial"/>
                <w:lang w:eastAsia="zh-HK"/>
              </w:rPr>
            </w:pPr>
            <w:r w:rsidRPr="00AC3C98">
              <w:rPr>
                <w:rFonts w:ascii="Arial" w:eastAsia="Times New Roman" w:hAnsi="Arial" w:cs="Arial"/>
                <w:b/>
                <w:bCs/>
              </w:rPr>
              <w:t xml:space="preserve">Module Title </w:t>
            </w:r>
            <w:r w:rsidRPr="00AC3C98">
              <w:rPr>
                <w:rFonts w:ascii="Arial" w:eastAsia="Times New Roman" w:hAnsi="Arial" w:cs="Arial"/>
              </w:rPr>
              <w:br/>
            </w:r>
            <w:r w:rsidRPr="00AC3C98">
              <w:rPr>
                <w:rFonts w:ascii="Arial" w:eastAsia="Times New Roman" w:hAnsi="Arial" w:cs="Arial"/>
                <w:lang w:eastAsia="zh-HK"/>
              </w:rPr>
              <w:t>Advanced Web Development</w:t>
            </w:r>
          </w:p>
        </w:tc>
      </w:tr>
      <w:tr w:rsidR="00BC57D3" w:rsidRPr="00882F2F" w14:paraId="3311C490" w14:textId="77777777" w:rsidTr="00313610">
        <w:tc>
          <w:tcPr>
            <w:tcW w:w="2460" w:type="pct"/>
            <w:gridSpan w:val="2"/>
            <w:tcBorders>
              <w:top w:val="single" w:sz="8" w:space="0" w:color="999999"/>
              <w:left w:val="single" w:sz="8" w:space="0" w:color="999999"/>
              <w:bottom w:val="single" w:sz="8" w:space="0" w:color="999999"/>
              <w:right w:val="single" w:sz="8" w:space="0" w:color="999999"/>
            </w:tcBorders>
            <w:hideMark/>
          </w:tcPr>
          <w:p w14:paraId="54D0260B" w14:textId="40189280" w:rsidR="00EE48BC" w:rsidRPr="00882F2F" w:rsidRDefault="00EE48BC" w:rsidP="000D4DF5">
            <w:pPr>
              <w:spacing w:after="0"/>
              <w:rPr>
                <w:rFonts w:ascii="Arial" w:hAnsi="Arial" w:cs="Arial"/>
                <w:lang w:eastAsia="zh-HK"/>
              </w:rPr>
            </w:pPr>
            <w:r w:rsidRPr="00882F2F">
              <w:rPr>
                <w:rFonts w:ascii="Arial" w:hAnsi="Arial" w:cs="Arial"/>
                <w:b/>
              </w:rPr>
              <w:t xml:space="preserve">Module Leader </w:t>
            </w:r>
            <w:r w:rsidRPr="00882F2F">
              <w:rPr>
                <w:rFonts w:ascii="Arial" w:hAnsi="Arial" w:cs="Arial"/>
                <w:b/>
              </w:rPr>
              <w:br/>
            </w:r>
          </w:p>
        </w:tc>
        <w:tc>
          <w:tcPr>
            <w:tcW w:w="2540" w:type="pct"/>
            <w:tcBorders>
              <w:top w:val="single" w:sz="8" w:space="0" w:color="999999"/>
              <w:left w:val="single" w:sz="8" w:space="0" w:color="999999"/>
              <w:bottom w:val="single" w:sz="8" w:space="0" w:color="999999"/>
              <w:right w:val="single" w:sz="8" w:space="0" w:color="999999"/>
            </w:tcBorders>
            <w:hideMark/>
          </w:tcPr>
          <w:p w14:paraId="5050491D" w14:textId="3636D725" w:rsidR="00EE48BC" w:rsidRPr="00882F2F" w:rsidRDefault="00EE48BC" w:rsidP="000D4DF5">
            <w:pPr>
              <w:spacing w:after="0"/>
              <w:rPr>
                <w:rFonts w:ascii="Arial" w:hAnsi="Arial" w:cs="Arial"/>
                <w:b/>
                <w:lang w:eastAsia="zh-HK"/>
              </w:rPr>
            </w:pPr>
            <w:r w:rsidRPr="00882F2F">
              <w:rPr>
                <w:rFonts w:ascii="Arial" w:hAnsi="Arial" w:cs="Arial"/>
                <w:b/>
              </w:rPr>
              <w:t>Module Tutors</w:t>
            </w:r>
            <w:r w:rsidRPr="00882F2F">
              <w:rPr>
                <w:rFonts w:ascii="Arial" w:hAnsi="Arial" w:cs="Arial"/>
                <w:b/>
              </w:rPr>
              <w:br/>
            </w:r>
            <w:r w:rsidR="00313610">
              <w:rPr>
                <w:rFonts w:ascii="Arial" w:hAnsi="Arial" w:cs="Arial"/>
                <w:b/>
                <w:lang w:eastAsia="zh-HK"/>
              </w:rPr>
              <w:t>SM LAU</w:t>
            </w:r>
          </w:p>
        </w:tc>
      </w:tr>
      <w:tr w:rsidR="00BC57D3" w:rsidRPr="00882F2F" w14:paraId="1D26B505" w14:textId="77777777" w:rsidTr="00313610">
        <w:tc>
          <w:tcPr>
            <w:tcW w:w="2460" w:type="pct"/>
            <w:gridSpan w:val="2"/>
            <w:tcBorders>
              <w:top w:val="single" w:sz="8" w:space="0" w:color="999999"/>
              <w:left w:val="single" w:sz="8" w:space="0" w:color="999999"/>
              <w:bottom w:val="single" w:sz="8" w:space="0" w:color="999999"/>
              <w:right w:val="single" w:sz="8" w:space="0" w:color="999999"/>
            </w:tcBorders>
            <w:hideMark/>
          </w:tcPr>
          <w:p w14:paraId="4BAE98C9" w14:textId="77777777" w:rsidR="00EE48BC" w:rsidRPr="00882F2F" w:rsidRDefault="00EE48BC" w:rsidP="00313610">
            <w:pPr>
              <w:spacing w:after="0"/>
              <w:rPr>
                <w:rFonts w:ascii="Arial" w:hAnsi="Arial" w:cs="Arial"/>
                <w:b/>
                <w:lang w:eastAsia="zh-HK"/>
              </w:rPr>
            </w:pPr>
            <w:r w:rsidRPr="00882F2F">
              <w:rPr>
                <w:rFonts w:ascii="Arial" w:hAnsi="Arial" w:cs="Arial"/>
                <w:b/>
              </w:rPr>
              <w:t xml:space="preserve">Component and Element Number </w:t>
            </w:r>
          </w:p>
          <w:p w14:paraId="04283402" w14:textId="09A044EE" w:rsidR="00EE48BC" w:rsidRPr="00882F2F" w:rsidRDefault="00DA17B4" w:rsidP="00313610">
            <w:pPr>
              <w:spacing w:after="0"/>
              <w:rPr>
                <w:rFonts w:ascii="Arial" w:hAnsi="Arial" w:cs="Arial"/>
                <w:lang w:eastAsia="zh-HK"/>
              </w:rPr>
            </w:pPr>
            <w:r>
              <w:rPr>
                <w:rFonts w:ascii="Arial" w:hAnsi="Arial" w:cs="Arial"/>
                <w:lang w:eastAsia="zh-HK"/>
              </w:rPr>
              <w:t>Individual</w:t>
            </w:r>
            <w:r w:rsidR="005A46D7">
              <w:rPr>
                <w:rFonts w:ascii="Arial" w:hAnsi="Arial" w:cs="Arial"/>
                <w:lang w:eastAsia="zh-HK"/>
              </w:rPr>
              <w:t xml:space="preserve"> Portfolio </w:t>
            </w:r>
          </w:p>
        </w:tc>
        <w:tc>
          <w:tcPr>
            <w:tcW w:w="2540" w:type="pct"/>
            <w:tcBorders>
              <w:top w:val="single" w:sz="8" w:space="0" w:color="999999"/>
              <w:left w:val="single" w:sz="8" w:space="0" w:color="999999"/>
              <w:bottom w:val="single" w:sz="8" w:space="0" w:color="999999"/>
              <w:right w:val="single" w:sz="8" w:space="0" w:color="999999"/>
            </w:tcBorders>
            <w:hideMark/>
          </w:tcPr>
          <w:p w14:paraId="155FF42A" w14:textId="0DE8CCB2" w:rsidR="00EE48BC" w:rsidRPr="00882F2F" w:rsidRDefault="00EE48BC" w:rsidP="00F327E1">
            <w:pPr>
              <w:spacing w:after="0"/>
              <w:rPr>
                <w:rFonts w:ascii="Arial" w:hAnsi="Arial" w:cs="Arial"/>
                <w:b/>
                <w:lang w:eastAsia="zh-HK"/>
              </w:rPr>
            </w:pPr>
            <w:r w:rsidRPr="00882F2F">
              <w:rPr>
                <w:rFonts w:ascii="Arial" w:hAnsi="Arial" w:cs="Arial"/>
                <w:b/>
              </w:rPr>
              <w:t xml:space="preserve">Weighting: </w:t>
            </w:r>
            <w:r w:rsidR="00E44A67" w:rsidRPr="00882F2F">
              <w:rPr>
                <w:rFonts w:ascii="Arial" w:hAnsi="Arial" w:cs="Arial" w:hint="eastAsia"/>
                <w:b/>
                <w:lang w:eastAsia="zh-HK"/>
              </w:rPr>
              <w:br/>
            </w:r>
            <w:r w:rsidR="00DA17B4">
              <w:rPr>
                <w:rFonts w:ascii="Arial" w:hAnsi="Arial" w:cs="Arial"/>
                <w:lang w:eastAsia="zh-HK"/>
              </w:rPr>
              <w:t>100</w:t>
            </w:r>
            <w:r w:rsidRPr="00882F2F">
              <w:rPr>
                <w:rFonts w:ascii="Arial" w:hAnsi="Arial" w:cs="Arial" w:hint="eastAsia"/>
                <w:lang w:eastAsia="zh-HK"/>
              </w:rPr>
              <w:t>%</w:t>
            </w:r>
          </w:p>
        </w:tc>
      </w:tr>
      <w:tr w:rsidR="00EE48BC" w:rsidRPr="00882F2F" w14:paraId="1F28F42A" w14:textId="77777777" w:rsidTr="00313610">
        <w:tc>
          <w:tcPr>
            <w:tcW w:w="2460" w:type="pct"/>
            <w:gridSpan w:val="2"/>
            <w:tcBorders>
              <w:top w:val="single" w:sz="8" w:space="0" w:color="999999"/>
              <w:left w:val="single" w:sz="8" w:space="0" w:color="999999"/>
              <w:bottom w:val="single" w:sz="8" w:space="0" w:color="999999"/>
              <w:right w:val="single" w:sz="8" w:space="0" w:color="999999"/>
            </w:tcBorders>
            <w:hideMark/>
          </w:tcPr>
          <w:p w14:paraId="70FB3869" w14:textId="6F73B951" w:rsidR="00EE48BC" w:rsidRPr="00882F2F" w:rsidRDefault="00EE48BC" w:rsidP="00DA17B4">
            <w:pPr>
              <w:spacing w:after="0"/>
              <w:rPr>
                <w:rFonts w:ascii="Arial" w:hAnsi="Arial" w:cs="Arial"/>
                <w:lang w:eastAsia="zh-HK"/>
              </w:rPr>
            </w:pPr>
            <w:r w:rsidRPr="00882F2F">
              <w:rPr>
                <w:rFonts w:ascii="Arial" w:hAnsi="Arial" w:cs="Arial"/>
                <w:b/>
                <w:bCs/>
              </w:rPr>
              <w:t>Element Description</w:t>
            </w:r>
            <w:r w:rsidRPr="00882F2F">
              <w:rPr>
                <w:rFonts w:ascii="Arial" w:hAnsi="Arial" w:cs="Arial"/>
              </w:rPr>
              <w:br/>
            </w:r>
            <w:r w:rsidR="00DA17B4">
              <w:rPr>
                <w:rFonts w:ascii="Arial" w:hAnsi="Arial" w:cs="Arial"/>
                <w:lang w:eastAsia="zh-HK"/>
              </w:rPr>
              <w:t>Build a web application demonstrating the ability to apply advanced web development techniques in a real-world context.</w:t>
            </w:r>
          </w:p>
        </w:tc>
        <w:tc>
          <w:tcPr>
            <w:tcW w:w="2540" w:type="pct"/>
            <w:tcBorders>
              <w:top w:val="single" w:sz="8" w:space="0" w:color="999999"/>
              <w:left w:val="single" w:sz="8" w:space="0" w:color="999999"/>
              <w:bottom w:val="single" w:sz="8" w:space="0" w:color="999999"/>
              <w:right w:val="single" w:sz="8" w:space="0" w:color="999999"/>
            </w:tcBorders>
            <w:hideMark/>
          </w:tcPr>
          <w:p w14:paraId="70B00BCD" w14:textId="77777777" w:rsidR="00EE48BC" w:rsidRPr="00882F2F" w:rsidRDefault="00EE48BC" w:rsidP="00313610">
            <w:pPr>
              <w:spacing w:after="0"/>
              <w:rPr>
                <w:rFonts w:ascii="Arial" w:hAnsi="Arial" w:cs="Arial"/>
                <w:b/>
              </w:rPr>
            </w:pPr>
            <w:r w:rsidRPr="00882F2F">
              <w:rPr>
                <w:rFonts w:ascii="Arial" w:hAnsi="Arial" w:cs="Arial"/>
                <w:b/>
              </w:rPr>
              <w:t xml:space="preserve">Total Assignment time </w:t>
            </w:r>
          </w:p>
          <w:p w14:paraId="2CC1BAD3" w14:textId="77777777" w:rsidR="00EE48BC" w:rsidRPr="00882F2F" w:rsidRDefault="00EE48BC" w:rsidP="00313610">
            <w:pPr>
              <w:spacing w:after="0"/>
              <w:rPr>
                <w:rFonts w:ascii="Arial" w:hAnsi="Arial" w:cs="Arial"/>
                <w:lang w:eastAsia="zh-HK"/>
              </w:rPr>
            </w:pPr>
          </w:p>
        </w:tc>
      </w:tr>
    </w:tbl>
    <w:p w14:paraId="012BBBFD" w14:textId="77777777" w:rsidR="00EE48BC" w:rsidRPr="00AC3C98" w:rsidRDefault="00EE48BC" w:rsidP="00EE48BC">
      <w:pPr>
        <w:spacing w:after="0"/>
        <w:rPr>
          <w:rFonts w:ascii="Arial" w:hAnsi="Arial" w:cs="Arial"/>
          <w:b/>
          <w:sz w:val="24"/>
          <w:szCs w:val="24"/>
          <w:lang w:eastAsia="zh-HK"/>
        </w:rPr>
      </w:pPr>
    </w:p>
    <w:p w14:paraId="05D78C64" w14:textId="77777777" w:rsidR="00EE48BC" w:rsidRPr="00AC3C98" w:rsidRDefault="00EE48BC" w:rsidP="00EE48BC">
      <w:pPr>
        <w:spacing w:after="0"/>
        <w:rPr>
          <w:rFonts w:ascii="Arial" w:hAnsi="Arial" w:cs="Arial"/>
          <w:b/>
          <w:sz w:val="24"/>
          <w:szCs w:val="24"/>
        </w:rPr>
      </w:pPr>
      <w:r w:rsidRPr="00AC3C98">
        <w:rPr>
          <w:rFonts w:ascii="Arial" w:hAnsi="Arial" w:cs="Arial"/>
          <w:b/>
          <w:sz w:val="24"/>
          <w:szCs w:val="24"/>
        </w:rPr>
        <w:t>Dates</w:t>
      </w:r>
    </w:p>
    <w:tbl>
      <w:tblPr>
        <w:tblW w:w="5000" w:type="pct"/>
        <w:tblCellMar>
          <w:top w:w="75" w:type="dxa"/>
          <w:left w:w="75" w:type="dxa"/>
          <w:bottom w:w="75" w:type="dxa"/>
          <w:right w:w="75" w:type="dxa"/>
        </w:tblCellMar>
        <w:tblLook w:val="04A0" w:firstRow="1" w:lastRow="0" w:firstColumn="1" w:lastColumn="0" w:noHBand="0" w:noVBand="1"/>
      </w:tblPr>
      <w:tblGrid>
        <w:gridCol w:w="4515"/>
        <w:gridCol w:w="4661"/>
      </w:tblGrid>
      <w:tr w:rsidR="00BC57D3" w:rsidRPr="00882F2F" w14:paraId="3CFEBE15" w14:textId="77777777" w:rsidTr="00313610">
        <w:tc>
          <w:tcPr>
            <w:tcW w:w="2460" w:type="pct"/>
            <w:tcBorders>
              <w:top w:val="single" w:sz="8" w:space="0" w:color="999999"/>
              <w:left w:val="single" w:sz="8" w:space="0" w:color="999999"/>
              <w:bottom w:val="single" w:sz="8" w:space="0" w:color="999999"/>
              <w:right w:val="single" w:sz="8" w:space="0" w:color="999999"/>
            </w:tcBorders>
            <w:hideMark/>
          </w:tcPr>
          <w:p w14:paraId="393183A3" w14:textId="77777777" w:rsidR="00160006" w:rsidRPr="00882F2F" w:rsidRDefault="00EE48BC" w:rsidP="00313610">
            <w:pPr>
              <w:spacing w:after="0"/>
              <w:rPr>
                <w:rFonts w:ascii="Arial" w:hAnsi="Arial" w:cs="Arial"/>
                <w:b/>
                <w:lang w:eastAsia="zh-HK"/>
              </w:rPr>
            </w:pPr>
            <w:r w:rsidRPr="00882F2F">
              <w:rPr>
                <w:rFonts w:ascii="Arial" w:hAnsi="Arial" w:cs="Arial"/>
                <w:b/>
              </w:rPr>
              <w:t xml:space="preserve">Date Issued to Students </w:t>
            </w:r>
          </w:p>
          <w:p w14:paraId="3B93E91A" w14:textId="40CE0C30" w:rsidR="00EE48BC" w:rsidRPr="000901E9" w:rsidRDefault="00DA17B4" w:rsidP="006D7138">
            <w:pPr>
              <w:spacing w:after="0"/>
              <w:rPr>
                <w:rFonts w:ascii="Arial" w:hAnsi="Arial" w:cs="Arial"/>
                <w:lang w:eastAsia="zh-HK"/>
              </w:rPr>
            </w:pPr>
            <w:r>
              <w:rPr>
                <w:rFonts w:ascii="Arial" w:hAnsi="Arial" w:cs="Arial"/>
                <w:lang w:eastAsia="zh-HK"/>
              </w:rPr>
              <w:t>7-Sep-2025</w:t>
            </w:r>
          </w:p>
        </w:tc>
        <w:tc>
          <w:tcPr>
            <w:tcW w:w="2540" w:type="pct"/>
            <w:tcBorders>
              <w:top w:val="single" w:sz="8" w:space="0" w:color="999999"/>
              <w:left w:val="single" w:sz="8" w:space="0" w:color="999999"/>
              <w:bottom w:val="single" w:sz="8" w:space="0" w:color="999999"/>
              <w:right w:val="single" w:sz="8" w:space="0" w:color="999999"/>
            </w:tcBorders>
            <w:hideMark/>
          </w:tcPr>
          <w:p w14:paraId="34625FB7" w14:textId="77777777" w:rsidR="00EE48BC" w:rsidRPr="00882F2F" w:rsidRDefault="00EE48BC" w:rsidP="00313610">
            <w:pPr>
              <w:spacing w:after="0"/>
              <w:rPr>
                <w:rFonts w:ascii="Arial" w:hAnsi="Arial" w:cs="Arial"/>
                <w:b/>
                <w:lang w:eastAsia="zh-HK"/>
              </w:rPr>
            </w:pPr>
            <w:r w:rsidRPr="00882F2F">
              <w:rPr>
                <w:rFonts w:ascii="Arial" w:hAnsi="Arial" w:cs="Arial"/>
                <w:b/>
              </w:rPr>
              <w:t xml:space="preserve">Date to be Returned to Students </w:t>
            </w:r>
          </w:p>
        </w:tc>
      </w:tr>
      <w:tr w:rsidR="00BC57D3" w:rsidRPr="00882F2F" w14:paraId="2CE55A07" w14:textId="77777777" w:rsidTr="00313610">
        <w:tc>
          <w:tcPr>
            <w:tcW w:w="2460" w:type="pct"/>
            <w:vMerge w:val="restart"/>
            <w:tcBorders>
              <w:top w:val="single" w:sz="8" w:space="0" w:color="999999"/>
              <w:left w:val="single" w:sz="8" w:space="0" w:color="999999"/>
              <w:bottom w:val="single" w:sz="8" w:space="0" w:color="999999"/>
              <w:right w:val="single" w:sz="8" w:space="0" w:color="999999"/>
            </w:tcBorders>
            <w:hideMark/>
          </w:tcPr>
          <w:p w14:paraId="13CEF3DD" w14:textId="77777777" w:rsidR="00EE48BC" w:rsidRPr="00882F2F" w:rsidRDefault="00EE48BC" w:rsidP="00313610">
            <w:pPr>
              <w:spacing w:after="0"/>
              <w:rPr>
                <w:rFonts w:ascii="Arial" w:hAnsi="Arial" w:cs="Arial"/>
                <w:b/>
              </w:rPr>
            </w:pPr>
            <w:r w:rsidRPr="00882F2F">
              <w:rPr>
                <w:rFonts w:ascii="Arial" w:hAnsi="Arial" w:cs="Arial"/>
                <w:b/>
              </w:rPr>
              <w:t>Submission Place</w:t>
            </w:r>
          </w:p>
          <w:p w14:paraId="056E1CA9" w14:textId="176D7B40" w:rsidR="00EE48BC" w:rsidRPr="00882F2F" w:rsidRDefault="001F4FE9" w:rsidP="001F4FE9">
            <w:pPr>
              <w:spacing w:after="0"/>
              <w:rPr>
                <w:rFonts w:ascii="Arial" w:hAnsi="Arial" w:cs="Arial"/>
                <w:lang w:eastAsia="zh-HK"/>
              </w:rPr>
            </w:pPr>
            <w:r>
              <w:rPr>
                <w:rFonts w:ascii="Arial" w:hAnsi="Arial" w:cs="Arial" w:hint="eastAsia"/>
                <w:lang w:eastAsia="zh-HK"/>
              </w:rPr>
              <w:t xml:space="preserve">Soft </w:t>
            </w:r>
            <w:proofErr w:type="gramStart"/>
            <w:r>
              <w:rPr>
                <w:rFonts w:ascii="Arial" w:hAnsi="Arial" w:cs="Arial" w:hint="eastAsia"/>
                <w:lang w:eastAsia="zh-HK"/>
              </w:rPr>
              <w:t xml:space="preserve">copy  </w:t>
            </w:r>
            <w:r>
              <w:rPr>
                <w:rFonts w:ascii="Arial" w:hAnsi="Arial" w:cs="Arial"/>
                <w:lang w:eastAsia="zh-HK"/>
              </w:rPr>
              <w:tab/>
            </w:r>
            <w:proofErr w:type="gramEnd"/>
            <w:r>
              <w:rPr>
                <w:rFonts w:ascii="Arial" w:hAnsi="Arial" w:cs="Arial" w:hint="eastAsia"/>
                <w:lang w:eastAsia="zh-HK"/>
              </w:rPr>
              <w:t>: Moodle</w:t>
            </w:r>
            <w:r w:rsidR="00EE48BC" w:rsidRPr="00882F2F">
              <w:rPr>
                <w:rFonts w:ascii="Arial" w:hAnsi="Arial" w:cs="Arial"/>
              </w:rPr>
              <w:br/>
            </w:r>
          </w:p>
        </w:tc>
        <w:tc>
          <w:tcPr>
            <w:tcW w:w="2540" w:type="pct"/>
            <w:tcBorders>
              <w:top w:val="single" w:sz="8" w:space="0" w:color="999999"/>
              <w:left w:val="single" w:sz="8" w:space="0" w:color="999999"/>
              <w:bottom w:val="single" w:sz="8" w:space="0" w:color="999999"/>
              <w:right w:val="single" w:sz="8" w:space="0" w:color="999999"/>
            </w:tcBorders>
            <w:hideMark/>
          </w:tcPr>
          <w:p w14:paraId="6C4E3BC9" w14:textId="0E33F1E3" w:rsidR="00857F10" w:rsidRPr="00882F2F" w:rsidRDefault="00480614" w:rsidP="00313610">
            <w:pPr>
              <w:spacing w:after="0"/>
              <w:rPr>
                <w:rFonts w:ascii="Arial" w:hAnsi="Arial" w:cs="Arial"/>
                <w:b/>
                <w:lang w:eastAsia="zh-HK"/>
              </w:rPr>
            </w:pPr>
            <w:r>
              <w:rPr>
                <w:rFonts w:ascii="Arial" w:hAnsi="Arial" w:cs="Arial"/>
                <w:b/>
              </w:rPr>
              <w:t xml:space="preserve">Draft </w:t>
            </w:r>
            <w:r w:rsidR="00EE48BC" w:rsidRPr="00882F2F">
              <w:rPr>
                <w:rFonts w:ascii="Arial" w:hAnsi="Arial" w:cs="Arial"/>
                <w:b/>
              </w:rPr>
              <w:t>Submission Date</w:t>
            </w:r>
            <w:r>
              <w:rPr>
                <w:rFonts w:ascii="Arial" w:hAnsi="Arial" w:cs="Arial"/>
                <w:b/>
                <w:lang w:eastAsia="zh-HK"/>
              </w:rPr>
              <w:t xml:space="preserve"> and Time</w:t>
            </w:r>
            <w:r w:rsidR="0051060A">
              <w:rPr>
                <w:rFonts w:ascii="Arial" w:hAnsi="Arial" w:cs="Arial"/>
                <w:b/>
                <w:lang w:eastAsia="zh-HK"/>
              </w:rPr>
              <w:t>:</w:t>
            </w:r>
          </w:p>
          <w:p w14:paraId="1058774C" w14:textId="07AF58B4" w:rsidR="00EE48BC" w:rsidRPr="000901E9" w:rsidRDefault="00DA17B4" w:rsidP="00DA17B4">
            <w:pPr>
              <w:spacing w:after="0"/>
              <w:rPr>
                <w:rFonts w:ascii="Arial" w:hAnsi="Arial" w:cs="Arial"/>
                <w:lang w:eastAsia="zh-HK"/>
              </w:rPr>
            </w:pPr>
            <w:r>
              <w:rPr>
                <w:rFonts w:ascii="Arial" w:hAnsi="Arial" w:cs="Arial"/>
                <w:lang w:eastAsia="zh-HK"/>
              </w:rPr>
              <w:t>2</w:t>
            </w:r>
            <w:r w:rsidR="0051060A">
              <w:rPr>
                <w:rFonts w:ascii="Arial" w:hAnsi="Arial" w:cs="Arial"/>
                <w:lang w:eastAsia="zh-HK"/>
              </w:rPr>
              <w:t>-</w:t>
            </w:r>
            <w:r>
              <w:rPr>
                <w:rFonts w:ascii="Arial" w:hAnsi="Arial" w:cs="Arial"/>
                <w:lang w:eastAsia="zh-HK"/>
              </w:rPr>
              <w:t>Nov</w:t>
            </w:r>
            <w:r w:rsidR="0051060A">
              <w:rPr>
                <w:rFonts w:ascii="Arial" w:hAnsi="Arial" w:cs="Arial"/>
                <w:lang w:eastAsia="zh-HK"/>
              </w:rPr>
              <w:t>-2</w:t>
            </w:r>
            <w:r>
              <w:rPr>
                <w:rFonts w:ascii="Arial" w:hAnsi="Arial" w:cs="Arial"/>
                <w:lang w:eastAsia="zh-HK"/>
              </w:rPr>
              <w:t>5</w:t>
            </w:r>
            <w:r w:rsidR="0051060A">
              <w:rPr>
                <w:rFonts w:ascii="Arial" w:hAnsi="Arial" w:cs="Arial"/>
                <w:lang w:eastAsia="zh-HK"/>
              </w:rPr>
              <w:t>,</w:t>
            </w:r>
            <w:r w:rsidR="00995465">
              <w:rPr>
                <w:rFonts w:ascii="Arial" w:hAnsi="Arial" w:cs="Arial"/>
                <w:lang w:eastAsia="zh-HK"/>
              </w:rPr>
              <w:t xml:space="preserve"> Sunday,</w:t>
            </w:r>
            <w:r w:rsidR="0051060A">
              <w:rPr>
                <w:rFonts w:ascii="Arial" w:hAnsi="Arial" w:cs="Arial"/>
                <w:lang w:eastAsia="zh-HK"/>
              </w:rPr>
              <w:t xml:space="preserve"> 23:55</w:t>
            </w:r>
          </w:p>
        </w:tc>
      </w:tr>
      <w:tr w:rsidR="00EE48BC" w:rsidRPr="00882F2F" w14:paraId="27EF39A5" w14:textId="77777777" w:rsidTr="00313610">
        <w:tc>
          <w:tcPr>
            <w:tcW w:w="2460" w:type="pct"/>
            <w:vMerge/>
            <w:tcBorders>
              <w:top w:val="single" w:sz="8" w:space="0" w:color="999999"/>
              <w:left w:val="single" w:sz="8" w:space="0" w:color="999999"/>
              <w:bottom w:val="single" w:sz="8" w:space="0" w:color="999999"/>
              <w:right w:val="single" w:sz="8" w:space="0" w:color="999999"/>
            </w:tcBorders>
            <w:vAlign w:val="center"/>
            <w:hideMark/>
          </w:tcPr>
          <w:p w14:paraId="75BB99F4" w14:textId="33FCB263" w:rsidR="00EE48BC" w:rsidRPr="00882F2F" w:rsidRDefault="00EE48BC" w:rsidP="00313610">
            <w:pPr>
              <w:spacing w:after="0"/>
              <w:rPr>
                <w:rFonts w:ascii="Arial" w:hAnsi="Arial" w:cs="Arial"/>
                <w:b/>
              </w:rPr>
            </w:pPr>
          </w:p>
        </w:tc>
        <w:tc>
          <w:tcPr>
            <w:tcW w:w="2540" w:type="pct"/>
            <w:tcBorders>
              <w:top w:val="single" w:sz="8" w:space="0" w:color="999999"/>
              <w:left w:val="single" w:sz="8" w:space="0" w:color="999999"/>
              <w:bottom w:val="single" w:sz="8" w:space="0" w:color="999999"/>
              <w:right w:val="single" w:sz="8" w:space="0" w:color="999999"/>
            </w:tcBorders>
            <w:hideMark/>
          </w:tcPr>
          <w:p w14:paraId="390E168F" w14:textId="53896006" w:rsidR="00BC57D3" w:rsidRPr="00882F2F" w:rsidRDefault="00EE48BC" w:rsidP="00313610">
            <w:pPr>
              <w:spacing w:after="0"/>
              <w:rPr>
                <w:rFonts w:ascii="Arial" w:hAnsi="Arial" w:cs="Arial"/>
                <w:b/>
                <w:lang w:eastAsia="zh-HK"/>
              </w:rPr>
            </w:pPr>
            <w:r w:rsidRPr="00882F2F">
              <w:rPr>
                <w:rFonts w:ascii="Arial" w:hAnsi="Arial" w:cs="Arial"/>
                <w:b/>
              </w:rPr>
              <w:t xml:space="preserve">Submission </w:t>
            </w:r>
            <w:r w:rsidR="00480614">
              <w:rPr>
                <w:rFonts w:ascii="Arial" w:hAnsi="Arial" w:cs="Arial"/>
                <w:b/>
              </w:rPr>
              <w:t xml:space="preserve">Date and </w:t>
            </w:r>
            <w:r w:rsidRPr="00882F2F">
              <w:rPr>
                <w:rFonts w:ascii="Arial" w:hAnsi="Arial" w:cs="Arial"/>
                <w:b/>
              </w:rPr>
              <w:t>Time</w:t>
            </w:r>
            <w:r w:rsidRPr="00882F2F">
              <w:rPr>
                <w:rFonts w:ascii="Arial" w:hAnsi="Arial" w:cs="Arial" w:hint="eastAsia"/>
                <w:b/>
                <w:lang w:eastAsia="zh-HK"/>
              </w:rPr>
              <w:t xml:space="preserve">: </w:t>
            </w:r>
          </w:p>
          <w:p w14:paraId="6C843B98" w14:textId="5DC149B2" w:rsidR="00BC57D3" w:rsidRPr="000901E9" w:rsidRDefault="00A27994" w:rsidP="00A27994">
            <w:pPr>
              <w:spacing w:after="0"/>
              <w:rPr>
                <w:rFonts w:ascii="Arial" w:hAnsi="Arial" w:cs="Arial"/>
                <w:lang w:eastAsia="zh-HK"/>
              </w:rPr>
            </w:pPr>
            <w:r>
              <w:rPr>
                <w:rFonts w:ascii="Arial" w:hAnsi="Arial" w:cs="Arial"/>
                <w:lang w:eastAsia="zh-HK"/>
              </w:rPr>
              <w:t>7</w:t>
            </w:r>
            <w:r w:rsidR="00995465">
              <w:rPr>
                <w:rFonts w:ascii="Arial" w:hAnsi="Arial" w:cs="Arial"/>
                <w:lang w:eastAsia="zh-HK"/>
              </w:rPr>
              <w:t>-</w:t>
            </w:r>
            <w:r>
              <w:rPr>
                <w:rFonts w:ascii="Arial" w:hAnsi="Arial" w:cs="Arial"/>
                <w:lang w:eastAsia="zh-HK"/>
              </w:rPr>
              <w:t>Dec</w:t>
            </w:r>
            <w:r w:rsidR="0051060A">
              <w:rPr>
                <w:rFonts w:ascii="Arial" w:hAnsi="Arial" w:cs="Arial"/>
                <w:lang w:eastAsia="zh-HK"/>
              </w:rPr>
              <w:t>-2</w:t>
            </w:r>
            <w:r w:rsidR="00C77373">
              <w:rPr>
                <w:rFonts w:ascii="Arial" w:hAnsi="Arial" w:cs="Arial"/>
                <w:lang w:eastAsia="zh-HK"/>
              </w:rPr>
              <w:t>5</w:t>
            </w:r>
            <w:r w:rsidR="0051060A">
              <w:rPr>
                <w:rFonts w:ascii="Arial" w:hAnsi="Arial" w:cs="Arial"/>
                <w:lang w:eastAsia="zh-HK"/>
              </w:rPr>
              <w:t xml:space="preserve">, </w:t>
            </w:r>
            <w:r w:rsidR="00995465">
              <w:rPr>
                <w:rFonts w:ascii="Arial" w:hAnsi="Arial" w:cs="Arial"/>
                <w:lang w:eastAsia="zh-HK"/>
              </w:rPr>
              <w:t xml:space="preserve">Sunday, </w:t>
            </w:r>
            <w:r w:rsidR="00313610">
              <w:rPr>
                <w:rFonts w:ascii="Arial" w:hAnsi="Arial" w:cs="Arial" w:hint="eastAsia"/>
                <w:lang w:eastAsia="zh-HK"/>
              </w:rPr>
              <w:t>23:55</w:t>
            </w:r>
          </w:p>
        </w:tc>
      </w:tr>
    </w:tbl>
    <w:p w14:paraId="1F83397F" w14:textId="77777777" w:rsidR="00EE48BC" w:rsidRPr="00AC3C98" w:rsidRDefault="00EE48BC" w:rsidP="00EE48BC">
      <w:pPr>
        <w:spacing w:after="0"/>
        <w:rPr>
          <w:rFonts w:ascii="Arial" w:hAnsi="Arial" w:cs="Arial"/>
          <w:lang w:eastAsia="zh-HK"/>
        </w:rPr>
      </w:pPr>
    </w:p>
    <w:p w14:paraId="08418CB7" w14:textId="77777777" w:rsidR="00EE48BC" w:rsidRPr="00AC3C98" w:rsidRDefault="00EE48BC" w:rsidP="00EE48BC">
      <w:pPr>
        <w:spacing w:after="0"/>
        <w:rPr>
          <w:rFonts w:ascii="Arial" w:hAnsi="Arial" w:cs="Arial"/>
          <w:b/>
          <w:sz w:val="24"/>
          <w:szCs w:val="24"/>
        </w:rPr>
      </w:pPr>
      <w:r w:rsidRPr="00AC3C98">
        <w:rPr>
          <w:rFonts w:ascii="Arial" w:hAnsi="Arial" w:cs="Arial"/>
          <w:b/>
          <w:sz w:val="24"/>
          <w:szCs w:val="24"/>
        </w:rPr>
        <w:t>Deliverables</w:t>
      </w:r>
    </w:p>
    <w:tbl>
      <w:tblPr>
        <w:tblW w:w="5000" w:type="pct"/>
        <w:tblCellMar>
          <w:top w:w="75" w:type="dxa"/>
          <w:left w:w="75" w:type="dxa"/>
          <w:bottom w:w="75" w:type="dxa"/>
          <w:right w:w="75" w:type="dxa"/>
        </w:tblCellMar>
        <w:tblLook w:val="04A0" w:firstRow="1" w:lastRow="0" w:firstColumn="1" w:lastColumn="0" w:noHBand="0" w:noVBand="1"/>
      </w:tblPr>
      <w:tblGrid>
        <w:gridCol w:w="9176"/>
      </w:tblGrid>
      <w:tr w:rsidR="00EE48BC" w:rsidRPr="00882F2F" w14:paraId="219F92B5" w14:textId="77777777" w:rsidTr="00313610">
        <w:tc>
          <w:tcPr>
            <w:tcW w:w="0" w:type="auto"/>
            <w:tcBorders>
              <w:top w:val="single" w:sz="8" w:space="0" w:color="999999"/>
              <w:left w:val="single" w:sz="8" w:space="0" w:color="999999"/>
              <w:bottom w:val="single" w:sz="8" w:space="0" w:color="999999"/>
              <w:right w:val="single" w:sz="8" w:space="0" w:color="999999"/>
            </w:tcBorders>
            <w:hideMark/>
          </w:tcPr>
          <w:p w14:paraId="55BFF835" w14:textId="77777777" w:rsidR="001660CE" w:rsidRPr="00882F2F" w:rsidRDefault="001660CE" w:rsidP="001660CE">
            <w:pPr>
              <w:spacing w:after="0"/>
              <w:rPr>
                <w:rFonts w:ascii="Arial" w:hAnsi="Arial" w:cs="Arial"/>
              </w:rPr>
            </w:pPr>
            <w:r w:rsidRPr="00882F2F">
              <w:rPr>
                <w:rFonts w:ascii="Arial" w:hAnsi="Arial" w:cs="Arial"/>
              </w:rPr>
              <w:t>Working application and documentation as specified.</w:t>
            </w:r>
          </w:p>
          <w:p w14:paraId="40A1FE24" w14:textId="77777777" w:rsidR="00EE48BC" w:rsidRPr="00882F2F" w:rsidRDefault="00EE48BC" w:rsidP="00313610">
            <w:pPr>
              <w:spacing w:after="0"/>
              <w:rPr>
                <w:rFonts w:ascii="Arial" w:hAnsi="Arial" w:cs="Arial"/>
              </w:rPr>
            </w:pPr>
          </w:p>
        </w:tc>
      </w:tr>
    </w:tbl>
    <w:p w14:paraId="01CBE540" w14:textId="77777777" w:rsidR="00BC57D3" w:rsidRPr="00AC3C98" w:rsidRDefault="00BC57D3" w:rsidP="00EE48BC">
      <w:pPr>
        <w:spacing w:after="0"/>
        <w:rPr>
          <w:rFonts w:ascii="Arial" w:hAnsi="Arial" w:cs="Arial"/>
          <w:lang w:eastAsia="zh-HK"/>
        </w:rPr>
      </w:pPr>
    </w:p>
    <w:p w14:paraId="06268445" w14:textId="77777777" w:rsidR="00EE48BC" w:rsidRPr="00AC3C98" w:rsidRDefault="00E72A06" w:rsidP="00EE48BC">
      <w:pPr>
        <w:spacing w:after="0"/>
        <w:rPr>
          <w:rFonts w:ascii="Arial" w:hAnsi="Arial" w:cs="Arial"/>
          <w:b/>
          <w:sz w:val="24"/>
          <w:szCs w:val="24"/>
        </w:rPr>
      </w:pPr>
      <w:r>
        <w:rPr>
          <w:noProof/>
          <w:lang w:val="en-US" w:eastAsia="zh-TW"/>
        </w:rPr>
        <w:drawing>
          <wp:anchor distT="0" distB="0" distL="114300" distR="114300" simplePos="0" relativeHeight="251668480" behindDoc="0" locked="0" layoutInCell="1" allowOverlap="1" wp14:anchorId="0299FEAE" wp14:editId="68CC1407">
            <wp:simplePos x="0" y="0"/>
            <wp:positionH relativeFrom="column">
              <wp:posOffset>1050925</wp:posOffset>
            </wp:positionH>
            <wp:positionV relativeFrom="paragraph">
              <wp:posOffset>7751445</wp:posOffset>
            </wp:positionV>
            <wp:extent cx="1174115" cy="590550"/>
            <wp:effectExtent l="0" t="0" r="6985" b="0"/>
            <wp:wrapNone/>
            <wp:docPr id="1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lum bright="-40000" contrast="60000"/>
                      <a:grayscl/>
                      <a:extLst>
                        <a:ext uri="{28A0092B-C50C-407E-A947-70E740481C1C}">
                          <a14:useLocalDpi xmlns:a14="http://schemas.microsoft.com/office/drawing/2010/main" val="0"/>
                        </a:ext>
                      </a:extLst>
                    </a:blip>
                    <a:srcRect/>
                    <a:stretch>
                      <a:fillRect/>
                    </a:stretch>
                  </pic:blipFill>
                  <pic:spPr bwMode="auto">
                    <a:xfrm>
                      <a:off x="0" y="0"/>
                      <a:ext cx="1174115" cy="590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zh-TW"/>
        </w:rPr>
        <w:drawing>
          <wp:anchor distT="0" distB="0" distL="114300" distR="114300" simplePos="0" relativeHeight="251666432" behindDoc="0" locked="0" layoutInCell="1" allowOverlap="1" wp14:anchorId="782940EF" wp14:editId="61AD1359">
            <wp:simplePos x="0" y="0"/>
            <wp:positionH relativeFrom="column">
              <wp:posOffset>1050925</wp:posOffset>
            </wp:positionH>
            <wp:positionV relativeFrom="paragraph">
              <wp:posOffset>7751445</wp:posOffset>
            </wp:positionV>
            <wp:extent cx="1174115" cy="590550"/>
            <wp:effectExtent l="0" t="0" r="6985" b="0"/>
            <wp:wrapNone/>
            <wp:docPr id="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lum bright="-40000" contrast="60000"/>
                      <a:grayscl/>
                      <a:extLst>
                        <a:ext uri="{28A0092B-C50C-407E-A947-70E740481C1C}">
                          <a14:useLocalDpi xmlns:a14="http://schemas.microsoft.com/office/drawing/2010/main" val="0"/>
                        </a:ext>
                      </a:extLst>
                    </a:blip>
                    <a:srcRect/>
                    <a:stretch>
                      <a:fillRect/>
                    </a:stretch>
                  </pic:blipFill>
                  <pic:spPr bwMode="auto">
                    <a:xfrm>
                      <a:off x="0" y="0"/>
                      <a:ext cx="1174115" cy="590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zh-TW"/>
        </w:rPr>
        <w:drawing>
          <wp:anchor distT="0" distB="0" distL="114300" distR="114300" simplePos="0" relativeHeight="251661312" behindDoc="0" locked="0" layoutInCell="1" allowOverlap="1" wp14:anchorId="47CC275B" wp14:editId="7E0EA8B8">
            <wp:simplePos x="0" y="0"/>
            <wp:positionH relativeFrom="column">
              <wp:posOffset>1050925</wp:posOffset>
            </wp:positionH>
            <wp:positionV relativeFrom="paragraph">
              <wp:posOffset>7751445</wp:posOffset>
            </wp:positionV>
            <wp:extent cx="1174115" cy="590550"/>
            <wp:effectExtent l="0" t="0" r="6985" b="0"/>
            <wp:wrapNone/>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lum bright="-40000" contrast="60000"/>
                      <a:grayscl/>
                      <a:extLst>
                        <a:ext uri="{28A0092B-C50C-407E-A947-70E740481C1C}">
                          <a14:useLocalDpi xmlns:a14="http://schemas.microsoft.com/office/drawing/2010/main" val="0"/>
                        </a:ext>
                      </a:extLst>
                    </a:blip>
                    <a:srcRect/>
                    <a:stretch>
                      <a:fillRect/>
                    </a:stretch>
                  </pic:blipFill>
                  <pic:spPr bwMode="auto">
                    <a:xfrm>
                      <a:off x="0" y="0"/>
                      <a:ext cx="1174115" cy="590550"/>
                    </a:xfrm>
                    <a:prstGeom prst="rect">
                      <a:avLst/>
                    </a:prstGeom>
                    <a:noFill/>
                    <a:ln>
                      <a:noFill/>
                    </a:ln>
                  </pic:spPr>
                </pic:pic>
              </a:graphicData>
            </a:graphic>
            <wp14:sizeRelH relativeFrom="page">
              <wp14:pctWidth>0</wp14:pctWidth>
            </wp14:sizeRelH>
            <wp14:sizeRelV relativeFrom="page">
              <wp14:pctHeight>0</wp14:pctHeight>
            </wp14:sizeRelV>
          </wp:anchor>
        </w:drawing>
      </w:r>
      <w:r w:rsidR="00EE48BC" w:rsidRPr="00AC3C98">
        <w:rPr>
          <w:rFonts w:ascii="Arial" w:hAnsi="Arial" w:cs="Arial"/>
          <w:b/>
          <w:sz w:val="24"/>
          <w:szCs w:val="24"/>
        </w:rPr>
        <w:t>Module Leader Signature</w:t>
      </w:r>
    </w:p>
    <w:tbl>
      <w:tblPr>
        <w:tblW w:w="5000" w:type="pct"/>
        <w:tblCellMar>
          <w:top w:w="75" w:type="dxa"/>
          <w:left w:w="75" w:type="dxa"/>
          <w:bottom w:w="75" w:type="dxa"/>
          <w:right w:w="75" w:type="dxa"/>
        </w:tblCellMar>
        <w:tblLook w:val="04A0" w:firstRow="1" w:lastRow="0" w:firstColumn="1" w:lastColumn="0" w:noHBand="0" w:noVBand="1"/>
      </w:tblPr>
      <w:tblGrid>
        <w:gridCol w:w="9176"/>
      </w:tblGrid>
      <w:tr w:rsidR="00EE48BC" w:rsidRPr="00882F2F" w14:paraId="20854272" w14:textId="77777777" w:rsidTr="00CA5643">
        <w:trPr>
          <w:trHeight w:val="426"/>
        </w:trPr>
        <w:tc>
          <w:tcPr>
            <w:tcW w:w="0" w:type="auto"/>
            <w:tcBorders>
              <w:top w:val="single" w:sz="8" w:space="0" w:color="999999"/>
              <w:left w:val="single" w:sz="8" w:space="0" w:color="999999"/>
              <w:bottom w:val="single" w:sz="8" w:space="0" w:color="999999"/>
              <w:right w:val="single" w:sz="8" w:space="0" w:color="999999"/>
            </w:tcBorders>
            <w:vAlign w:val="center"/>
            <w:hideMark/>
          </w:tcPr>
          <w:p w14:paraId="0EAD1181" w14:textId="7B7B90C7" w:rsidR="00EE48BC" w:rsidRPr="00730817" w:rsidRDefault="00E72A06" w:rsidP="00CA5643">
            <w:pPr>
              <w:spacing w:after="0"/>
              <w:jc w:val="both"/>
              <w:rPr>
                <w:rFonts w:ascii="Brush Script Std" w:hAnsi="Brush Script Std" w:cs="Arial"/>
                <w:sz w:val="36"/>
                <w:szCs w:val="36"/>
                <w:lang w:eastAsia="zh-HK"/>
              </w:rPr>
            </w:pPr>
            <w:r w:rsidRPr="00730817">
              <w:rPr>
                <w:noProof/>
                <w:sz w:val="36"/>
                <w:szCs w:val="36"/>
                <w:lang w:val="en-US" w:eastAsia="zh-TW"/>
              </w:rPr>
              <w:drawing>
                <wp:anchor distT="0" distB="0" distL="114300" distR="114300" simplePos="0" relativeHeight="251665408" behindDoc="0" locked="0" layoutInCell="1" allowOverlap="1" wp14:anchorId="136B92CF" wp14:editId="20EBBB56">
                  <wp:simplePos x="0" y="0"/>
                  <wp:positionH relativeFrom="column">
                    <wp:posOffset>1050925</wp:posOffset>
                  </wp:positionH>
                  <wp:positionV relativeFrom="paragraph">
                    <wp:posOffset>7751445</wp:posOffset>
                  </wp:positionV>
                  <wp:extent cx="1174115" cy="590550"/>
                  <wp:effectExtent l="0" t="0" r="6985" b="0"/>
                  <wp:wrapNone/>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lum bright="-40000" contrast="60000"/>
                            <a:grayscl/>
                            <a:extLst>
                              <a:ext uri="{28A0092B-C50C-407E-A947-70E740481C1C}">
                                <a14:useLocalDpi xmlns:a14="http://schemas.microsoft.com/office/drawing/2010/main" val="0"/>
                              </a:ext>
                            </a:extLst>
                          </a:blip>
                          <a:srcRect/>
                          <a:stretch>
                            <a:fillRect/>
                          </a:stretch>
                        </pic:blipFill>
                        <pic:spPr bwMode="auto">
                          <a:xfrm>
                            <a:off x="0" y="0"/>
                            <a:ext cx="1174115" cy="590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0817">
              <w:rPr>
                <w:noProof/>
                <w:sz w:val="36"/>
                <w:szCs w:val="36"/>
                <w:lang w:val="en-US" w:eastAsia="zh-TW"/>
              </w:rPr>
              <w:drawing>
                <wp:anchor distT="0" distB="0" distL="114300" distR="114300" simplePos="0" relativeHeight="251660288" behindDoc="0" locked="0" layoutInCell="1" allowOverlap="1" wp14:anchorId="0E7E8532" wp14:editId="26C8966C">
                  <wp:simplePos x="0" y="0"/>
                  <wp:positionH relativeFrom="column">
                    <wp:posOffset>1050925</wp:posOffset>
                  </wp:positionH>
                  <wp:positionV relativeFrom="paragraph">
                    <wp:posOffset>7751445</wp:posOffset>
                  </wp:positionV>
                  <wp:extent cx="1174115" cy="590550"/>
                  <wp:effectExtent l="0" t="0" r="6985" b="0"/>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lum bright="-40000" contrast="60000"/>
                            <a:grayscl/>
                            <a:extLst>
                              <a:ext uri="{28A0092B-C50C-407E-A947-70E740481C1C}">
                                <a14:useLocalDpi xmlns:a14="http://schemas.microsoft.com/office/drawing/2010/main" val="0"/>
                              </a:ext>
                            </a:extLst>
                          </a:blip>
                          <a:srcRect/>
                          <a:stretch>
                            <a:fillRect/>
                          </a:stretch>
                        </pic:blipFill>
                        <pic:spPr bwMode="auto">
                          <a:xfrm>
                            <a:off x="0" y="0"/>
                            <a:ext cx="1174115" cy="5905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624D9CBE" w14:textId="77777777" w:rsidR="009F6D68" w:rsidRDefault="009F6D68" w:rsidP="00ED617F">
      <w:pPr>
        <w:spacing w:after="240" w:line="240" w:lineRule="auto"/>
        <w:outlineLvl w:val="1"/>
        <w:rPr>
          <w:rFonts w:ascii="Arial" w:eastAsia="Times New Roman" w:hAnsi="Arial" w:cs="Arial"/>
          <w:b/>
          <w:bCs/>
          <w:iCs/>
          <w:sz w:val="24"/>
          <w:lang w:eastAsia="en-GB"/>
        </w:rPr>
      </w:pPr>
    </w:p>
    <w:p w14:paraId="3B738467" w14:textId="568301EF" w:rsidR="00ED617F" w:rsidRPr="005842CA" w:rsidRDefault="00C77373" w:rsidP="00ED617F">
      <w:pPr>
        <w:spacing w:after="240" w:line="240" w:lineRule="auto"/>
        <w:outlineLvl w:val="1"/>
        <w:rPr>
          <w:rFonts w:ascii="Arial" w:eastAsia="Times New Roman" w:hAnsi="Arial" w:cs="Arial"/>
          <w:b/>
          <w:bCs/>
          <w:iCs/>
          <w:sz w:val="24"/>
          <w:lang w:eastAsia="en-GB"/>
        </w:rPr>
      </w:pPr>
      <w:r w:rsidRPr="005842CA">
        <w:rPr>
          <w:rFonts w:ascii="Arial" w:eastAsia="Times New Roman" w:hAnsi="Arial" w:cs="Arial"/>
          <w:b/>
          <w:bCs/>
          <w:iCs/>
          <w:sz w:val="24"/>
          <w:lang w:eastAsia="en-GB"/>
        </w:rPr>
        <w:lastRenderedPageBreak/>
        <w:t>Overview</w:t>
      </w:r>
    </w:p>
    <w:p w14:paraId="444B6667" w14:textId="77201EA8" w:rsidR="00DA17B4" w:rsidRPr="00B828F4" w:rsidRDefault="00C77373" w:rsidP="00C77373">
      <w:pPr>
        <w:spacing w:after="0" w:line="240" w:lineRule="auto"/>
        <w:jc w:val="both"/>
        <w:rPr>
          <w:ins w:id="0" w:author="sm-lau" w:date="2025-07-30T13:11:00Z"/>
          <w:rFonts w:ascii="Arial" w:eastAsia="Times New Roman" w:hAnsi="Arial" w:cs="Arial"/>
          <w:color w:val="FF0000"/>
          <w:lang w:eastAsia="en-GB"/>
        </w:rPr>
      </w:pPr>
      <w:commentRangeStart w:id="1"/>
      <w:r w:rsidRPr="00B828F4">
        <w:rPr>
          <w:rFonts w:ascii="Arial" w:eastAsia="Times New Roman" w:hAnsi="Arial" w:cs="Arial"/>
          <w:color w:val="FF0000"/>
          <w:lang w:eastAsia="en-GB"/>
        </w:rPr>
        <w:t xml:space="preserve">For this </w:t>
      </w:r>
      <w:r w:rsidR="00DA17B4" w:rsidRPr="00B828F4">
        <w:rPr>
          <w:rFonts w:ascii="Arial" w:eastAsia="Times New Roman" w:hAnsi="Arial" w:cs="Arial"/>
          <w:b/>
          <w:color w:val="FF0000"/>
          <w:u w:val="single"/>
          <w:lang w:eastAsia="en-GB"/>
        </w:rPr>
        <w:t>individual</w:t>
      </w:r>
      <w:r w:rsidRPr="00B828F4">
        <w:rPr>
          <w:rFonts w:ascii="Arial" w:eastAsia="Times New Roman" w:hAnsi="Arial" w:cs="Arial"/>
          <w:color w:val="FF0000"/>
          <w:lang w:eastAsia="en-GB"/>
        </w:rPr>
        <w:t xml:space="preserve"> assignment, students will design, </w:t>
      </w:r>
      <w:r w:rsidR="00DA17B4" w:rsidRPr="00B828F4">
        <w:rPr>
          <w:rFonts w:ascii="Arial" w:eastAsia="Times New Roman" w:hAnsi="Arial" w:cs="Arial"/>
          <w:color w:val="FF0000"/>
          <w:lang w:eastAsia="en-GB"/>
        </w:rPr>
        <w:t>build</w:t>
      </w:r>
      <w:r w:rsidRPr="00B828F4">
        <w:rPr>
          <w:rFonts w:ascii="Arial" w:eastAsia="Times New Roman" w:hAnsi="Arial" w:cs="Arial"/>
          <w:color w:val="FF0000"/>
          <w:lang w:eastAsia="en-GB"/>
        </w:rPr>
        <w:t xml:space="preserve"> and deploy a web application </w:t>
      </w:r>
      <w:r w:rsidRPr="00B828F4">
        <w:rPr>
          <w:rFonts w:ascii="Arial" w:hAnsi="Arial" w:cs="Arial"/>
          <w:color w:val="FF0000"/>
          <w:lang w:eastAsia="zh-HK"/>
        </w:rPr>
        <w:t>demonstrating</w:t>
      </w:r>
      <w:r w:rsidRPr="00B828F4">
        <w:rPr>
          <w:rFonts w:ascii="Arial" w:eastAsia="Times New Roman" w:hAnsi="Arial" w:cs="Arial"/>
          <w:color w:val="FF0000"/>
          <w:lang w:eastAsia="en-GB"/>
        </w:rPr>
        <w:t xml:space="preserve"> their </w:t>
      </w:r>
      <w:r w:rsidR="00DA17B4" w:rsidRPr="00B828F4">
        <w:rPr>
          <w:rFonts w:ascii="Arial" w:eastAsia="Times New Roman" w:hAnsi="Arial" w:cs="Arial"/>
          <w:color w:val="FF0000"/>
          <w:lang w:eastAsia="en-GB"/>
        </w:rPr>
        <w:t xml:space="preserve">ability to apply advanced web development techniques in a real-world context. Documentation to critically evaluate the application’s design, implementation, performance and adherence to web standards and best practices will also be produced as part of the portfolio. </w:t>
      </w:r>
      <w:ins w:id="2" w:author="sm-lau" w:date="2025-07-30T13:10:00Z">
        <w:r w:rsidR="00DA17B4" w:rsidRPr="00B828F4">
          <w:rPr>
            <w:rFonts w:ascii="Arial" w:eastAsia="Times New Roman" w:hAnsi="Arial" w:cs="Arial"/>
            <w:color w:val="FF0000"/>
            <w:lang w:eastAsia="en-GB"/>
          </w:rPr>
          <w:t xml:space="preserve">Through this individual assignment, the following </w:t>
        </w:r>
      </w:ins>
      <w:ins w:id="3" w:author="sm-lau" w:date="2025-07-30T13:11:00Z">
        <w:r w:rsidR="00DA17B4" w:rsidRPr="00B828F4">
          <w:rPr>
            <w:rFonts w:ascii="Arial" w:eastAsia="Times New Roman" w:hAnsi="Arial" w:cs="Arial"/>
            <w:color w:val="FF0000"/>
            <w:lang w:eastAsia="en-GB"/>
          </w:rPr>
          <w:t>Module Learning Outcomes are assessed:</w:t>
        </w:r>
      </w:ins>
    </w:p>
    <w:p w14:paraId="3BF22111" w14:textId="77777777" w:rsidR="00DA17B4" w:rsidRDefault="00DA17B4" w:rsidP="00C77373">
      <w:pPr>
        <w:spacing w:after="0" w:line="240" w:lineRule="auto"/>
        <w:jc w:val="both"/>
        <w:rPr>
          <w:rFonts w:ascii="Arial" w:eastAsia="Times New Roman" w:hAnsi="Arial" w:cs="Arial"/>
          <w:lang w:eastAsia="en-GB"/>
        </w:rPr>
      </w:pPr>
    </w:p>
    <w:p w14:paraId="410CCD06" w14:textId="1266B6AA" w:rsidR="00DA17B4" w:rsidRPr="001F37EC" w:rsidRDefault="00DA17B4" w:rsidP="00DA17B4">
      <w:pPr>
        <w:pStyle w:val="ac"/>
        <w:numPr>
          <w:ilvl w:val="0"/>
          <w:numId w:val="40"/>
        </w:numPr>
        <w:spacing w:after="0" w:line="240" w:lineRule="auto"/>
        <w:jc w:val="both"/>
        <w:rPr>
          <w:rFonts w:ascii="Arial" w:eastAsia="Times New Roman" w:hAnsi="Arial" w:cs="Arial"/>
          <w:color w:val="FF0000"/>
          <w:lang w:eastAsia="en-GB"/>
        </w:rPr>
      </w:pPr>
      <w:ins w:id="4" w:author="sm-lau" w:date="2025-07-30T13:11:00Z">
        <w:r w:rsidRPr="001F37EC">
          <w:rPr>
            <w:rFonts w:ascii="Arial" w:eastAsia="Times New Roman" w:hAnsi="Arial" w:cs="Arial"/>
            <w:b/>
            <w:color w:val="FF0000"/>
            <w:lang w:eastAsia="en-GB"/>
          </w:rPr>
          <w:t>MO1</w:t>
        </w:r>
        <w:r w:rsidRPr="001F37EC">
          <w:rPr>
            <w:rFonts w:ascii="Arial" w:eastAsia="Times New Roman" w:hAnsi="Arial" w:cs="Arial"/>
            <w:color w:val="FF0000"/>
            <w:lang w:eastAsia="en-GB"/>
          </w:rPr>
          <w:t xml:space="preserve"> Analyse and evaluate web standards, communication protocols and emerging technologies, demonstrating the ability to apply object-oriented programming techniques in web application development. </w:t>
        </w:r>
      </w:ins>
    </w:p>
    <w:p w14:paraId="29032735" w14:textId="77777777" w:rsidR="00DA17B4" w:rsidRPr="001F37EC" w:rsidRDefault="00DA17B4" w:rsidP="00DA17B4">
      <w:pPr>
        <w:spacing w:after="0" w:line="240" w:lineRule="auto"/>
        <w:jc w:val="both"/>
        <w:rPr>
          <w:ins w:id="5" w:author="sm-lau" w:date="2025-07-30T13:11:00Z"/>
          <w:rFonts w:ascii="Arial" w:eastAsia="Times New Roman" w:hAnsi="Arial" w:cs="Arial"/>
          <w:color w:val="FF0000"/>
          <w:lang w:eastAsia="en-GB"/>
        </w:rPr>
      </w:pPr>
    </w:p>
    <w:p w14:paraId="23223F17" w14:textId="3F9F74A5" w:rsidR="00DA17B4" w:rsidRPr="001F37EC" w:rsidRDefault="00DA17B4" w:rsidP="00DA17B4">
      <w:pPr>
        <w:pStyle w:val="ac"/>
        <w:numPr>
          <w:ilvl w:val="0"/>
          <w:numId w:val="40"/>
        </w:numPr>
        <w:spacing w:after="0" w:line="240" w:lineRule="auto"/>
        <w:jc w:val="both"/>
        <w:rPr>
          <w:rFonts w:ascii="Arial" w:eastAsia="Times New Roman" w:hAnsi="Arial" w:cs="Arial"/>
          <w:color w:val="FF0000"/>
          <w:lang w:eastAsia="en-GB"/>
        </w:rPr>
      </w:pPr>
      <w:ins w:id="6" w:author="sm-lau" w:date="2025-07-30T13:11:00Z">
        <w:r w:rsidRPr="001F37EC">
          <w:rPr>
            <w:rFonts w:ascii="Arial" w:eastAsia="Times New Roman" w:hAnsi="Arial" w:cs="Arial"/>
            <w:b/>
            <w:color w:val="FF0000"/>
            <w:lang w:eastAsia="en-GB"/>
          </w:rPr>
          <w:t>MO2</w:t>
        </w:r>
        <w:r w:rsidRPr="001F37EC">
          <w:rPr>
            <w:rFonts w:ascii="Arial" w:eastAsia="Times New Roman" w:hAnsi="Arial" w:cs="Arial"/>
            <w:color w:val="FF0000"/>
            <w:lang w:eastAsia="en-GB"/>
          </w:rPr>
          <w:t xml:space="preserve"> Recognise and apply common software patterns, and web architectures in practice. </w:t>
        </w:r>
      </w:ins>
    </w:p>
    <w:p w14:paraId="634AAA97" w14:textId="77777777" w:rsidR="00DA17B4" w:rsidRPr="001F37EC" w:rsidRDefault="00DA17B4" w:rsidP="00DA17B4">
      <w:pPr>
        <w:spacing w:after="0" w:line="240" w:lineRule="auto"/>
        <w:jc w:val="both"/>
        <w:rPr>
          <w:ins w:id="7" w:author="sm-lau" w:date="2025-07-30T13:11:00Z"/>
          <w:rFonts w:ascii="Arial" w:eastAsia="Times New Roman" w:hAnsi="Arial" w:cs="Arial"/>
          <w:color w:val="FF0000"/>
          <w:lang w:eastAsia="en-GB"/>
        </w:rPr>
      </w:pPr>
    </w:p>
    <w:p w14:paraId="73DB1C03" w14:textId="2FA5C69E" w:rsidR="00DA17B4" w:rsidRPr="001F37EC" w:rsidRDefault="00DA17B4" w:rsidP="00DA17B4">
      <w:pPr>
        <w:pStyle w:val="ac"/>
        <w:numPr>
          <w:ilvl w:val="0"/>
          <w:numId w:val="40"/>
        </w:numPr>
        <w:spacing w:after="0" w:line="240" w:lineRule="auto"/>
        <w:jc w:val="both"/>
        <w:rPr>
          <w:rFonts w:ascii="Arial" w:eastAsia="Times New Roman" w:hAnsi="Arial" w:cs="Arial"/>
          <w:color w:val="FF0000"/>
          <w:lang w:eastAsia="en-GB"/>
        </w:rPr>
      </w:pPr>
      <w:ins w:id="8" w:author="sm-lau" w:date="2025-07-30T13:11:00Z">
        <w:r w:rsidRPr="001F37EC">
          <w:rPr>
            <w:rFonts w:ascii="Arial" w:eastAsia="Times New Roman" w:hAnsi="Arial" w:cs="Arial"/>
            <w:b/>
            <w:color w:val="FF0000"/>
            <w:lang w:eastAsia="en-GB"/>
          </w:rPr>
          <w:t>MO3</w:t>
        </w:r>
        <w:r w:rsidRPr="001F37EC">
          <w:rPr>
            <w:rFonts w:ascii="Arial" w:eastAsia="Times New Roman" w:hAnsi="Arial" w:cs="Arial"/>
            <w:color w:val="FF0000"/>
            <w:lang w:eastAsia="en-GB"/>
          </w:rPr>
          <w:t xml:space="preserve"> Demonstrate proficiency in using contemporary tools, techniques, and web frameworks throughout the web development project lifecycle. </w:t>
        </w:r>
      </w:ins>
    </w:p>
    <w:p w14:paraId="71609E26" w14:textId="77777777" w:rsidR="00DA17B4" w:rsidRPr="001F37EC" w:rsidRDefault="00DA17B4" w:rsidP="00DA17B4">
      <w:pPr>
        <w:spacing w:after="0" w:line="240" w:lineRule="auto"/>
        <w:jc w:val="both"/>
        <w:rPr>
          <w:ins w:id="9" w:author="sm-lau" w:date="2025-07-30T13:11:00Z"/>
          <w:rFonts w:ascii="Arial" w:eastAsia="Times New Roman" w:hAnsi="Arial" w:cs="Arial"/>
          <w:color w:val="FF0000"/>
          <w:lang w:eastAsia="en-GB"/>
        </w:rPr>
      </w:pPr>
    </w:p>
    <w:p w14:paraId="2C29AFE2" w14:textId="15E6392F" w:rsidR="00DA17B4" w:rsidRPr="001F37EC" w:rsidRDefault="00DA17B4" w:rsidP="00DA17B4">
      <w:pPr>
        <w:pStyle w:val="ac"/>
        <w:numPr>
          <w:ilvl w:val="0"/>
          <w:numId w:val="40"/>
        </w:numPr>
        <w:spacing w:after="0" w:line="240" w:lineRule="auto"/>
        <w:jc w:val="both"/>
        <w:rPr>
          <w:ins w:id="10" w:author="sm-lau" w:date="2025-07-30T13:11:00Z"/>
          <w:rFonts w:ascii="Arial" w:eastAsia="Times New Roman" w:hAnsi="Arial" w:cs="Arial"/>
          <w:color w:val="FF0000"/>
          <w:lang w:eastAsia="en-GB"/>
        </w:rPr>
      </w:pPr>
      <w:ins w:id="11" w:author="sm-lau" w:date="2025-07-30T13:11:00Z">
        <w:r w:rsidRPr="001F37EC">
          <w:rPr>
            <w:rFonts w:ascii="Arial" w:eastAsia="Times New Roman" w:hAnsi="Arial" w:cs="Arial"/>
            <w:b/>
            <w:color w:val="FF0000"/>
            <w:lang w:eastAsia="en-GB"/>
          </w:rPr>
          <w:t>MO4</w:t>
        </w:r>
        <w:r w:rsidRPr="001F37EC">
          <w:rPr>
            <w:rFonts w:ascii="Arial" w:eastAsia="Times New Roman" w:hAnsi="Arial" w:cs="Arial"/>
            <w:color w:val="FF0000"/>
            <w:lang w:eastAsia="en-GB"/>
          </w:rPr>
          <w:t xml:space="preserve"> Employ effective development methods, testing strategies and software documentation practices to create and critique web applications, showcasing an understanding of the importance of these practices in the development process.</w:t>
        </w:r>
      </w:ins>
      <w:commentRangeEnd w:id="1"/>
      <w:r w:rsidRPr="001F37EC">
        <w:rPr>
          <w:rStyle w:val="af1"/>
          <w:color w:val="FF0000"/>
        </w:rPr>
        <w:commentReference w:id="1"/>
      </w:r>
    </w:p>
    <w:p w14:paraId="3C2C8130" w14:textId="7F21AE6A" w:rsidR="00DA17B4" w:rsidRDefault="00DA17B4" w:rsidP="00DA17B4">
      <w:pPr>
        <w:spacing w:after="0" w:line="240" w:lineRule="auto"/>
        <w:jc w:val="both"/>
        <w:rPr>
          <w:ins w:id="12" w:author="sm-lau" w:date="2025-07-30T13:11:00Z"/>
          <w:rFonts w:ascii="Arial" w:eastAsia="Times New Roman" w:hAnsi="Arial" w:cs="Arial"/>
          <w:lang w:eastAsia="en-GB"/>
        </w:rPr>
      </w:pPr>
    </w:p>
    <w:p w14:paraId="4A2D10B1" w14:textId="4D1CCA56" w:rsidR="00DA17B4" w:rsidRDefault="00DA17B4" w:rsidP="00DA17B4">
      <w:pPr>
        <w:spacing w:after="0" w:line="240" w:lineRule="auto"/>
        <w:jc w:val="both"/>
        <w:rPr>
          <w:rFonts w:ascii="Arial" w:eastAsia="Times New Roman" w:hAnsi="Arial" w:cs="Arial"/>
          <w:lang w:eastAsia="en-GB"/>
        </w:rPr>
      </w:pPr>
    </w:p>
    <w:p w14:paraId="648B2287" w14:textId="56D9070E" w:rsidR="005842CA" w:rsidRPr="005842CA" w:rsidRDefault="005842CA" w:rsidP="005842CA">
      <w:pPr>
        <w:spacing w:after="240" w:line="240" w:lineRule="auto"/>
        <w:outlineLvl w:val="1"/>
        <w:rPr>
          <w:rFonts w:ascii="Arial" w:eastAsia="Times New Roman" w:hAnsi="Arial" w:cs="Arial"/>
          <w:b/>
          <w:bCs/>
          <w:iCs/>
          <w:sz w:val="24"/>
          <w:lang w:eastAsia="en-GB"/>
        </w:rPr>
      </w:pPr>
      <w:r w:rsidRPr="005842CA">
        <w:rPr>
          <w:rFonts w:ascii="Arial" w:eastAsia="Times New Roman" w:hAnsi="Arial" w:cs="Arial"/>
          <w:b/>
          <w:bCs/>
          <w:iCs/>
          <w:sz w:val="24"/>
          <w:lang w:eastAsia="en-GB"/>
        </w:rPr>
        <w:t>Tasks to do</w:t>
      </w:r>
    </w:p>
    <w:p w14:paraId="4B60FCF4" w14:textId="6AA1CB6B" w:rsidR="00AD5DB1" w:rsidRDefault="00ED617F" w:rsidP="009863BD">
      <w:pPr>
        <w:snapToGrid w:val="0"/>
        <w:spacing w:beforeLines="50" w:before="120" w:after="0" w:line="240" w:lineRule="auto"/>
        <w:jc w:val="both"/>
        <w:rPr>
          <w:rFonts w:ascii="Arial" w:hAnsi="Arial" w:cs="Arial"/>
          <w:lang w:eastAsia="zh-HK"/>
        </w:rPr>
      </w:pPr>
      <w:r w:rsidRPr="00AC3C98">
        <w:rPr>
          <w:rFonts w:ascii="Arial" w:eastAsia="Times New Roman" w:hAnsi="Arial" w:cs="Arial"/>
          <w:lang w:eastAsia="en-GB"/>
        </w:rPr>
        <w:t>You are</w:t>
      </w:r>
      <w:r w:rsidR="006A6644" w:rsidRPr="00AC3C98">
        <w:rPr>
          <w:rFonts w:ascii="Arial" w:eastAsia="Times New Roman" w:hAnsi="Arial" w:cs="Arial"/>
          <w:lang w:eastAsia="en-GB"/>
        </w:rPr>
        <w:t xml:space="preserve"> required to</w:t>
      </w:r>
      <w:r w:rsidR="000D451D">
        <w:rPr>
          <w:rFonts w:ascii="Arial" w:hAnsi="Arial" w:cs="Arial"/>
          <w:lang w:eastAsia="zh-HK"/>
        </w:rPr>
        <w:t>:</w:t>
      </w:r>
    </w:p>
    <w:p w14:paraId="2AF24EDC" w14:textId="32BEA777" w:rsidR="00193435" w:rsidRPr="00193435" w:rsidRDefault="007547E3" w:rsidP="00AD5DB1">
      <w:pPr>
        <w:pStyle w:val="ac"/>
        <w:numPr>
          <w:ilvl w:val="0"/>
          <w:numId w:val="31"/>
        </w:numPr>
        <w:snapToGrid w:val="0"/>
        <w:spacing w:beforeLines="50" w:before="120" w:after="0" w:line="240" w:lineRule="auto"/>
        <w:ind w:hanging="451"/>
        <w:jc w:val="both"/>
        <w:rPr>
          <w:rFonts w:ascii="Arial" w:hAnsi="Arial" w:cs="Arial"/>
          <w:lang w:eastAsia="zh-HK"/>
        </w:rPr>
      </w:pPr>
      <w:r>
        <w:rPr>
          <w:rFonts w:ascii="Arial" w:hAnsi="Arial" w:cs="Arial"/>
          <w:lang w:eastAsia="zh-HK"/>
        </w:rPr>
        <w:t xml:space="preserve">build a server providing </w:t>
      </w:r>
      <w:r w:rsidR="00AD5DB1" w:rsidRPr="00193435">
        <w:rPr>
          <w:rFonts w:ascii="Arial" w:hAnsi="Arial" w:cs="Arial"/>
          <w:lang w:eastAsia="zh-HK"/>
        </w:rPr>
        <w:t xml:space="preserve">RESTful </w:t>
      </w:r>
      <w:r w:rsidR="006D7540">
        <w:rPr>
          <w:rFonts w:ascii="Arial" w:hAnsi="Arial" w:cs="Arial"/>
          <w:lang w:eastAsia="zh-HK"/>
        </w:rPr>
        <w:t xml:space="preserve">web </w:t>
      </w:r>
      <w:r w:rsidR="00AD5DB1" w:rsidRPr="00193435">
        <w:rPr>
          <w:rFonts w:ascii="Arial" w:hAnsi="Arial" w:cs="Arial"/>
          <w:lang w:eastAsia="zh-HK"/>
        </w:rPr>
        <w:t xml:space="preserve">services for search and maintenance of </w:t>
      </w:r>
      <w:r w:rsidR="00DB57C5">
        <w:rPr>
          <w:rFonts w:ascii="Arial" w:hAnsi="Arial" w:cs="Arial"/>
          <w:lang w:eastAsia="zh-HK"/>
        </w:rPr>
        <w:t>“</w:t>
      </w:r>
      <w:r w:rsidR="00A066F9" w:rsidRPr="00406BAC">
        <w:rPr>
          <w:rFonts w:ascii="Arial" w:hAnsi="Arial" w:cs="Arial"/>
          <w:lang w:eastAsia="zh-HK"/>
        </w:rPr>
        <w:t>Mobile Post Office</w:t>
      </w:r>
      <w:r w:rsidR="00DB57C5">
        <w:rPr>
          <w:rFonts w:ascii="Arial" w:hAnsi="Arial" w:cs="Arial"/>
          <w:lang w:eastAsia="zh-HK"/>
        </w:rPr>
        <w:t xml:space="preserve">” </w:t>
      </w:r>
      <w:r w:rsidR="0051060A">
        <w:rPr>
          <w:rFonts w:ascii="Arial" w:hAnsi="Arial" w:cs="Arial"/>
          <w:lang w:eastAsia="zh-HK"/>
        </w:rPr>
        <w:t xml:space="preserve">provided by </w:t>
      </w:r>
      <w:r w:rsidR="005938E3">
        <w:rPr>
          <w:rFonts w:ascii="Arial" w:hAnsi="Arial" w:cs="Arial"/>
          <w:lang w:eastAsia="zh-HK"/>
        </w:rPr>
        <w:t xml:space="preserve">the </w:t>
      </w:r>
      <w:r w:rsidR="00323C4C">
        <w:rPr>
          <w:rFonts w:ascii="Arial" w:hAnsi="Arial" w:cs="Arial"/>
          <w:lang w:eastAsia="zh-HK"/>
        </w:rPr>
        <w:t>data.gov.hk</w:t>
      </w:r>
      <w:r>
        <w:rPr>
          <w:rFonts w:ascii="Arial" w:hAnsi="Arial" w:cs="Arial"/>
          <w:lang w:eastAsia="zh-HK"/>
        </w:rPr>
        <w:t>,</w:t>
      </w:r>
    </w:p>
    <w:p w14:paraId="663DA65F" w14:textId="798E6329" w:rsidR="00AD5DB1" w:rsidRDefault="007547E3" w:rsidP="00AD5DB1">
      <w:pPr>
        <w:pStyle w:val="ac"/>
        <w:numPr>
          <w:ilvl w:val="0"/>
          <w:numId w:val="31"/>
        </w:numPr>
        <w:snapToGrid w:val="0"/>
        <w:spacing w:beforeLines="50" w:before="120" w:after="0" w:line="240" w:lineRule="auto"/>
        <w:ind w:left="1163" w:hanging="454"/>
        <w:contextualSpacing w:val="0"/>
        <w:jc w:val="both"/>
        <w:rPr>
          <w:rFonts w:ascii="Arial" w:hAnsi="Arial" w:cs="Arial"/>
          <w:lang w:eastAsia="zh-HK"/>
        </w:rPr>
      </w:pPr>
      <w:r>
        <w:rPr>
          <w:rFonts w:ascii="Arial" w:hAnsi="Arial" w:cs="Arial"/>
          <w:lang w:eastAsia="zh-HK"/>
        </w:rPr>
        <w:t>build a</w:t>
      </w:r>
      <w:r w:rsidR="007E28CA">
        <w:rPr>
          <w:rFonts w:ascii="Arial" w:hAnsi="Arial" w:cs="Arial"/>
          <w:lang w:eastAsia="zh-HK"/>
        </w:rPr>
        <w:t xml:space="preserve"> web-based application </w:t>
      </w:r>
      <w:r w:rsidR="00AD5DB1">
        <w:rPr>
          <w:rFonts w:ascii="Arial" w:hAnsi="Arial" w:cs="Arial"/>
          <w:lang w:eastAsia="zh-HK"/>
        </w:rPr>
        <w:t xml:space="preserve">as a client to the RESTful web services in (1). The client offers enquiries, visualization and maintenance of </w:t>
      </w:r>
      <w:r w:rsidR="005764C8">
        <w:rPr>
          <w:rFonts w:ascii="Arial" w:hAnsi="Arial" w:cs="Arial"/>
          <w:lang w:eastAsia="zh-HK"/>
        </w:rPr>
        <w:t xml:space="preserve">the </w:t>
      </w:r>
      <w:r w:rsidR="006D7540">
        <w:rPr>
          <w:rFonts w:ascii="Arial" w:hAnsi="Arial" w:cs="Arial"/>
          <w:lang w:eastAsia="zh-HK"/>
        </w:rPr>
        <w:t>information</w:t>
      </w:r>
      <w:r>
        <w:rPr>
          <w:rFonts w:ascii="Arial" w:hAnsi="Arial" w:cs="Arial"/>
          <w:lang w:eastAsia="zh-HK"/>
        </w:rPr>
        <w:t xml:space="preserve">, </w:t>
      </w:r>
    </w:p>
    <w:p w14:paraId="4E88667C" w14:textId="33500B90" w:rsidR="007547E3" w:rsidRDefault="007547E3" w:rsidP="00AD5DB1">
      <w:pPr>
        <w:pStyle w:val="ac"/>
        <w:numPr>
          <w:ilvl w:val="0"/>
          <w:numId w:val="31"/>
        </w:numPr>
        <w:snapToGrid w:val="0"/>
        <w:spacing w:beforeLines="50" w:before="120" w:after="0" w:line="240" w:lineRule="auto"/>
        <w:ind w:left="1163" w:hanging="454"/>
        <w:contextualSpacing w:val="0"/>
        <w:jc w:val="both"/>
        <w:rPr>
          <w:rFonts w:ascii="Arial" w:hAnsi="Arial" w:cs="Arial"/>
          <w:lang w:eastAsia="zh-HK"/>
        </w:rPr>
      </w:pPr>
      <w:r>
        <w:rPr>
          <w:rFonts w:ascii="Arial" w:hAnsi="Arial" w:cs="Arial"/>
          <w:lang w:eastAsia="zh-HK"/>
        </w:rPr>
        <w:t>perform, document, and analyse a series of testing for an objective evaluation on the applicability, usability and robustness of the entire application stack, including the data storage, web services, and the client application,</w:t>
      </w:r>
    </w:p>
    <w:p w14:paraId="60D2AD8D" w14:textId="3A59202A" w:rsidR="007547E3" w:rsidRDefault="007547E3" w:rsidP="00F10876">
      <w:pPr>
        <w:pStyle w:val="ac"/>
        <w:numPr>
          <w:ilvl w:val="0"/>
          <w:numId w:val="31"/>
        </w:numPr>
        <w:snapToGrid w:val="0"/>
        <w:spacing w:beforeLines="50" w:before="120" w:after="0" w:line="240" w:lineRule="auto"/>
        <w:ind w:left="1163" w:hanging="454"/>
        <w:contextualSpacing w:val="0"/>
        <w:jc w:val="both"/>
        <w:rPr>
          <w:rFonts w:ascii="Arial" w:hAnsi="Arial" w:cs="Arial"/>
          <w:lang w:eastAsia="zh-HK"/>
        </w:rPr>
      </w:pPr>
      <w:r w:rsidRPr="0019100C">
        <w:rPr>
          <w:rFonts w:ascii="Arial" w:hAnsi="Arial" w:cs="Arial"/>
          <w:lang w:eastAsia="zh-HK"/>
        </w:rPr>
        <w:t>produce a detailed documentation regarding the application architecture</w:t>
      </w:r>
      <w:r w:rsidR="00AB6AEA" w:rsidRPr="0019100C">
        <w:rPr>
          <w:rFonts w:ascii="Arial" w:hAnsi="Arial" w:cs="Arial"/>
          <w:lang w:eastAsia="zh-HK"/>
        </w:rPr>
        <w:t xml:space="preserve">, tools and platforms employed, web services and client-side functions offered, </w:t>
      </w:r>
      <w:r w:rsidR="0019100C" w:rsidRPr="0019100C">
        <w:rPr>
          <w:rFonts w:ascii="Arial" w:hAnsi="Arial" w:cs="Arial"/>
          <w:lang w:eastAsia="zh-HK"/>
        </w:rPr>
        <w:t>evaluation on the design and development, suggestions on further enhancement, as well as your own reflecti</w:t>
      </w:r>
      <w:r w:rsidR="0019100C">
        <w:rPr>
          <w:rFonts w:ascii="Arial" w:hAnsi="Arial" w:cs="Arial"/>
          <w:lang w:eastAsia="zh-HK"/>
        </w:rPr>
        <w:t xml:space="preserve">on on the entire project cycle, </w:t>
      </w:r>
      <w:r w:rsidR="008C1CC9">
        <w:rPr>
          <w:rFonts w:ascii="Arial" w:hAnsi="Arial" w:cs="Arial"/>
          <w:lang w:eastAsia="zh-HK"/>
        </w:rPr>
        <w:t>and</w:t>
      </w:r>
    </w:p>
    <w:p w14:paraId="5C572539" w14:textId="4D9DFB89" w:rsidR="0019100C" w:rsidRPr="0019100C" w:rsidRDefault="0019100C" w:rsidP="00F10876">
      <w:pPr>
        <w:pStyle w:val="ac"/>
        <w:numPr>
          <w:ilvl w:val="0"/>
          <w:numId w:val="31"/>
        </w:numPr>
        <w:snapToGrid w:val="0"/>
        <w:spacing w:beforeLines="50" w:before="120" w:after="0" w:line="240" w:lineRule="auto"/>
        <w:ind w:left="1163" w:hanging="454"/>
        <w:contextualSpacing w:val="0"/>
        <w:jc w:val="both"/>
        <w:rPr>
          <w:rFonts w:ascii="Arial" w:hAnsi="Arial" w:cs="Arial"/>
          <w:lang w:eastAsia="zh-HK"/>
        </w:rPr>
      </w:pPr>
      <w:r>
        <w:rPr>
          <w:rFonts w:ascii="Arial" w:hAnsi="Arial" w:cs="Arial"/>
          <w:lang w:eastAsia="zh-HK"/>
        </w:rPr>
        <w:t xml:space="preserve">deliver a presentation and demonstration to showcase your work and application product. </w:t>
      </w:r>
    </w:p>
    <w:p w14:paraId="0C4C0A84" w14:textId="77777777" w:rsidR="007547E3" w:rsidRPr="007547E3" w:rsidRDefault="007547E3" w:rsidP="007547E3">
      <w:pPr>
        <w:snapToGrid w:val="0"/>
        <w:spacing w:beforeLines="50" w:before="120" w:after="0" w:line="240" w:lineRule="auto"/>
        <w:jc w:val="both"/>
        <w:rPr>
          <w:rFonts w:ascii="Arial" w:hAnsi="Arial" w:cs="Arial"/>
          <w:lang w:eastAsia="zh-HK"/>
        </w:rPr>
      </w:pPr>
    </w:p>
    <w:p w14:paraId="45364DC0" w14:textId="6088A3D1" w:rsidR="00CD7D4C" w:rsidRDefault="00D60C48" w:rsidP="00A4475A">
      <w:pPr>
        <w:spacing w:after="0" w:line="240" w:lineRule="auto"/>
        <w:rPr>
          <w:rFonts w:ascii="Arial" w:hAnsi="Arial" w:cs="Arial"/>
          <w:lang w:eastAsia="zh-HK"/>
        </w:rPr>
      </w:pPr>
      <w:r>
        <w:rPr>
          <w:rFonts w:ascii="Arial" w:hAnsi="Arial" w:cs="Arial"/>
          <w:lang w:eastAsia="zh-HK"/>
        </w:rPr>
        <w:t>T</w:t>
      </w:r>
      <w:r w:rsidR="00193435">
        <w:rPr>
          <w:rFonts w:ascii="Arial" w:hAnsi="Arial" w:cs="Arial" w:hint="eastAsia"/>
          <w:lang w:eastAsia="zh-HK"/>
        </w:rPr>
        <w:t>his</w:t>
      </w:r>
      <w:r w:rsidR="00447FF0">
        <w:rPr>
          <w:rFonts w:ascii="Arial" w:hAnsi="Arial" w:cs="Arial" w:hint="eastAsia"/>
          <w:lang w:eastAsia="zh-HK"/>
        </w:rPr>
        <w:t xml:space="preserve"> </w:t>
      </w:r>
      <w:r w:rsidR="00447FF0">
        <w:rPr>
          <w:rFonts w:ascii="Arial" w:hAnsi="Arial" w:cs="Arial"/>
          <w:lang w:eastAsia="zh-HK"/>
        </w:rPr>
        <w:t xml:space="preserve">coursework consists of </w:t>
      </w:r>
      <w:r w:rsidR="0019100C">
        <w:rPr>
          <w:rFonts w:ascii="Arial" w:hAnsi="Arial" w:cs="Arial"/>
          <w:b/>
          <w:lang w:eastAsia="zh-HK"/>
        </w:rPr>
        <w:t>FIVE</w:t>
      </w:r>
      <w:r w:rsidR="00447FF0">
        <w:rPr>
          <w:rFonts w:ascii="Arial" w:hAnsi="Arial" w:cs="Arial"/>
          <w:lang w:eastAsia="zh-HK"/>
        </w:rPr>
        <w:t xml:space="preserve"> </w:t>
      </w:r>
      <w:r w:rsidR="008B495C">
        <w:rPr>
          <w:rFonts w:ascii="Arial" w:hAnsi="Arial" w:cs="Arial"/>
          <w:lang w:eastAsia="zh-HK"/>
        </w:rPr>
        <w:t>parts, which</w:t>
      </w:r>
      <w:r w:rsidR="00447FF0">
        <w:rPr>
          <w:rFonts w:ascii="Arial" w:hAnsi="Arial" w:cs="Arial"/>
          <w:lang w:eastAsia="zh-HK"/>
        </w:rPr>
        <w:t xml:space="preserve"> are specified in subsequent sections. </w:t>
      </w:r>
    </w:p>
    <w:p w14:paraId="75016682" w14:textId="3D5D65DB" w:rsidR="00B203B6" w:rsidRDefault="00B203B6" w:rsidP="00A4475A">
      <w:pPr>
        <w:spacing w:after="0" w:line="240" w:lineRule="auto"/>
        <w:rPr>
          <w:rFonts w:ascii="Arial" w:hAnsi="Arial" w:cs="Arial"/>
          <w:lang w:eastAsia="zh-HK"/>
        </w:rPr>
      </w:pPr>
    </w:p>
    <w:p w14:paraId="431954FB" w14:textId="3594669F" w:rsidR="00B203B6" w:rsidRPr="00696733" w:rsidRDefault="00B203B6" w:rsidP="00A4475A">
      <w:pPr>
        <w:spacing w:after="0" w:line="240" w:lineRule="auto"/>
        <w:rPr>
          <w:rFonts w:ascii="Arial" w:hAnsi="Arial" w:cs="Arial"/>
          <w:lang w:eastAsia="zh-HK"/>
        </w:rPr>
      </w:pPr>
      <w:r>
        <w:rPr>
          <w:rFonts w:ascii="Arial" w:hAnsi="Arial" w:cs="Arial"/>
          <w:lang w:eastAsia="zh-HK"/>
        </w:rPr>
        <w:t xml:space="preserve">This is an </w:t>
      </w:r>
      <w:r w:rsidRPr="00B203B6">
        <w:rPr>
          <w:rFonts w:ascii="Arial" w:hAnsi="Arial" w:cs="Arial"/>
          <w:b/>
          <w:u w:val="single"/>
          <w:lang w:eastAsia="zh-HK"/>
        </w:rPr>
        <w:t>individual</w:t>
      </w:r>
      <w:r>
        <w:rPr>
          <w:rFonts w:ascii="Arial" w:hAnsi="Arial" w:cs="Arial"/>
          <w:lang w:eastAsia="zh-HK"/>
        </w:rPr>
        <w:t xml:space="preserve"> assignment. </w:t>
      </w:r>
    </w:p>
    <w:p w14:paraId="4F5188A1" w14:textId="77777777" w:rsidR="00187017" w:rsidRDefault="00187017" w:rsidP="00A4475A">
      <w:pPr>
        <w:spacing w:after="0" w:line="240" w:lineRule="auto"/>
        <w:rPr>
          <w:rFonts w:ascii="Arial" w:hAnsi="Arial" w:cs="Arial"/>
          <w:lang w:eastAsia="zh-HK"/>
        </w:rPr>
      </w:pPr>
    </w:p>
    <w:p w14:paraId="050AA288" w14:textId="77777777" w:rsidR="00447FF0" w:rsidRPr="00A4475A" w:rsidRDefault="00447FF0" w:rsidP="00A4475A">
      <w:pPr>
        <w:spacing w:after="0" w:line="240" w:lineRule="auto"/>
        <w:rPr>
          <w:rFonts w:ascii="Arial" w:hAnsi="Arial" w:cs="Arial"/>
          <w:lang w:eastAsia="zh-HK"/>
        </w:rPr>
      </w:pPr>
    </w:p>
    <w:p w14:paraId="74703EF5" w14:textId="77777777" w:rsidR="00DE2C46" w:rsidRDefault="00DE2C46">
      <w:pPr>
        <w:spacing w:after="0" w:line="240" w:lineRule="auto"/>
        <w:rPr>
          <w:rFonts w:ascii="Arial" w:hAnsi="Arial" w:cs="Arial"/>
          <w:b/>
          <w:lang w:eastAsia="zh-HK"/>
        </w:rPr>
      </w:pPr>
      <w:r>
        <w:rPr>
          <w:rFonts w:ascii="Arial" w:hAnsi="Arial" w:cs="Arial"/>
          <w:b/>
          <w:lang w:eastAsia="zh-HK"/>
        </w:rPr>
        <w:br w:type="page"/>
      </w:r>
    </w:p>
    <w:p w14:paraId="05F36614" w14:textId="7DBC88AA" w:rsidR="00F5378B" w:rsidRDefault="00F5378B" w:rsidP="00152A14">
      <w:pPr>
        <w:pBdr>
          <w:top w:val="single" w:sz="4" w:space="1" w:color="auto"/>
          <w:left w:val="single" w:sz="4" w:space="4" w:color="auto"/>
          <w:bottom w:val="single" w:sz="4" w:space="1" w:color="auto"/>
          <w:right w:val="single" w:sz="4" w:space="4" w:color="auto"/>
        </w:pBdr>
        <w:spacing w:after="0" w:line="240" w:lineRule="auto"/>
        <w:rPr>
          <w:rFonts w:ascii="Arial" w:hAnsi="Arial" w:cs="Arial"/>
          <w:b/>
          <w:lang w:eastAsia="zh-HK"/>
        </w:rPr>
      </w:pPr>
      <w:r w:rsidRPr="00AC3C98">
        <w:rPr>
          <w:rFonts w:ascii="Arial" w:hAnsi="Arial" w:cs="Arial" w:hint="eastAsia"/>
          <w:b/>
          <w:lang w:eastAsia="zh-HK"/>
        </w:rPr>
        <w:lastRenderedPageBreak/>
        <w:t xml:space="preserve">Part 1: </w:t>
      </w:r>
      <w:r>
        <w:rPr>
          <w:rFonts w:ascii="Arial" w:hAnsi="Arial" w:cs="Arial" w:hint="eastAsia"/>
          <w:b/>
          <w:lang w:eastAsia="zh-HK"/>
        </w:rPr>
        <w:t>Data Conversion</w:t>
      </w:r>
      <w:r w:rsidR="009A76E3">
        <w:rPr>
          <w:rFonts w:ascii="Arial" w:hAnsi="Arial" w:cs="Arial"/>
          <w:b/>
          <w:lang w:eastAsia="zh-HK"/>
        </w:rPr>
        <w:t xml:space="preserve"> (</w:t>
      </w:r>
      <w:r w:rsidR="00B203B6">
        <w:rPr>
          <w:rFonts w:ascii="Arial" w:hAnsi="Arial" w:cs="Arial"/>
          <w:b/>
          <w:lang w:eastAsia="zh-HK"/>
        </w:rPr>
        <w:t>3</w:t>
      </w:r>
      <w:r w:rsidR="009A76E3">
        <w:rPr>
          <w:rFonts w:ascii="Arial" w:hAnsi="Arial" w:cs="Arial"/>
          <w:b/>
          <w:lang w:eastAsia="zh-HK"/>
        </w:rPr>
        <w:t>%)</w:t>
      </w:r>
    </w:p>
    <w:p w14:paraId="659FBBB8" w14:textId="77777777" w:rsidR="00F5378B" w:rsidRDefault="00F5378B" w:rsidP="00F5378B">
      <w:pPr>
        <w:spacing w:after="0" w:line="240" w:lineRule="auto"/>
        <w:rPr>
          <w:rFonts w:ascii="Arial" w:hAnsi="Arial" w:cs="Arial"/>
          <w:b/>
          <w:lang w:eastAsia="zh-HK"/>
        </w:rPr>
      </w:pPr>
    </w:p>
    <w:p w14:paraId="6AE336B1" w14:textId="2BEB21B4" w:rsidR="002355B9" w:rsidRDefault="004805B3" w:rsidP="001C2D48">
      <w:pPr>
        <w:spacing w:after="0" w:line="240" w:lineRule="auto"/>
        <w:jc w:val="both"/>
        <w:rPr>
          <w:rFonts w:ascii="Arial" w:hAnsi="Arial" w:cs="Arial"/>
          <w:lang w:eastAsia="zh-HK"/>
        </w:rPr>
      </w:pPr>
      <w:r>
        <w:rPr>
          <w:rFonts w:ascii="Arial" w:hAnsi="Arial" w:cs="Arial"/>
          <w:lang w:eastAsia="zh-HK"/>
        </w:rPr>
        <w:t xml:space="preserve">To set up your </w:t>
      </w:r>
      <w:r w:rsidR="001C2D48">
        <w:rPr>
          <w:rFonts w:ascii="Arial" w:hAnsi="Arial" w:cs="Arial"/>
          <w:lang w:eastAsia="zh-HK"/>
        </w:rPr>
        <w:t xml:space="preserve">database of </w:t>
      </w:r>
      <w:r w:rsidR="00323C4C">
        <w:rPr>
          <w:rFonts w:ascii="Arial" w:hAnsi="Arial" w:cs="Arial"/>
          <w:lang w:eastAsia="zh-HK"/>
        </w:rPr>
        <w:t xml:space="preserve">Mobile Post Office </w:t>
      </w:r>
      <w:r w:rsidR="0018606A">
        <w:rPr>
          <w:rFonts w:ascii="Arial" w:hAnsi="Arial" w:cs="Arial"/>
          <w:lang w:eastAsia="zh-HK"/>
        </w:rPr>
        <w:t>information</w:t>
      </w:r>
      <w:r>
        <w:rPr>
          <w:rFonts w:ascii="Arial" w:hAnsi="Arial" w:cs="Arial"/>
          <w:lang w:eastAsia="zh-HK"/>
        </w:rPr>
        <w:t xml:space="preserve">, </w:t>
      </w:r>
      <w:r w:rsidR="001C2D48">
        <w:rPr>
          <w:rFonts w:ascii="Arial" w:hAnsi="Arial" w:cs="Arial"/>
          <w:lang w:eastAsia="zh-HK"/>
        </w:rPr>
        <w:t xml:space="preserve">you need to download </w:t>
      </w:r>
      <w:r w:rsidR="002355B9">
        <w:rPr>
          <w:rFonts w:ascii="Arial" w:hAnsi="Arial" w:cs="Arial"/>
          <w:lang w:eastAsia="zh-HK"/>
        </w:rPr>
        <w:t xml:space="preserve">the </w:t>
      </w:r>
      <w:r w:rsidR="001C2D48">
        <w:rPr>
          <w:rFonts w:ascii="Arial" w:hAnsi="Arial" w:cs="Arial"/>
          <w:lang w:eastAsia="zh-HK"/>
        </w:rPr>
        <w:t>dataset</w:t>
      </w:r>
      <w:r w:rsidR="006D7540">
        <w:rPr>
          <w:rFonts w:ascii="Arial" w:hAnsi="Arial" w:cs="Arial"/>
          <w:lang w:eastAsia="zh-HK"/>
        </w:rPr>
        <w:t xml:space="preserve"> </w:t>
      </w:r>
      <w:r w:rsidR="00573E22">
        <w:rPr>
          <w:rFonts w:ascii="Arial" w:hAnsi="Arial" w:cs="Arial"/>
          <w:lang w:eastAsia="zh-HK"/>
        </w:rPr>
        <w:t xml:space="preserve">in JSON format </w:t>
      </w:r>
      <w:r w:rsidR="002355B9">
        <w:rPr>
          <w:rFonts w:ascii="Arial" w:hAnsi="Arial" w:cs="Arial"/>
          <w:lang w:eastAsia="zh-HK"/>
        </w:rPr>
        <w:t>with the link:</w:t>
      </w:r>
    </w:p>
    <w:p w14:paraId="4B4F2795" w14:textId="0F5C8735" w:rsidR="000C5115" w:rsidRDefault="00323C4C" w:rsidP="001C2D48">
      <w:pPr>
        <w:spacing w:after="0" w:line="240" w:lineRule="auto"/>
        <w:jc w:val="both"/>
      </w:pPr>
      <w:hyperlink r:id="rId16" w:history="1">
        <w:r w:rsidRPr="00FF247C">
          <w:rPr>
            <w:rStyle w:val="a5"/>
          </w:rPr>
          <w:t>https://data.gov.hk/en-data/dataset/hk-hkpo-hkpo_ds01-hkpo-mobile-office</w:t>
        </w:r>
      </w:hyperlink>
    </w:p>
    <w:p w14:paraId="35A61A98" w14:textId="5BE989DC" w:rsidR="002524CA" w:rsidRDefault="00323C4C" w:rsidP="00B203B6">
      <w:pPr>
        <w:spacing w:before="120" w:after="0" w:line="240" w:lineRule="auto"/>
        <w:jc w:val="both"/>
        <w:rPr>
          <w:rFonts w:ascii="Arial" w:hAnsi="Arial" w:cs="Arial"/>
          <w:lang w:eastAsia="zh-HK"/>
        </w:rPr>
      </w:pPr>
      <w:bookmarkStart w:id="13" w:name="_Hlk148450793"/>
      <w:r>
        <w:rPr>
          <w:rFonts w:ascii="Arial" w:hAnsi="Arial" w:cs="Arial"/>
          <w:lang w:eastAsia="zh-HK"/>
        </w:rPr>
        <w:t xml:space="preserve">You are advised to have a look at the data dictionary provided with the link above to understand the data fields and JSON structure. </w:t>
      </w:r>
      <w:r w:rsidR="005A46D7">
        <w:rPr>
          <w:rFonts w:ascii="Arial" w:hAnsi="Arial" w:cs="Arial"/>
          <w:lang w:eastAsia="zh-HK"/>
        </w:rPr>
        <w:t xml:space="preserve">Shown below are the first </w:t>
      </w:r>
      <w:r w:rsidR="003F030E">
        <w:rPr>
          <w:rFonts w:ascii="Arial" w:hAnsi="Arial" w:cs="Arial"/>
          <w:lang w:eastAsia="zh-HK"/>
        </w:rPr>
        <w:t>two</w:t>
      </w:r>
      <w:r w:rsidR="005A46D7">
        <w:rPr>
          <w:rFonts w:ascii="Arial" w:hAnsi="Arial" w:cs="Arial"/>
          <w:lang w:eastAsia="zh-HK"/>
        </w:rPr>
        <w:t xml:space="preserve"> records in the dataset. </w:t>
      </w:r>
    </w:p>
    <w:p w14:paraId="1519004D" w14:textId="7B2D35BA" w:rsidR="005A46D7" w:rsidRDefault="005A46D7" w:rsidP="00237380">
      <w:pPr>
        <w:spacing w:after="0" w:line="240" w:lineRule="auto"/>
        <w:jc w:val="both"/>
        <w:rPr>
          <w:rFonts w:ascii="Arial" w:hAnsi="Arial" w:cs="Arial"/>
          <w:lang w:eastAsia="zh-HK"/>
        </w:rPr>
      </w:pPr>
    </w:p>
    <w:p w14:paraId="19FA2BE1" w14:textId="77777777" w:rsidR="001C57B0" w:rsidRDefault="001C57B0" w:rsidP="00DE2C46">
      <w:pPr>
        <w:pBdr>
          <w:top w:val="single" w:sz="4" w:space="1" w:color="auto"/>
          <w:left w:val="single" w:sz="4" w:space="4" w:color="auto"/>
          <w:bottom w:val="single" w:sz="4" w:space="1" w:color="auto"/>
          <w:right w:val="single" w:sz="4" w:space="31" w:color="auto"/>
        </w:pBdr>
        <w:tabs>
          <w:tab w:val="left" w:pos="-450"/>
          <w:tab w:val="left" w:pos="450"/>
          <w:tab w:val="left" w:pos="810"/>
        </w:tabs>
        <w:spacing w:after="0" w:line="240" w:lineRule="auto"/>
        <w:ind w:left="-540" w:right="-244"/>
        <w:rPr>
          <w:rFonts w:ascii="Courier New" w:hAnsi="Courier New" w:cs="Courier New"/>
          <w:b/>
          <w:sz w:val="20"/>
          <w:szCs w:val="20"/>
          <w:lang w:eastAsia="zh-HK"/>
        </w:rPr>
      </w:pPr>
      <w:r w:rsidRPr="001C57B0">
        <w:rPr>
          <w:rFonts w:ascii="Courier New" w:hAnsi="Courier New" w:cs="Courier New"/>
          <w:b/>
          <w:sz w:val="20"/>
          <w:szCs w:val="20"/>
          <w:lang w:eastAsia="zh-HK"/>
        </w:rPr>
        <w:t>{</w:t>
      </w:r>
    </w:p>
    <w:p w14:paraId="33E05ABB" w14:textId="77777777" w:rsidR="001C57B0" w:rsidRDefault="001C57B0" w:rsidP="00DE2C46">
      <w:pPr>
        <w:pBdr>
          <w:top w:val="single" w:sz="4" w:space="1" w:color="auto"/>
          <w:left w:val="single" w:sz="4" w:space="4" w:color="auto"/>
          <w:bottom w:val="single" w:sz="4" w:space="1" w:color="auto"/>
          <w:right w:val="single" w:sz="4" w:space="31" w:color="auto"/>
        </w:pBdr>
        <w:tabs>
          <w:tab w:val="left" w:pos="-450"/>
          <w:tab w:val="left" w:pos="450"/>
          <w:tab w:val="left" w:pos="810"/>
        </w:tabs>
        <w:spacing w:after="0" w:line="240" w:lineRule="auto"/>
        <w:ind w:left="-540" w:right="-244"/>
        <w:rPr>
          <w:rFonts w:ascii="Courier New" w:hAnsi="Courier New" w:cs="Courier New"/>
          <w:b/>
          <w:sz w:val="20"/>
          <w:szCs w:val="20"/>
          <w:lang w:eastAsia="zh-HK"/>
        </w:rPr>
      </w:pPr>
      <w:r>
        <w:rPr>
          <w:rFonts w:ascii="Courier New" w:hAnsi="Courier New" w:cs="Courier New"/>
          <w:b/>
          <w:sz w:val="20"/>
          <w:szCs w:val="20"/>
          <w:lang w:eastAsia="zh-HK"/>
        </w:rPr>
        <w:tab/>
      </w:r>
      <w:r w:rsidRPr="001C57B0">
        <w:rPr>
          <w:rFonts w:ascii="Courier New" w:hAnsi="Courier New" w:cs="Courier New"/>
          <w:b/>
          <w:sz w:val="20"/>
          <w:szCs w:val="20"/>
          <w:lang w:eastAsia="zh-HK"/>
        </w:rPr>
        <w:t>"data</w:t>
      </w:r>
      <w:proofErr w:type="gramStart"/>
      <w:r w:rsidRPr="001C57B0">
        <w:rPr>
          <w:rFonts w:ascii="Courier New" w:hAnsi="Courier New" w:cs="Courier New"/>
          <w:b/>
          <w:sz w:val="20"/>
          <w:szCs w:val="20"/>
          <w:lang w:eastAsia="zh-HK"/>
        </w:rPr>
        <w:t>":[</w:t>
      </w:r>
      <w:proofErr w:type="gramEnd"/>
    </w:p>
    <w:p w14:paraId="7E097C3F" w14:textId="77777777" w:rsidR="00DE2C46" w:rsidRDefault="001C57B0" w:rsidP="00DE2C46">
      <w:pPr>
        <w:pBdr>
          <w:top w:val="single" w:sz="4" w:space="1" w:color="auto"/>
          <w:left w:val="single" w:sz="4" w:space="4" w:color="auto"/>
          <w:bottom w:val="single" w:sz="4" w:space="1" w:color="auto"/>
          <w:right w:val="single" w:sz="4" w:space="31" w:color="auto"/>
        </w:pBdr>
        <w:tabs>
          <w:tab w:val="left" w:pos="-450"/>
          <w:tab w:val="left" w:pos="450"/>
          <w:tab w:val="left" w:pos="810"/>
        </w:tabs>
        <w:spacing w:after="0" w:line="240" w:lineRule="auto"/>
        <w:ind w:left="-540" w:right="-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sidRPr="001C57B0">
        <w:rPr>
          <w:rFonts w:ascii="Courier New" w:hAnsi="Courier New" w:cs="Courier New"/>
          <w:b/>
          <w:sz w:val="20"/>
          <w:szCs w:val="20"/>
          <w:lang w:eastAsia="zh-HK"/>
        </w:rPr>
        <w:t>{</w:t>
      </w:r>
    </w:p>
    <w:p w14:paraId="28A1A3D6" w14:textId="77777777" w:rsidR="00DE2C46" w:rsidRDefault="00DE2C46" w:rsidP="00DE2C46">
      <w:pPr>
        <w:pBdr>
          <w:top w:val="single" w:sz="4" w:space="1" w:color="auto"/>
          <w:left w:val="single" w:sz="4" w:space="4" w:color="auto"/>
          <w:bottom w:val="single" w:sz="4" w:space="1" w:color="auto"/>
          <w:right w:val="single" w:sz="4" w:space="31" w:color="auto"/>
        </w:pBdr>
        <w:tabs>
          <w:tab w:val="left" w:pos="-450"/>
          <w:tab w:val="left" w:pos="450"/>
          <w:tab w:val="left" w:pos="810"/>
        </w:tabs>
        <w:spacing w:after="0" w:line="240" w:lineRule="auto"/>
        <w:ind w:left="-540" w:right="-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001C57B0" w:rsidRPr="001C57B0">
        <w:rPr>
          <w:rFonts w:ascii="Courier New" w:hAnsi="Courier New" w:cs="Courier New"/>
          <w:b/>
          <w:sz w:val="20"/>
          <w:szCs w:val="20"/>
          <w:lang w:eastAsia="zh-HK"/>
        </w:rPr>
        <w:t>"mobileCode":"1",</w:t>
      </w:r>
    </w:p>
    <w:p w14:paraId="7E3A2C4C" w14:textId="77777777" w:rsidR="00DE2C46" w:rsidRDefault="00DE2C46" w:rsidP="00DE2C46">
      <w:pPr>
        <w:pBdr>
          <w:top w:val="single" w:sz="4" w:space="1" w:color="auto"/>
          <w:left w:val="single" w:sz="4" w:space="4" w:color="auto"/>
          <w:bottom w:val="single" w:sz="4" w:space="1" w:color="auto"/>
          <w:right w:val="single" w:sz="4" w:space="31" w:color="auto"/>
        </w:pBdr>
        <w:tabs>
          <w:tab w:val="left" w:pos="-450"/>
          <w:tab w:val="left" w:pos="450"/>
          <w:tab w:val="left" w:pos="810"/>
        </w:tabs>
        <w:spacing w:after="0" w:line="240" w:lineRule="auto"/>
        <w:ind w:left="-540" w:right="-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001C57B0" w:rsidRPr="001C57B0">
        <w:rPr>
          <w:rFonts w:ascii="Courier New" w:hAnsi="Courier New" w:cs="Courier New"/>
          <w:b/>
          <w:sz w:val="20"/>
          <w:szCs w:val="20"/>
          <w:lang w:eastAsia="zh-HK"/>
        </w:rPr>
        <w:t>"</w:t>
      </w:r>
      <w:proofErr w:type="spellStart"/>
      <w:r w:rsidR="001C57B0" w:rsidRPr="001C57B0">
        <w:rPr>
          <w:rFonts w:ascii="Courier New" w:hAnsi="Courier New" w:cs="Courier New"/>
          <w:b/>
          <w:sz w:val="20"/>
          <w:szCs w:val="20"/>
          <w:lang w:eastAsia="zh-HK"/>
        </w:rPr>
        <w:t>locationTC</w:t>
      </w:r>
      <w:proofErr w:type="spellEnd"/>
      <w:r w:rsidR="001C57B0" w:rsidRPr="001C57B0">
        <w:rPr>
          <w:rFonts w:ascii="Courier New" w:hAnsi="Courier New" w:cs="Courier New"/>
          <w:b/>
          <w:sz w:val="20"/>
          <w:szCs w:val="20"/>
          <w:lang w:eastAsia="zh-HK"/>
        </w:rPr>
        <w:t>":"</w:t>
      </w:r>
      <w:r w:rsidR="001C57B0" w:rsidRPr="001C57B0">
        <w:rPr>
          <w:rFonts w:ascii="Courier New" w:hAnsi="Courier New" w:cs="Courier New" w:hint="eastAsia"/>
          <w:b/>
          <w:sz w:val="20"/>
          <w:szCs w:val="20"/>
          <w:lang w:eastAsia="zh-HK"/>
        </w:rPr>
        <w:t>深井</w:t>
      </w:r>
      <w:r w:rsidR="001C57B0" w:rsidRPr="001C57B0">
        <w:rPr>
          <w:rFonts w:ascii="Courier New" w:hAnsi="Courier New" w:cs="Courier New"/>
          <w:b/>
          <w:sz w:val="20"/>
          <w:szCs w:val="20"/>
          <w:lang w:eastAsia="zh-HK"/>
        </w:rPr>
        <w:t>",</w:t>
      </w:r>
    </w:p>
    <w:p w14:paraId="25C389A6" w14:textId="77777777" w:rsidR="00DE2C46" w:rsidRDefault="00DE2C46" w:rsidP="00DE2C46">
      <w:pPr>
        <w:pBdr>
          <w:top w:val="single" w:sz="4" w:space="1" w:color="auto"/>
          <w:left w:val="single" w:sz="4" w:space="4" w:color="auto"/>
          <w:bottom w:val="single" w:sz="4" w:space="1" w:color="auto"/>
          <w:right w:val="single" w:sz="4" w:space="31" w:color="auto"/>
        </w:pBdr>
        <w:tabs>
          <w:tab w:val="left" w:pos="-450"/>
          <w:tab w:val="left" w:pos="450"/>
          <w:tab w:val="left" w:pos="810"/>
        </w:tabs>
        <w:spacing w:after="0" w:line="240" w:lineRule="auto"/>
        <w:ind w:left="-540" w:right="-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001C57B0" w:rsidRPr="001C57B0">
        <w:rPr>
          <w:rFonts w:ascii="Courier New" w:hAnsi="Courier New" w:cs="Courier New"/>
          <w:b/>
          <w:sz w:val="20"/>
          <w:szCs w:val="20"/>
          <w:lang w:eastAsia="zh-HK"/>
        </w:rPr>
        <w:t>"</w:t>
      </w:r>
      <w:proofErr w:type="spellStart"/>
      <w:r w:rsidR="001C57B0" w:rsidRPr="001C57B0">
        <w:rPr>
          <w:rFonts w:ascii="Courier New" w:hAnsi="Courier New" w:cs="Courier New"/>
          <w:b/>
          <w:sz w:val="20"/>
          <w:szCs w:val="20"/>
          <w:lang w:eastAsia="zh-HK"/>
        </w:rPr>
        <w:t>locationSC</w:t>
      </w:r>
      <w:proofErr w:type="spellEnd"/>
      <w:r w:rsidR="001C57B0" w:rsidRPr="001C57B0">
        <w:rPr>
          <w:rFonts w:ascii="Courier New" w:hAnsi="Courier New" w:cs="Courier New"/>
          <w:b/>
          <w:sz w:val="20"/>
          <w:szCs w:val="20"/>
          <w:lang w:eastAsia="zh-HK"/>
        </w:rPr>
        <w:t>":"</w:t>
      </w:r>
      <w:r w:rsidR="001C57B0" w:rsidRPr="001C57B0">
        <w:rPr>
          <w:rFonts w:ascii="Courier New" w:hAnsi="Courier New" w:cs="Courier New" w:hint="eastAsia"/>
          <w:b/>
          <w:sz w:val="20"/>
          <w:szCs w:val="20"/>
          <w:lang w:eastAsia="zh-HK"/>
        </w:rPr>
        <w:t>深井</w:t>
      </w:r>
      <w:r w:rsidR="001C57B0" w:rsidRPr="001C57B0">
        <w:rPr>
          <w:rFonts w:ascii="Courier New" w:hAnsi="Courier New" w:cs="Courier New"/>
          <w:b/>
          <w:sz w:val="20"/>
          <w:szCs w:val="20"/>
          <w:lang w:eastAsia="zh-HK"/>
        </w:rPr>
        <w:t>",</w:t>
      </w:r>
    </w:p>
    <w:p w14:paraId="6DBD8799" w14:textId="77777777" w:rsidR="00DE2C46" w:rsidRDefault="00DE2C46" w:rsidP="00DE2C46">
      <w:pPr>
        <w:pBdr>
          <w:top w:val="single" w:sz="4" w:space="1" w:color="auto"/>
          <w:left w:val="single" w:sz="4" w:space="4" w:color="auto"/>
          <w:bottom w:val="single" w:sz="4" w:space="1" w:color="auto"/>
          <w:right w:val="single" w:sz="4" w:space="31" w:color="auto"/>
        </w:pBdr>
        <w:tabs>
          <w:tab w:val="left" w:pos="-450"/>
          <w:tab w:val="left" w:pos="450"/>
          <w:tab w:val="left" w:pos="810"/>
        </w:tabs>
        <w:spacing w:after="0" w:line="240" w:lineRule="auto"/>
        <w:ind w:left="-540" w:right="-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001C57B0" w:rsidRPr="001C57B0">
        <w:rPr>
          <w:rFonts w:ascii="Courier New" w:hAnsi="Courier New" w:cs="Courier New"/>
          <w:b/>
          <w:sz w:val="20"/>
          <w:szCs w:val="20"/>
          <w:lang w:eastAsia="zh-HK"/>
        </w:rPr>
        <w:t>"</w:t>
      </w:r>
      <w:proofErr w:type="spellStart"/>
      <w:r w:rsidR="001C57B0" w:rsidRPr="001C57B0">
        <w:rPr>
          <w:rFonts w:ascii="Courier New" w:hAnsi="Courier New" w:cs="Courier New"/>
          <w:b/>
          <w:sz w:val="20"/>
          <w:szCs w:val="20"/>
          <w:lang w:eastAsia="zh-HK"/>
        </w:rPr>
        <w:t>addressTC</w:t>
      </w:r>
      <w:proofErr w:type="spellEnd"/>
      <w:r w:rsidR="001C57B0" w:rsidRPr="001C57B0">
        <w:rPr>
          <w:rFonts w:ascii="Courier New" w:hAnsi="Courier New" w:cs="Courier New"/>
          <w:b/>
          <w:sz w:val="20"/>
          <w:szCs w:val="20"/>
          <w:lang w:eastAsia="zh-HK"/>
        </w:rPr>
        <w:t>":"</w:t>
      </w:r>
      <w:r w:rsidR="001C57B0" w:rsidRPr="001C57B0">
        <w:rPr>
          <w:rFonts w:ascii="Courier New" w:hAnsi="Courier New" w:cs="Courier New" w:hint="eastAsia"/>
          <w:b/>
          <w:sz w:val="20"/>
          <w:szCs w:val="20"/>
          <w:lang w:eastAsia="zh-HK"/>
        </w:rPr>
        <w:t>青山公路深井段，海韻花園外。</w:t>
      </w:r>
      <w:r w:rsidR="001C57B0" w:rsidRPr="001C57B0">
        <w:rPr>
          <w:rFonts w:ascii="Courier New" w:hAnsi="Courier New" w:cs="Courier New"/>
          <w:b/>
          <w:sz w:val="20"/>
          <w:szCs w:val="20"/>
          <w:lang w:eastAsia="zh-HK"/>
        </w:rPr>
        <w:t>",</w:t>
      </w:r>
    </w:p>
    <w:p w14:paraId="044C4B46" w14:textId="77777777" w:rsidR="00DE2C46" w:rsidRDefault="00DE2C46" w:rsidP="00DE2C46">
      <w:pPr>
        <w:pBdr>
          <w:top w:val="single" w:sz="4" w:space="1" w:color="auto"/>
          <w:left w:val="single" w:sz="4" w:space="4" w:color="auto"/>
          <w:bottom w:val="single" w:sz="4" w:space="1" w:color="auto"/>
          <w:right w:val="single" w:sz="4" w:space="31" w:color="auto"/>
        </w:pBdr>
        <w:tabs>
          <w:tab w:val="left" w:pos="-450"/>
          <w:tab w:val="left" w:pos="450"/>
          <w:tab w:val="left" w:pos="810"/>
        </w:tabs>
        <w:spacing w:after="0" w:line="240" w:lineRule="auto"/>
        <w:ind w:left="-540" w:right="-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001C57B0" w:rsidRPr="001C57B0">
        <w:rPr>
          <w:rFonts w:ascii="Courier New" w:hAnsi="Courier New" w:cs="Courier New"/>
          <w:b/>
          <w:sz w:val="20"/>
          <w:szCs w:val="20"/>
          <w:lang w:eastAsia="zh-HK"/>
        </w:rPr>
        <w:t>"</w:t>
      </w:r>
      <w:proofErr w:type="spellStart"/>
      <w:r w:rsidR="001C57B0" w:rsidRPr="001C57B0">
        <w:rPr>
          <w:rFonts w:ascii="Courier New" w:hAnsi="Courier New" w:cs="Courier New"/>
          <w:b/>
          <w:sz w:val="20"/>
          <w:szCs w:val="20"/>
          <w:lang w:eastAsia="zh-HK"/>
        </w:rPr>
        <w:t>nameSC</w:t>
      </w:r>
      <w:proofErr w:type="spellEnd"/>
      <w:r w:rsidR="001C57B0" w:rsidRPr="001C57B0">
        <w:rPr>
          <w:rFonts w:ascii="Courier New" w:hAnsi="Courier New" w:cs="Courier New"/>
          <w:b/>
          <w:sz w:val="20"/>
          <w:szCs w:val="20"/>
          <w:lang w:eastAsia="zh-HK"/>
        </w:rPr>
        <w:t>":"</w:t>
      </w:r>
      <w:r w:rsidR="001C57B0" w:rsidRPr="001C57B0">
        <w:rPr>
          <w:rFonts w:ascii="Courier New" w:hAnsi="Courier New" w:cs="Courier New" w:hint="eastAsia"/>
          <w:b/>
          <w:sz w:val="20"/>
          <w:szCs w:val="20"/>
          <w:lang w:eastAsia="zh-HK"/>
        </w:rPr>
        <w:t>流动邮政局</w:t>
      </w:r>
      <w:r w:rsidR="001C57B0" w:rsidRPr="001C57B0">
        <w:rPr>
          <w:rFonts w:ascii="Courier New" w:hAnsi="Courier New" w:cs="Courier New"/>
          <w:b/>
          <w:sz w:val="20"/>
          <w:szCs w:val="20"/>
          <w:lang w:eastAsia="zh-HK"/>
        </w:rPr>
        <w:t xml:space="preserve"> 1",</w:t>
      </w:r>
    </w:p>
    <w:p w14:paraId="10DB5350" w14:textId="77777777" w:rsidR="00DE2C46" w:rsidRDefault="00DE2C46" w:rsidP="00DE2C46">
      <w:pPr>
        <w:pBdr>
          <w:top w:val="single" w:sz="4" w:space="1" w:color="auto"/>
          <w:left w:val="single" w:sz="4" w:space="4" w:color="auto"/>
          <w:bottom w:val="single" w:sz="4" w:space="1" w:color="auto"/>
          <w:right w:val="single" w:sz="4" w:space="31" w:color="auto"/>
        </w:pBdr>
        <w:tabs>
          <w:tab w:val="left" w:pos="-450"/>
          <w:tab w:val="left" w:pos="450"/>
          <w:tab w:val="left" w:pos="810"/>
        </w:tabs>
        <w:spacing w:after="0" w:line="240" w:lineRule="auto"/>
        <w:ind w:left="-540" w:right="-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001C57B0" w:rsidRPr="001C57B0">
        <w:rPr>
          <w:rFonts w:ascii="Courier New" w:hAnsi="Courier New" w:cs="Courier New"/>
          <w:b/>
          <w:sz w:val="20"/>
          <w:szCs w:val="20"/>
          <w:lang w:eastAsia="zh-HK"/>
        </w:rPr>
        <w:t>"</w:t>
      </w:r>
      <w:proofErr w:type="spellStart"/>
      <w:r w:rsidR="001C57B0" w:rsidRPr="001C57B0">
        <w:rPr>
          <w:rFonts w:ascii="Courier New" w:hAnsi="Courier New" w:cs="Courier New"/>
          <w:b/>
          <w:sz w:val="20"/>
          <w:szCs w:val="20"/>
          <w:lang w:eastAsia="zh-HK"/>
        </w:rPr>
        <w:t>districtSC</w:t>
      </w:r>
      <w:proofErr w:type="spellEnd"/>
      <w:r w:rsidR="001C57B0" w:rsidRPr="001C57B0">
        <w:rPr>
          <w:rFonts w:ascii="Courier New" w:hAnsi="Courier New" w:cs="Courier New"/>
          <w:b/>
          <w:sz w:val="20"/>
          <w:szCs w:val="20"/>
          <w:lang w:eastAsia="zh-HK"/>
        </w:rPr>
        <w:t>":"</w:t>
      </w:r>
      <w:r w:rsidR="001C57B0" w:rsidRPr="001C57B0">
        <w:rPr>
          <w:rFonts w:ascii="Courier New" w:hAnsi="Courier New" w:cs="Courier New" w:hint="eastAsia"/>
          <w:b/>
          <w:sz w:val="20"/>
          <w:szCs w:val="20"/>
          <w:lang w:eastAsia="zh-HK"/>
        </w:rPr>
        <w:t>荃湾区</w:t>
      </w:r>
      <w:r w:rsidR="001C57B0" w:rsidRPr="001C57B0">
        <w:rPr>
          <w:rFonts w:ascii="Courier New" w:hAnsi="Courier New" w:cs="Courier New"/>
          <w:b/>
          <w:sz w:val="20"/>
          <w:szCs w:val="20"/>
          <w:lang w:eastAsia="zh-HK"/>
        </w:rPr>
        <w:t>",</w:t>
      </w:r>
    </w:p>
    <w:p w14:paraId="316E9AA3" w14:textId="77777777" w:rsidR="00DE2C46" w:rsidRDefault="00DE2C46" w:rsidP="00DE2C46">
      <w:pPr>
        <w:pBdr>
          <w:top w:val="single" w:sz="4" w:space="1" w:color="auto"/>
          <w:left w:val="single" w:sz="4" w:space="4" w:color="auto"/>
          <w:bottom w:val="single" w:sz="4" w:space="1" w:color="auto"/>
          <w:right w:val="single" w:sz="4" w:space="31" w:color="auto"/>
        </w:pBdr>
        <w:tabs>
          <w:tab w:val="left" w:pos="-450"/>
          <w:tab w:val="left" w:pos="450"/>
          <w:tab w:val="left" w:pos="810"/>
        </w:tabs>
        <w:spacing w:after="0" w:line="240" w:lineRule="auto"/>
        <w:ind w:left="-540" w:right="-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001C57B0" w:rsidRPr="001C57B0">
        <w:rPr>
          <w:rFonts w:ascii="Courier New" w:hAnsi="Courier New" w:cs="Courier New"/>
          <w:b/>
          <w:sz w:val="20"/>
          <w:szCs w:val="20"/>
          <w:lang w:eastAsia="zh-HK"/>
        </w:rPr>
        <w:t>"</w:t>
      </w:r>
      <w:proofErr w:type="spellStart"/>
      <w:r w:rsidR="001C57B0" w:rsidRPr="001C57B0">
        <w:rPr>
          <w:rFonts w:ascii="Courier New" w:hAnsi="Courier New" w:cs="Courier New"/>
          <w:b/>
          <w:sz w:val="20"/>
          <w:szCs w:val="20"/>
          <w:lang w:eastAsia="zh-HK"/>
        </w:rPr>
        <w:t>addressSC</w:t>
      </w:r>
      <w:proofErr w:type="spellEnd"/>
      <w:r w:rsidR="001C57B0" w:rsidRPr="001C57B0">
        <w:rPr>
          <w:rFonts w:ascii="Courier New" w:hAnsi="Courier New" w:cs="Courier New"/>
          <w:b/>
          <w:sz w:val="20"/>
          <w:szCs w:val="20"/>
          <w:lang w:eastAsia="zh-HK"/>
        </w:rPr>
        <w:t>":"</w:t>
      </w:r>
      <w:r w:rsidR="001C57B0" w:rsidRPr="001C57B0">
        <w:rPr>
          <w:rFonts w:ascii="Courier New" w:hAnsi="Courier New" w:cs="Courier New" w:hint="eastAsia"/>
          <w:b/>
          <w:sz w:val="20"/>
          <w:szCs w:val="20"/>
          <w:lang w:eastAsia="zh-HK"/>
        </w:rPr>
        <w:t>青山公路深井段，海韵花园外。</w:t>
      </w:r>
      <w:r w:rsidR="001C57B0" w:rsidRPr="001C57B0">
        <w:rPr>
          <w:rFonts w:ascii="Courier New" w:hAnsi="Courier New" w:cs="Courier New"/>
          <w:b/>
          <w:sz w:val="20"/>
          <w:szCs w:val="20"/>
          <w:lang w:eastAsia="zh-HK"/>
        </w:rPr>
        <w:t>",</w:t>
      </w:r>
    </w:p>
    <w:p w14:paraId="471F9C2D" w14:textId="77777777" w:rsidR="00DE2C46" w:rsidRDefault="00DE2C46" w:rsidP="00DE2C46">
      <w:pPr>
        <w:pBdr>
          <w:top w:val="single" w:sz="4" w:space="1" w:color="auto"/>
          <w:left w:val="single" w:sz="4" w:space="4" w:color="auto"/>
          <w:bottom w:val="single" w:sz="4" w:space="1" w:color="auto"/>
          <w:right w:val="single" w:sz="4" w:space="31" w:color="auto"/>
        </w:pBdr>
        <w:tabs>
          <w:tab w:val="left" w:pos="-450"/>
          <w:tab w:val="left" w:pos="450"/>
          <w:tab w:val="left" w:pos="810"/>
        </w:tabs>
        <w:spacing w:after="0" w:line="240" w:lineRule="auto"/>
        <w:ind w:left="-540" w:right="-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001C57B0" w:rsidRPr="001C57B0">
        <w:rPr>
          <w:rFonts w:ascii="Courier New" w:hAnsi="Courier New" w:cs="Courier New"/>
          <w:b/>
          <w:sz w:val="20"/>
          <w:szCs w:val="20"/>
          <w:lang w:eastAsia="zh-HK"/>
        </w:rPr>
        <w:t>"closeHour":"09:30",</w:t>
      </w:r>
    </w:p>
    <w:p w14:paraId="25049120" w14:textId="77777777" w:rsidR="00DE2C46" w:rsidRDefault="00DE2C46" w:rsidP="00DE2C46">
      <w:pPr>
        <w:pBdr>
          <w:top w:val="single" w:sz="4" w:space="1" w:color="auto"/>
          <w:left w:val="single" w:sz="4" w:space="4" w:color="auto"/>
          <w:bottom w:val="single" w:sz="4" w:space="1" w:color="auto"/>
          <w:right w:val="single" w:sz="4" w:space="31" w:color="auto"/>
        </w:pBdr>
        <w:tabs>
          <w:tab w:val="left" w:pos="-450"/>
          <w:tab w:val="left" w:pos="450"/>
          <w:tab w:val="left" w:pos="810"/>
        </w:tabs>
        <w:spacing w:after="0" w:line="240" w:lineRule="auto"/>
        <w:ind w:left="-540" w:right="-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001C57B0" w:rsidRPr="001C57B0">
        <w:rPr>
          <w:rFonts w:ascii="Courier New" w:hAnsi="Courier New" w:cs="Courier New"/>
          <w:b/>
          <w:sz w:val="20"/>
          <w:szCs w:val="20"/>
          <w:lang w:eastAsia="zh-HK"/>
        </w:rPr>
        <w:t>"</w:t>
      </w:r>
      <w:proofErr w:type="spellStart"/>
      <w:r w:rsidR="001C57B0" w:rsidRPr="001C57B0">
        <w:rPr>
          <w:rFonts w:ascii="Courier New" w:hAnsi="Courier New" w:cs="Courier New"/>
          <w:b/>
          <w:sz w:val="20"/>
          <w:szCs w:val="20"/>
          <w:lang w:eastAsia="zh-HK"/>
        </w:rPr>
        <w:t>nameTC</w:t>
      </w:r>
      <w:proofErr w:type="spellEnd"/>
      <w:r w:rsidR="001C57B0" w:rsidRPr="001C57B0">
        <w:rPr>
          <w:rFonts w:ascii="Courier New" w:hAnsi="Courier New" w:cs="Courier New"/>
          <w:b/>
          <w:sz w:val="20"/>
          <w:szCs w:val="20"/>
          <w:lang w:eastAsia="zh-HK"/>
        </w:rPr>
        <w:t>":"</w:t>
      </w:r>
      <w:r w:rsidR="001C57B0" w:rsidRPr="001C57B0">
        <w:rPr>
          <w:rFonts w:ascii="Courier New" w:hAnsi="Courier New" w:cs="Courier New" w:hint="eastAsia"/>
          <w:b/>
          <w:sz w:val="20"/>
          <w:szCs w:val="20"/>
          <w:lang w:eastAsia="zh-HK"/>
        </w:rPr>
        <w:t>流動郵政局</w:t>
      </w:r>
      <w:r w:rsidR="001C57B0" w:rsidRPr="001C57B0">
        <w:rPr>
          <w:rFonts w:ascii="Courier New" w:hAnsi="Courier New" w:cs="Courier New"/>
          <w:b/>
          <w:sz w:val="20"/>
          <w:szCs w:val="20"/>
          <w:lang w:eastAsia="zh-HK"/>
        </w:rPr>
        <w:t xml:space="preserve"> 1",</w:t>
      </w:r>
    </w:p>
    <w:p w14:paraId="4DD099E5" w14:textId="77777777" w:rsidR="00DE2C46" w:rsidRDefault="00DE2C46" w:rsidP="00DE2C46">
      <w:pPr>
        <w:pBdr>
          <w:top w:val="single" w:sz="4" w:space="1" w:color="auto"/>
          <w:left w:val="single" w:sz="4" w:space="4" w:color="auto"/>
          <w:bottom w:val="single" w:sz="4" w:space="1" w:color="auto"/>
          <w:right w:val="single" w:sz="4" w:space="31" w:color="auto"/>
        </w:pBdr>
        <w:tabs>
          <w:tab w:val="left" w:pos="-450"/>
          <w:tab w:val="left" w:pos="450"/>
          <w:tab w:val="left" w:pos="810"/>
        </w:tabs>
        <w:spacing w:after="0" w:line="240" w:lineRule="auto"/>
        <w:ind w:left="-540" w:right="-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001C57B0" w:rsidRPr="001C57B0">
        <w:rPr>
          <w:rFonts w:ascii="Courier New" w:hAnsi="Courier New" w:cs="Courier New"/>
          <w:b/>
          <w:sz w:val="20"/>
          <w:szCs w:val="20"/>
          <w:lang w:eastAsia="zh-HK"/>
        </w:rPr>
        <w:t>"</w:t>
      </w:r>
      <w:proofErr w:type="spellStart"/>
      <w:r w:rsidR="001C57B0" w:rsidRPr="001C57B0">
        <w:rPr>
          <w:rFonts w:ascii="Courier New" w:hAnsi="Courier New" w:cs="Courier New"/>
          <w:b/>
          <w:sz w:val="20"/>
          <w:szCs w:val="20"/>
          <w:lang w:eastAsia="zh-HK"/>
        </w:rPr>
        <w:t>districtTC</w:t>
      </w:r>
      <w:proofErr w:type="spellEnd"/>
      <w:r w:rsidR="001C57B0" w:rsidRPr="001C57B0">
        <w:rPr>
          <w:rFonts w:ascii="Courier New" w:hAnsi="Courier New" w:cs="Courier New"/>
          <w:b/>
          <w:sz w:val="20"/>
          <w:szCs w:val="20"/>
          <w:lang w:eastAsia="zh-HK"/>
        </w:rPr>
        <w:t>":"</w:t>
      </w:r>
      <w:r w:rsidR="001C57B0" w:rsidRPr="001C57B0">
        <w:rPr>
          <w:rFonts w:ascii="Courier New" w:hAnsi="Courier New" w:cs="Courier New" w:hint="eastAsia"/>
          <w:b/>
          <w:sz w:val="20"/>
          <w:szCs w:val="20"/>
          <w:lang w:eastAsia="zh-HK"/>
        </w:rPr>
        <w:t>荃灣區</w:t>
      </w:r>
      <w:r w:rsidR="001C57B0" w:rsidRPr="001C57B0">
        <w:rPr>
          <w:rFonts w:ascii="Courier New" w:hAnsi="Courier New" w:cs="Courier New"/>
          <w:b/>
          <w:sz w:val="20"/>
          <w:szCs w:val="20"/>
          <w:lang w:eastAsia="zh-HK"/>
        </w:rPr>
        <w:t>",</w:t>
      </w:r>
    </w:p>
    <w:p w14:paraId="708179FE" w14:textId="4C4433CD" w:rsidR="00DE2C46" w:rsidRDefault="00DE2C46" w:rsidP="00DE2C46">
      <w:pPr>
        <w:pBdr>
          <w:top w:val="single" w:sz="4" w:space="1" w:color="auto"/>
          <w:left w:val="single" w:sz="4" w:space="4" w:color="auto"/>
          <w:bottom w:val="single" w:sz="4" w:space="1" w:color="auto"/>
          <w:right w:val="single" w:sz="4" w:space="31" w:color="auto"/>
        </w:pBdr>
        <w:tabs>
          <w:tab w:val="left" w:pos="-450"/>
          <w:tab w:val="left" w:pos="450"/>
          <w:tab w:val="left" w:pos="810"/>
        </w:tabs>
        <w:spacing w:after="0" w:line="240" w:lineRule="auto"/>
        <w:ind w:left="-540" w:right="-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001C57B0" w:rsidRPr="001C57B0">
        <w:rPr>
          <w:rFonts w:ascii="Courier New" w:hAnsi="Courier New" w:cs="Courier New"/>
          <w:b/>
          <w:sz w:val="20"/>
          <w:szCs w:val="20"/>
          <w:lang w:eastAsia="zh-HK"/>
        </w:rPr>
        <w:t>"latitude":"22.36774",</w:t>
      </w:r>
    </w:p>
    <w:p w14:paraId="65326D79" w14:textId="77777777" w:rsidR="00DE2C46" w:rsidRDefault="00DE2C46" w:rsidP="00DE2C46">
      <w:pPr>
        <w:pBdr>
          <w:top w:val="single" w:sz="4" w:space="1" w:color="auto"/>
          <w:left w:val="single" w:sz="4" w:space="4" w:color="auto"/>
          <w:bottom w:val="single" w:sz="4" w:space="1" w:color="auto"/>
          <w:right w:val="single" w:sz="4" w:space="31" w:color="auto"/>
        </w:pBdr>
        <w:tabs>
          <w:tab w:val="left" w:pos="-450"/>
          <w:tab w:val="left" w:pos="450"/>
          <w:tab w:val="left" w:pos="810"/>
        </w:tabs>
        <w:spacing w:after="0" w:line="240" w:lineRule="auto"/>
        <w:ind w:left="-540" w:right="-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001C57B0" w:rsidRPr="001C57B0">
        <w:rPr>
          <w:rFonts w:ascii="Courier New" w:hAnsi="Courier New" w:cs="Courier New"/>
          <w:b/>
          <w:sz w:val="20"/>
          <w:szCs w:val="20"/>
          <w:lang w:eastAsia="zh-HK"/>
        </w:rPr>
        <w:t>"openHour":"09:00</w:t>
      </w:r>
      <w:r w:rsidR="001C57B0" w:rsidRPr="001C57B0">
        <w:rPr>
          <w:rFonts w:ascii="Courier New" w:hAnsi="Courier New" w:cs="Courier New" w:hint="eastAsia"/>
          <w:b/>
          <w:sz w:val="20"/>
          <w:szCs w:val="20"/>
          <w:lang w:eastAsia="zh-HK"/>
        </w:rPr>
        <w:t>",</w:t>
      </w:r>
    </w:p>
    <w:p w14:paraId="27613DFB" w14:textId="77777777" w:rsidR="00DE2C46" w:rsidRDefault="00DE2C46" w:rsidP="00DE2C46">
      <w:pPr>
        <w:pBdr>
          <w:top w:val="single" w:sz="4" w:space="1" w:color="auto"/>
          <w:left w:val="single" w:sz="4" w:space="4" w:color="auto"/>
          <w:bottom w:val="single" w:sz="4" w:space="1" w:color="auto"/>
          <w:right w:val="single" w:sz="4" w:space="31" w:color="auto"/>
        </w:pBdr>
        <w:tabs>
          <w:tab w:val="left" w:pos="-450"/>
          <w:tab w:val="left" w:pos="450"/>
          <w:tab w:val="left" w:pos="810"/>
        </w:tabs>
        <w:spacing w:after="0" w:line="240" w:lineRule="auto"/>
        <w:ind w:left="-540" w:right="-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001C57B0" w:rsidRPr="001C57B0">
        <w:rPr>
          <w:rFonts w:ascii="Courier New" w:hAnsi="Courier New" w:cs="Courier New" w:hint="eastAsia"/>
          <w:b/>
          <w:sz w:val="20"/>
          <w:szCs w:val="20"/>
          <w:lang w:eastAsia="zh-HK"/>
        </w:rPr>
        <w:t>"dayOfWeekCode":1,</w:t>
      </w:r>
    </w:p>
    <w:p w14:paraId="1AAE65D3" w14:textId="77777777" w:rsidR="00DE2C46" w:rsidRDefault="00DE2C46" w:rsidP="00DE2C46">
      <w:pPr>
        <w:pBdr>
          <w:top w:val="single" w:sz="4" w:space="1" w:color="auto"/>
          <w:left w:val="single" w:sz="4" w:space="4" w:color="auto"/>
          <w:bottom w:val="single" w:sz="4" w:space="1" w:color="auto"/>
          <w:right w:val="single" w:sz="4" w:space="31" w:color="auto"/>
        </w:pBdr>
        <w:tabs>
          <w:tab w:val="left" w:pos="-450"/>
          <w:tab w:val="left" w:pos="450"/>
          <w:tab w:val="left" w:pos="810"/>
        </w:tabs>
        <w:spacing w:after="0" w:line="240" w:lineRule="auto"/>
        <w:ind w:left="-540" w:right="-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001C57B0" w:rsidRPr="001C57B0">
        <w:rPr>
          <w:rFonts w:ascii="Courier New" w:hAnsi="Courier New" w:cs="Courier New" w:hint="eastAsia"/>
          <w:b/>
          <w:sz w:val="20"/>
          <w:szCs w:val="20"/>
          <w:lang w:eastAsia="zh-HK"/>
        </w:rPr>
        <w:t>"</w:t>
      </w:r>
      <w:proofErr w:type="spellStart"/>
      <w:r w:rsidR="001C57B0" w:rsidRPr="001C57B0">
        <w:rPr>
          <w:rFonts w:ascii="Courier New" w:hAnsi="Courier New" w:cs="Courier New" w:hint="eastAsia"/>
          <w:b/>
          <w:sz w:val="20"/>
          <w:szCs w:val="20"/>
          <w:lang w:eastAsia="zh-HK"/>
        </w:rPr>
        <w:t>nameEN</w:t>
      </w:r>
      <w:proofErr w:type="spellEnd"/>
      <w:r w:rsidR="001C57B0" w:rsidRPr="001C57B0">
        <w:rPr>
          <w:rFonts w:ascii="Courier New" w:hAnsi="Courier New" w:cs="Courier New" w:hint="eastAsia"/>
          <w:b/>
          <w:sz w:val="20"/>
          <w:szCs w:val="20"/>
          <w:lang w:eastAsia="zh-HK"/>
        </w:rPr>
        <w:t>":"Mobile Post Offices 1",</w:t>
      </w:r>
    </w:p>
    <w:p w14:paraId="5027A89F" w14:textId="77777777" w:rsidR="00DE2C46" w:rsidRDefault="00DE2C46" w:rsidP="00DE2C46">
      <w:pPr>
        <w:pBdr>
          <w:top w:val="single" w:sz="4" w:space="1" w:color="auto"/>
          <w:left w:val="single" w:sz="4" w:space="4" w:color="auto"/>
          <w:bottom w:val="single" w:sz="4" w:space="1" w:color="auto"/>
          <w:right w:val="single" w:sz="4" w:space="31" w:color="auto"/>
        </w:pBdr>
        <w:tabs>
          <w:tab w:val="left" w:pos="-450"/>
          <w:tab w:val="left" w:pos="450"/>
          <w:tab w:val="left" w:pos="810"/>
        </w:tabs>
        <w:spacing w:after="0" w:line="240" w:lineRule="auto"/>
        <w:ind w:left="-540" w:right="-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001C57B0" w:rsidRPr="001C57B0">
        <w:rPr>
          <w:rFonts w:ascii="Courier New" w:hAnsi="Courier New" w:cs="Courier New" w:hint="eastAsia"/>
          <w:b/>
          <w:sz w:val="20"/>
          <w:szCs w:val="20"/>
          <w:lang w:eastAsia="zh-HK"/>
        </w:rPr>
        <w:t>"</w:t>
      </w:r>
      <w:proofErr w:type="spellStart"/>
      <w:r w:rsidR="001C57B0" w:rsidRPr="001C57B0">
        <w:rPr>
          <w:rFonts w:ascii="Courier New" w:hAnsi="Courier New" w:cs="Courier New" w:hint="eastAsia"/>
          <w:b/>
          <w:sz w:val="20"/>
          <w:szCs w:val="20"/>
          <w:lang w:eastAsia="zh-HK"/>
        </w:rPr>
        <w:t>districtEN</w:t>
      </w:r>
      <w:proofErr w:type="spellEnd"/>
      <w:r w:rsidR="001C57B0" w:rsidRPr="001C57B0">
        <w:rPr>
          <w:rFonts w:ascii="Courier New" w:hAnsi="Courier New" w:cs="Courier New" w:hint="eastAsia"/>
          <w:b/>
          <w:sz w:val="20"/>
          <w:szCs w:val="20"/>
          <w:lang w:eastAsia="zh-HK"/>
        </w:rPr>
        <w:t>":"Tsuen Wan",</w:t>
      </w:r>
    </w:p>
    <w:p w14:paraId="738055C7" w14:textId="77777777" w:rsidR="00DE2C46" w:rsidRDefault="00DE2C46" w:rsidP="00DE2C46">
      <w:pPr>
        <w:pBdr>
          <w:top w:val="single" w:sz="4" w:space="1" w:color="auto"/>
          <w:left w:val="single" w:sz="4" w:space="4" w:color="auto"/>
          <w:bottom w:val="single" w:sz="4" w:space="1" w:color="auto"/>
          <w:right w:val="single" w:sz="4" w:space="31" w:color="auto"/>
        </w:pBdr>
        <w:tabs>
          <w:tab w:val="left" w:pos="-450"/>
          <w:tab w:val="left" w:pos="450"/>
          <w:tab w:val="left" w:pos="810"/>
        </w:tabs>
        <w:spacing w:after="0" w:line="240" w:lineRule="auto"/>
        <w:ind w:left="-540" w:right="-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001C57B0" w:rsidRPr="001C57B0">
        <w:rPr>
          <w:rFonts w:ascii="Courier New" w:hAnsi="Courier New" w:cs="Courier New" w:hint="eastAsia"/>
          <w:b/>
          <w:sz w:val="20"/>
          <w:szCs w:val="20"/>
          <w:lang w:eastAsia="zh-HK"/>
        </w:rPr>
        <w:t>"</w:t>
      </w:r>
      <w:proofErr w:type="spellStart"/>
      <w:r w:rsidR="001C57B0" w:rsidRPr="001C57B0">
        <w:rPr>
          <w:rFonts w:ascii="Courier New" w:hAnsi="Courier New" w:cs="Courier New" w:hint="eastAsia"/>
          <w:b/>
          <w:sz w:val="20"/>
          <w:szCs w:val="20"/>
          <w:lang w:eastAsia="zh-HK"/>
        </w:rPr>
        <w:t>locationEN</w:t>
      </w:r>
      <w:proofErr w:type="spellEnd"/>
      <w:r w:rsidR="001C57B0" w:rsidRPr="001C57B0">
        <w:rPr>
          <w:rFonts w:ascii="Courier New" w:hAnsi="Courier New" w:cs="Courier New" w:hint="eastAsia"/>
          <w:b/>
          <w:sz w:val="20"/>
          <w:szCs w:val="20"/>
          <w:lang w:eastAsia="zh-HK"/>
        </w:rPr>
        <w:t>":"Sham Tseng",</w:t>
      </w:r>
    </w:p>
    <w:p w14:paraId="584B0DF5" w14:textId="77777777" w:rsidR="00DE2C46" w:rsidRDefault="00DE2C46" w:rsidP="00DE2C46">
      <w:pPr>
        <w:pBdr>
          <w:top w:val="single" w:sz="4" w:space="1" w:color="auto"/>
          <w:left w:val="single" w:sz="4" w:space="4" w:color="auto"/>
          <w:bottom w:val="single" w:sz="4" w:space="1" w:color="auto"/>
          <w:right w:val="single" w:sz="4" w:space="31" w:color="auto"/>
        </w:pBdr>
        <w:tabs>
          <w:tab w:val="left" w:pos="-450"/>
          <w:tab w:val="left" w:pos="450"/>
          <w:tab w:val="left" w:pos="810"/>
        </w:tabs>
        <w:spacing w:after="0" w:line="240" w:lineRule="auto"/>
        <w:ind w:left="-540" w:right="-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001C57B0" w:rsidRPr="001C57B0">
        <w:rPr>
          <w:rFonts w:ascii="Courier New" w:hAnsi="Courier New" w:cs="Courier New" w:hint="eastAsia"/>
          <w:b/>
          <w:sz w:val="20"/>
          <w:szCs w:val="20"/>
          <w:lang w:eastAsia="zh-HK"/>
        </w:rPr>
        <w:t>"</w:t>
      </w:r>
      <w:proofErr w:type="spellStart"/>
      <w:r w:rsidR="001C57B0" w:rsidRPr="001C57B0">
        <w:rPr>
          <w:rFonts w:ascii="Courier New" w:hAnsi="Courier New" w:cs="Courier New" w:hint="eastAsia"/>
          <w:b/>
          <w:sz w:val="20"/>
          <w:szCs w:val="20"/>
          <w:lang w:eastAsia="zh-HK"/>
        </w:rPr>
        <w:t>addressEN</w:t>
      </w:r>
      <w:proofErr w:type="spellEnd"/>
      <w:r w:rsidR="001C57B0" w:rsidRPr="001C57B0">
        <w:rPr>
          <w:rFonts w:ascii="Courier New" w:hAnsi="Courier New" w:cs="Courier New" w:hint="eastAsia"/>
          <w:b/>
          <w:sz w:val="20"/>
          <w:szCs w:val="20"/>
          <w:lang w:eastAsia="zh-HK"/>
        </w:rPr>
        <w:t>":"Close to Rhine Garden, Castle Peak Road (Sham Tseng)",</w:t>
      </w:r>
    </w:p>
    <w:p w14:paraId="518264FD" w14:textId="77777777" w:rsidR="00DE2C46" w:rsidRDefault="00DE2C46" w:rsidP="00DE2C46">
      <w:pPr>
        <w:pBdr>
          <w:top w:val="single" w:sz="4" w:space="1" w:color="auto"/>
          <w:left w:val="single" w:sz="4" w:space="4" w:color="auto"/>
          <w:bottom w:val="single" w:sz="4" w:space="1" w:color="auto"/>
          <w:right w:val="single" w:sz="4" w:space="31" w:color="auto"/>
        </w:pBdr>
        <w:tabs>
          <w:tab w:val="left" w:pos="-450"/>
          <w:tab w:val="left" w:pos="450"/>
          <w:tab w:val="left" w:pos="810"/>
        </w:tabs>
        <w:spacing w:after="0" w:line="240" w:lineRule="auto"/>
        <w:ind w:left="-540" w:right="-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001C57B0" w:rsidRPr="001C57B0">
        <w:rPr>
          <w:rFonts w:ascii="Courier New" w:hAnsi="Courier New" w:cs="Courier New" w:hint="eastAsia"/>
          <w:b/>
          <w:sz w:val="20"/>
          <w:szCs w:val="20"/>
          <w:lang w:eastAsia="zh-HK"/>
        </w:rPr>
        <w:t>"seq":1,</w:t>
      </w:r>
    </w:p>
    <w:p w14:paraId="132D8343" w14:textId="77777777" w:rsidR="00DE2C46" w:rsidRDefault="00DE2C46" w:rsidP="00DE2C46">
      <w:pPr>
        <w:pBdr>
          <w:top w:val="single" w:sz="4" w:space="1" w:color="auto"/>
          <w:left w:val="single" w:sz="4" w:space="4" w:color="auto"/>
          <w:bottom w:val="single" w:sz="4" w:space="1" w:color="auto"/>
          <w:right w:val="single" w:sz="4" w:space="31" w:color="auto"/>
        </w:pBdr>
        <w:tabs>
          <w:tab w:val="left" w:pos="-450"/>
          <w:tab w:val="left" w:pos="450"/>
          <w:tab w:val="left" w:pos="810"/>
        </w:tabs>
        <w:spacing w:after="0" w:line="240" w:lineRule="auto"/>
        <w:ind w:left="-540" w:right="-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001C57B0" w:rsidRPr="001C57B0">
        <w:rPr>
          <w:rFonts w:ascii="Courier New" w:hAnsi="Courier New" w:cs="Courier New" w:hint="eastAsia"/>
          <w:b/>
          <w:sz w:val="20"/>
          <w:szCs w:val="20"/>
          <w:lang w:eastAsia="zh-HK"/>
        </w:rPr>
        <w:t>"longitude":"114.06233"</w:t>
      </w:r>
    </w:p>
    <w:p w14:paraId="4899FAC9" w14:textId="2AF5B734" w:rsidR="001C57B0" w:rsidRDefault="00DE2C46" w:rsidP="00DE2C46">
      <w:pPr>
        <w:pBdr>
          <w:top w:val="single" w:sz="4" w:space="1" w:color="auto"/>
          <w:left w:val="single" w:sz="4" w:space="4" w:color="auto"/>
          <w:bottom w:val="single" w:sz="4" w:space="1" w:color="auto"/>
          <w:right w:val="single" w:sz="4" w:space="31" w:color="auto"/>
        </w:pBdr>
        <w:tabs>
          <w:tab w:val="left" w:pos="-450"/>
          <w:tab w:val="left" w:pos="450"/>
          <w:tab w:val="left" w:pos="810"/>
        </w:tabs>
        <w:spacing w:after="0" w:line="240" w:lineRule="auto"/>
        <w:ind w:left="-540" w:right="-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sidR="001C57B0" w:rsidRPr="001C57B0">
        <w:rPr>
          <w:rFonts w:ascii="Courier New" w:hAnsi="Courier New" w:cs="Courier New" w:hint="eastAsia"/>
          <w:b/>
          <w:sz w:val="20"/>
          <w:szCs w:val="20"/>
          <w:lang w:eastAsia="zh-HK"/>
        </w:rPr>
        <w:t>},</w:t>
      </w:r>
    </w:p>
    <w:p w14:paraId="2C0F2781" w14:textId="77777777" w:rsidR="00DE2C46" w:rsidRDefault="001C57B0" w:rsidP="00DE2C46">
      <w:pPr>
        <w:pBdr>
          <w:top w:val="single" w:sz="4" w:space="1" w:color="auto"/>
          <w:left w:val="single" w:sz="4" w:space="4" w:color="auto"/>
          <w:bottom w:val="single" w:sz="4" w:space="1" w:color="auto"/>
          <w:right w:val="single" w:sz="4" w:space="31" w:color="auto"/>
        </w:pBdr>
        <w:tabs>
          <w:tab w:val="left" w:pos="-450"/>
          <w:tab w:val="left" w:pos="450"/>
          <w:tab w:val="left" w:pos="810"/>
        </w:tabs>
        <w:spacing w:after="0" w:line="240" w:lineRule="auto"/>
        <w:ind w:left="-540" w:right="-244"/>
        <w:rPr>
          <w:rFonts w:ascii="Courier New" w:hAnsi="Courier New" w:cs="Courier New"/>
          <w:b/>
          <w:sz w:val="20"/>
          <w:szCs w:val="20"/>
          <w:lang w:eastAsia="zh-HK"/>
        </w:rPr>
      </w:pPr>
      <w:r>
        <w:rPr>
          <w:rFonts w:ascii="Courier New" w:hAnsi="Courier New" w:cs="Courier New"/>
          <w:b/>
          <w:sz w:val="20"/>
          <w:szCs w:val="20"/>
          <w:lang w:eastAsia="zh-HK"/>
        </w:rPr>
        <w:tab/>
      </w:r>
      <w:r w:rsidR="00DE2C46">
        <w:rPr>
          <w:rFonts w:ascii="Courier New" w:hAnsi="Courier New" w:cs="Courier New"/>
          <w:b/>
          <w:sz w:val="20"/>
          <w:szCs w:val="20"/>
          <w:lang w:eastAsia="zh-HK"/>
        </w:rPr>
        <w:tab/>
      </w:r>
      <w:r w:rsidRPr="001C57B0">
        <w:rPr>
          <w:rFonts w:ascii="Courier New" w:hAnsi="Courier New" w:cs="Courier New" w:hint="eastAsia"/>
          <w:b/>
          <w:sz w:val="20"/>
          <w:szCs w:val="20"/>
          <w:lang w:eastAsia="zh-HK"/>
        </w:rPr>
        <w:t>{</w:t>
      </w:r>
    </w:p>
    <w:p w14:paraId="59CC25A1" w14:textId="77777777" w:rsidR="00DE2C46" w:rsidRDefault="00DE2C46" w:rsidP="00DE2C46">
      <w:pPr>
        <w:pBdr>
          <w:top w:val="single" w:sz="4" w:space="1" w:color="auto"/>
          <w:left w:val="single" w:sz="4" w:space="4" w:color="auto"/>
          <w:bottom w:val="single" w:sz="4" w:space="1" w:color="auto"/>
          <w:right w:val="single" w:sz="4" w:space="31" w:color="auto"/>
        </w:pBdr>
        <w:tabs>
          <w:tab w:val="left" w:pos="-450"/>
          <w:tab w:val="left" w:pos="450"/>
          <w:tab w:val="left" w:pos="810"/>
        </w:tabs>
        <w:spacing w:after="0" w:line="240" w:lineRule="auto"/>
        <w:ind w:left="-540" w:right="-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001C57B0" w:rsidRPr="001C57B0">
        <w:rPr>
          <w:rFonts w:ascii="Courier New" w:hAnsi="Courier New" w:cs="Courier New" w:hint="eastAsia"/>
          <w:b/>
          <w:sz w:val="20"/>
          <w:szCs w:val="20"/>
          <w:lang w:eastAsia="zh-HK"/>
        </w:rPr>
        <w:t>"mobileCode":"1",</w:t>
      </w:r>
    </w:p>
    <w:p w14:paraId="3791471B" w14:textId="40AE1431" w:rsidR="00DE2C46" w:rsidRDefault="00DE2C46" w:rsidP="00DE2C46">
      <w:pPr>
        <w:pBdr>
          <w:top w:val="single" w:sz="4" w:space="1" w:color="auto"/>
          <w:left w:val="single" w:sz="4" w:space="4" w:color="auto"/>
          <w:bottom w:val="single" w:sz="4" w:space="1" w:color="auto"/>
          <w:right w:val="single" w:sz="4" w:space="31" w:color="auto"/>
        </w:pBdr>
        <w:tabs>
          <w:tab w:val="left" w:pos="-450"/>
          <w:tab w:val="left" w:pos="450"/>
          <w:tab w:val="left" w:pos="810"/>
        </w:tabs>
        <w:spacing w:after="0" w:line="240" w:lineRule="auto"/>
        <w:ind w:left="-540" w:right="-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001C57B0" w:rsidRPr="001C57B0">
        <w:rPr>
          <w:rFonts w:ascii="Courier New" w:hAnsi="Courier New" w:cs="Courier New" w:hint="eastAsia"/>
          <w:b/>
          <w:sz w:val="20"/>
          <w:szCs w:val="20"/>
          <w:lang w:eastAsia="zh-HK"/>
        </w:rPr>
        <w:t>"</w:t>
      </w:r>
      <w:proofErr w:type="spellStart"/>
      <w:r w:rsidR="001C57B0" w:rsidRPr="001C57B0">
        <w:rPr>
          <w:rFonts w:ascii="Courier New" w:hAnsi="Courier New" w:cs="Courier New" w:hint="eastAsia"/>
          <w:b/>
          <w:sz w:val="20"/>
          <w:szCs w:val="20"/>
          <w:lang w:eastAsia="zh-HK"/>
        </w:rPr>
        <w:t>locationTC</w:t>
      </w:r>
      <w:proofErr w:type="spellEnd"/>
      <w:r w:rsidR="001C57B0" w:rsidRPr="001C57B0">
        <w:rPr>
          <w:rFonts w:ascii="Courier New" w:hAnsi="Courier New" w:cs="Courier New" w:hint="eastAsia"/>
          <w:b/>
          <w:sz w:val="20"/>
          <w:szCs w:val="20"/>
          <w:lang w:eastAsia="zh-HK"/>
        </w:rPr>
        <w:t>":"</w:t>
      </w:r>
      <w:r w:rsidR="001C57B0" w:rsidRPr="001C57B0">
        <w:rPr>
          <w:rFonts w:ascii="Courier New" w:hAnsi="Courier New" w:cs="Courier New" w:hint="eastAsia"/>
          <w:b/>
          <w:sz w:val="20"/>
          <w:szCs w:val="20"/>
          <w:lang w:eastAsia="zh-HK"/>
        </w:rPr>
        <w:t>黃金海岸</w:t>
      </w:r>
      <w:r w:rsidR="001C57B0" w:rsidRPr="001C57B0">
        <w:rPr>
          <w:rFonts w:ascii="Courier New" w:hAnsi="Courier New" w:cs="Courier New" w:hint="eastAsia"/>
          <w:b/>
          <w:sz w:val="20"/>
          <w:szCs w:val="20"/>
          <w:lang w:eastAsia="zh-HK"/>
        </w:rPr>
        <w:t>",</w:t>
      </w:r>
    </w:p>
    <w:p w14:paraId="37A0248C" w14:textId="3AB797CE" w:rsidR="00DE2C46" w:rsidRDefault="00DE2C46" w:rsidP="00DE2C46">
      <w:pPr>
        <w:pBdr>
          <w:top w:val="single" w:sz="4" w:space="1" w:color="auto"/>
          <w:left w:val="single" w:sz="4" w:space="4" w:color="auto"/>
          <w:bottom w:val="single" w:sz="4" w:space="1" w:color="auto"/>
          <w:right w:val="single" w:sz="4" w:space="31" w:color="auto"/>
        </w:pBdr>
        <w:tabs>
          <w:tab w:val="left" w:pos="-450"/>
          <w:tab w:val="left" w:pos="450"/>
          <w:tab w:val="left" w:pos="810"/>
        </w:tabs>
        <w:spacing w:after="0" w:line="240" w:lineRule="auto"/>
        <w:ind w:left="-540" w:right="-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001C57B0" w:rsidRPr="001C57B0">
        <w:rPr>
          <w:rFonts w:ascii="Courier New" w:hAnsi="Courier New" w:cs="Courier New" w:hint="eastAsia"/>
          <w:b/>
          <w:sz w:val="20"/>
          <w:szCs w:val="20"/>
          <w:lang w:eastAsia="zh-HK"/>
        </w:rPr>
        <w:t>"</w:t>
      </w:r>
      <w:proofErr w:type="spellStart"/>
      <w:r w:rsidR="001C57B0" w:rsidRPr="001C57B0">
        <w:rPr>
          <w:rFonts w:ascii="Courier New" w:hAnsi="Courier New" w:cs="Courier New" w:hint="eastAsia"/>
          <w:b/>
          <w:sz w:val="20"/>
          <w:szCs w:val="20"/>
          <w:lang w:eastAsia="zh-HK"/>
        </w:rPr>
        <w:t>locationSC</w:t>
      </w:r>
      <w:proofErr w:type="spellEnd"/>
      <w:r w:rsidR="001C57B0" w:rsidRPr="001C57B0">
        <w:rPr>
          <w:rFonts w:ascii="Courier New" w:hAnsi="Courier New" w:cs="Courier New" w:hint="eastAsia"/>
          <w:b/>
          <w:sz w:val="20"/>
          <w:szCs w:val="20"/>
          <w:lang w:eastAsia="zh-HK"/>
        </w:rPr>
        <w:t>":"</w:t>
      </w:r>
      <w:r w:rsidR="001C57B0" w:rsidRPr="001C57B0">
        <w:rPr>
          <w:rFonts w:ascii="Courier New" w:hAnsi="Courier New" w:cs="Courier New" w:hint="eastAsia"/>
          <w:b/>
          <w:sz w:val="20"/>
          <w:szCs w:val="20"/>
          <w:lang w:eastAsia="zh-HK"/>
        </w:rPr>
        <w:t>黄金海岸</w:t>
      </w:r>
      <w:r w:rsidR="001C57B0" w:rsidRPr="001C57B0">
        <w:rPr>
          <w:rFonts w:ascii="Courier New" w:hAnsi="Courier New" w:cs="Courier New"/>
          <w:b/>
          <w:sz w:val="20"/>
          <w:szCs w:val="20"/>
          <w:lang w:eastAsia="zh-HK"/>
        </w:rPr>
        <w:t>",</w:t>
      </w:r>
    </w:p>
    <w:p w14:paraId="2F980636" w14:textId="7CF55ADF" w:rsidR="00DE2C46" w:rsidRDefault="00DE2C46" w:rsidP="00DE2C46">
      <w:pPr>
        <w:pBdr>
          <w:top w:val="single" w:sz="4" w:space="1" w:color="auto"/>
          <w:left w:val="single" w:sz="4" w:space="4" w:color="auto"/>
          <w:bottom w:val="single" w:sz="4" w:space="1" w:color="auto"/>
          <w:right w:val="single" w:sz="4" w:space="31" w:color="auto"/>
        </w:pBdr>
        <w:tabs>
          <w:tab w:val="left" w:pos="-450"/>
          <w:tab w:val="left" w:pos="450"/>
          <w:tab w:val="left" w:pos="810"/>
        </w:tabs>
        <w:spacing w:after="0" w:line="240" w:lineRule="auto"/>
        <w:ind w:left="-540" w:right="-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001C57B0" w:rsidRPr="001C57B0">
        <w:rPr>
          <w:rFonts w:ascii="Courier New" w:hAnsi="Courier New" w:cs="Courier New"/>
          <w:b/>
          <w:sz w:val="20"/>
          <w:szCs w:val="20"/>
          <w:lang w:eastAsia="zh-HK"/>
        </w:rPr>
        <w:t>"</w:t>
      </w:r>
      <w:proofErr w:type="spellStart"/>
      <w:r w:rsidR="001C57B0" w:rsidRPr="001C57B0">
        <w:rPr>
          <w:rFonts w:ascii="Courier New" w:hAnsi="Courier New" w:cs="Courier New"/>
          <w:b/>
          <w:sz w:val="20"/>
          <w:szCs w:val="20"/>
          <w:lang w:eastAsia="zh-HK"/>
        </w:rPr>
        <w:t>addressTC</w:t>
      </w:r>
      <w:proofErr w:type="spellEnd"/>
      <w:r w:rsidR="001C57B0" w:rsidRPr="001C57B0">
        <w:rPr>
          <w:rFonts w:ascii="Courier New" w:hAnsi="Courier New" w:cs="Courier New"/>
          <w:b/>
          <w:sz w:val="20"/>
          <w:szCs w:val="20"/>
          <w:lang w:eastAsia="zh-HK"/>
        </w:rPr>
        <w:t>":"</w:t>
      </w:r>
      <w:r w:rsidR="001C57B0" w:rsidRPr="001C57B0">
        <w:rPr>
          <w:rFonts w:ascii="Courier New" w:hAnsi="Courier New" w:cs="Courier New" w:hint="eastAsia"/>
          <w:b/>
          <w:sz w:val="20"/>
          <w:szCs w:val="20"/>
          <w:lang w:eastAsia="zh-HK"/>
        </w:rPr>
        <w:t>屯門黃金海岸，黃金海岸商場外。</w:t>
      </w:r>
      <w:r w:rsidR="001C57B0" w:rsidRPr="001C57B0">
        <w:rPr>
          <w:rFonts w:ascii="Courier New" w:hAnsi="Courier New" w:cs="Courier New"/>
          <w:b/>
          <w:sz w:val="20"/>
          <w:szCs w:val="20"/>
          <w:lang w:eastAsia="zh-HK"/>
        </w:rPr>
        <w:t>",</w:t>
      </w:r>
    </w:p>
    <w:p w14:paraId="64A60F6E" w14:textId="1089ECDD" w:rsidR="00DE2C46" w:rsidRDefault="00DE2C46" w:rsidP="00DE2C46">
      <w:pPr>
        <w:pBdr>
          <w:top w:val="single" w:sz="4" w:space="1" w:color="auto"/>
          <w:left w:val="single" w:sz="4" w:space="4" w:color="auto"/>
          <w:bottom w:val="single" w:sz="4" w:space="1" w:color="auto"/>
          <w:right w:val="single" w:sz="4" w:space="31" w:color="auto"/>
        </w:pBdr>
        <w:tabs>
          <w:tab w:val="left" w:pos="-450"/>
          <w:tab w:val="left" w:pos="450"/>
          <w:tab w:val="left" w:pos="810"/>
        </w:tabs>
        <w:spacing w:after="0" w:line="240" w:lineRule="auto"/>
        <w:ind w:left="-540" w:right="-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001C57B0" w:rsidRPr="001C57B0">
        <w:rPr>
          <w:rFonts w:ascii="Courier New" w:hAnsi="Courier New" w:cs="Courier New"/>
          <w:b/>
          <w:sz w:val="20"/>
          <w:szCs w:val="20"/>
          <w:lang w:eastAsia="zh-HK"/>
        </w:rPr>
        <w:t>"</w:t>
      </w:r>
      <w:proofErr w:type="spellStart"/>
      <w:r w:rsidR="001C57B0" w:rsidRPr="001C57B0">
        <w:rPr>
          <w:rFonts w:ascii="Courier New" w:hAnsi="Courier New" w:cs="Courier New"/>
          <w:b/>
          <w:sz w:val="20"/>
          <w:szCs w:val="20"/>
          <w:lang w:eastAsia="zh-HK"/>
        </w:rPr>
        <w:t>nameSC</w:t>
      </w:r>
      <w:proofErr w:type="spellEnd"/>
      <w:r w:rsidR="001C57B0" w:rsidRPr="001C57B0">
        <w:rPr>
          <w:rFonts w:ascii="Courier New" w:hAnsi="Courier New" w:cs="Courier New"/>
          <w:b/>
          <w:sz w:val="20"/>
          <w:szCs w:val="20"/>
          <w:lang w:eastAsia="zh-HK"/>
        </w:rPr>
        <w:t>":"</w:t>
      </w:r>
      <w:r w:rsidR="001C57B0" w:rsidRPr="001C57B0">
        <w:rPr>
          <w:rFonts w:ascii="Courier New" w:hAnsi="Courier New" w:cs="Courier New" w:hint="eastAsia"/>
          <w:b/>
          <w:sz w:val="20"/>
          <w:szCs w:val="20"/>
          <w:lang w:eastAsia="zh-HK"/>
        </w:rPr>
        <w:t>流动邮政局</w:t>
      </w:r>
      <w:r w:rsidR="001C57B0" w:rsidRPr="001C57B0">
        <w:rPr>
          <w:rFonts w:ascii="Courier New" w:hAnsi="Courier New" w:cs="Courier New"/>
          <w:b/>
          <w:sz w:val="20"/>
          <w:szCs w:val="20"/>
          <w:lang w:eastAsia="zh-HK"/>
        </w:rPr>
        <w:t xml:space="preserve"> 1",</w:t>
      </w:r>
    </w:p>
    <w:p w14:paraId="1BB8E3D2" w14:textId="6048C1C6" w:rsidR="00DE2C46" w:rsidRDefault="00DE2C46" w:rsidP="00DE2C46">
      <w:pPr>
        <w:pBdr>
          <w:top w:val="single" w:sz="4" w:space="1" w:color="auto"/>
          <w:left w:val="single" w:sz="4" w:space="4" w:color="auto"/>
          <w:bottom w:val="single" w:sz="4" w:space="1" w:color="auto"/>
          <w:right w:val="single" w:sz="4" w:space="31" w:color="auto"/>
        </w:pBdr>
        <w:tabs>
          <w:tab w:val="left" w:pos="-450"/>
          <w:tab w:val="left" w:pos="450"/>
          <w:tab w:val="left" w:pos="810"/>
        </w:tabs>
        <w:spacing w:after="0" w:line="240" w:lineRule="auto"/>
        <w:ind w:left="-540" w:right="-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001C57B0" w:rsidRPr="001C57B0">
        <w:rPr>
          <w:rFonts w:ascii="Courier New" w:hAnsi="Courier New" w:cs="Courier New"/>
          <w:b/>
          <w:sz w:val="20"/>
          <w:szCs w:val="20"/>
          <w:lang w:eastAsia="zh-HK"/>
        </w:rPr>
        <w:t>"</w:t>
      </w:r>
      <w:proofErr w:type="spellStart"/>
      <w:r w:rsidR="001C57B0" w:rsidRPr="001C57B0">
        <w:rPr>
          <w:rFonts w:ascii="Courier New" w:hAnsi="Courier New" w:cs="Courier New"/>
          <w:b/>
          <w:sz w:val="20"/>
          <w:szCs w:val="20"/>
          <w:lang w:eastAsia="zh-HK"/>
        </w:rPr>
        <w:t>districtSC</w:t>
      </w:r>
      <w:proofErr w:type="spellEnd"/>
      <w:r w:rsidR="001C57B0" w:rsidRPr="001C57B0">
        <w:rPr>
          <w:rFonts w:ascii="Courier New" w:hAnsi="Courier New" w:cs="Courier New"/>
          <w:b/>
          <w:sz w:val="20"/>
          <w:szCs w:val="20"/>
          <w:lang w:eastAsia="zh-HK"/>
        </w:rPr>
        <w:t>":"</w:t>
      </w:r>
      <w:r w:rsidR="001C57B0" w:rsidRPr="001C57B0">
        <w:rPr>
          <w:rFonts w:ascii="Courier New" w:hAnsi="Courier New" w:cs="Courier New" w:hint="eastAsia"/>
          <w:b/>
          <w:sz w:val="20"/>
          <w:szCs w:val="20"/>
          <w:lang w:eastAsia="zh-HK"/>
        </w:rPr>
        <w:t>屯门区</w:t>
      </w:r>
      <w:r w:rsidR="001C57B0" w:rsidRPr="001C57B0">
        <w:rPr>
          <w:rFonts w:ascii="Courier New" w:hAnsi="Courier New" w:cs="Courier New"/>
          <w:b/>
          <w:sz w:val="20"/>
          <w:szCs w:val="20"/>
          <w:lang w:eastAsia="zh-HK"/>
        </w:rPr>
        <w:t>",</w:t>
      </w:r>
    </w:p>
    <w:p w14:paraId="544BCEDF" w14:textId="457134EC" w:rsidR="00DE2C46" w:rsidRDefault="00DE2C46" w:rsidP="00DE2C46">
      <w:pPr>
        <w:pBdr>
          <w:top w:val="single" w:sz="4" w:space="1" w:color="auto"/>
          <w:left w:val="single" w:sz="4" w:space="4" w:color="auto"/>
          <w:bottom w:val="single" w:sz="4" w:space="1" w:color="auto"/>
          <w:right w:val="single" w:sz="4" w:space="31" w:color="auto"/>
        </w:pBdr>
        <w:tabs>
          <w:tab w:val="left" w:pos="-450"/>
          <w:tab w:val="left" w:pos="450"/>
          <w:tab w:val="left" w:pos="810"/>
        </w:tabs>
        <w:spacing w:after="0" w:line="240" w:lineRule="auto"/>
        <w:ind w:left="-540" w:right="-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001C57B0" w:rsidRPr="001C57B0">
        <w:rPr>
          <w:rFonts w:ascii="Courier New" w:hAnsi="Courier New" w:cs="Courier New"/>
          <w:b/>
          <w:sz w:val="20"/>
          <w:szCs w:val="20"/>
          <w:lang w:eastAsia="zh-HK"/>
        </w:rPr>
        <w:t>"</w:t>
      </w:r>
      <w:proofErr w:type="spellStart"/>
      <w:r w:rsidR="001C57B0" w:rsidRPr="001C57B0">
        <w:rPr>
          <w:rFonts w:ascii="Courier New" w:hAnsi="Courier New" w:cs="Courier New"/>
          <w:b/>
          <w:sz w:val="20"/>
          <w:szCs w:val="20"/>
          <w:lang w:eastAsia="zh-HK"/>
        </w:rPr>
        <w:t>addressSC</w:t>
      </w:r>
      <w:proofErr w:type="spellEnd"/>
      <w:r w:rsidR="001C57B0" w:rsidRPr="001C57B0">
        <w:rPr>
          <w:rFonts w:ascii="Courier New" w:hAnsi="Courier New" w:cs="Courier New"/>
          <w:b/>
          <w:sz w:val="20"/>
          <w:szCs w:val="20"/>
          <w:lang w:eastAsia="zh-HK"/>
        </w:rPr>
        <w:t>":"</w:t>
      </w:r>
      <w:r w:rsidR="001C57B0" w:rsidRPr="001C57B0">
        <w:rPr>
          <w:rFonts w:ascii="Courier New" w:hAnsi="Courier New" w:cs="Courier New" w:hint="eastAsia"/>
          <w:b/>
          <w:sz w:val="20"/>
          <w:szCs w:val="20"/>
          <w:lang w:eastAsia="zh-HK"/>
        </w:rPr>
        <w:t>屯门黄金海岸，黄金海岸商场外。</w:t>
      </w:r>
      <w:r w:rsidR="001C57B0" w:rsidRPr="001C57B0">
        <w:rPr>
          <w:rFonts w:ascii="Courier New" w:hAnsi="Courier New" w:cs="Courier New"/>
          <w:b/>
          <w:sz w:val="20"/>
          <w:szCs w:val="20"/>
          <w:lang w:eastAsia="zh-HK"/>
        </w:rPr>
        <w:t>",</w:t>
      </w:r>
    </w:p>
    <w:p w14:paraId="28CCF9A3" w14:textId="6CCB9EDA" w:rsidR="00DE2C46" w:rsidRDefault="00DE2C46" w:rsidP="00DE2C46">
      <w:pPr>
        <w:pBdr>
          <w:top w:val="single" w:sz="4" w:space="1" w:color="auto"/>
          <w:left w:val="single" w:sz="4" w:space="4" w:color="auto"/>
          <w:bottom w:val="single" w:sz="4" w:space="1" w:color="auto"/>
          <w:right w:val="single" w:sz="4" w:space="31" w:color="auto"/>
        </w:pBdr>
        <w:tabs>
          <w:tab w:val="left" w:pos="-450"/>
          <w:tab w:val="left" w:pos="450"/>
          <w:tab w:val="left" w:pos="810"/>
        </w:tabs>
        <w:spacing w:after="0" w:line="240" w:lineRule="auto"/>
        <w:ind w:left="-540" w:right="-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001C57B0" w:rsidRPr="001C57B0">
        <w:rPr>
          <w:rFonts w:ascii="Courier New" w:hAnsi="Courier New" w:cs="Courier New"/>
          <w:b/>
          <w:sz w:val="20"/>
          <w:szCs w:val="20"/>
          <w:lang w:eastAsia="zh-HK"/>
        </w:rPr>
        <w:t>"closeHour":"10:05",</w:t>
      </w:r>
    </w:p>
    <w:p w14:paraId="735D8947" w14:textId="10E7849E" w:rsidR="00DE2C46" w:rsidRDefault="00DE2C46" w:rsidP="00DE2C46">
      <w:pPr>
        <w:pBdr>
          <w:top w:val="single" w:sz="4" w:space="1" w:color="auto"/>
          <w:left w:val="single" w:sz="4" w:space="4" w:color="auto"/>
          <w:bottom w:val="single" w:sz="4" w:space="1" w:color="auto"/>
          <w:right w:val="single" w:sz="4" w:space="31" w:color="auto"/>
        </w:pBdr>
        <w:tabs>
          <w:tab w:val="left" w:pos="-450"/>
          <w:tab w:val="left" w:pos="450"/>
          <w:tab w:val="left" w:pos="810"/>
        </w:tabs>
        <w:spacing w:after="0" w:line="240" w:lineRule="auto"/>
        <w:ind w:left="-540" w:right="-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001C57B0" w:rsidRPr="001C57B0">
        <w:rPr>
          <w:rFonts w:ascii="Courier New" w:hAnsi="Courier New" w:cs="Courier New"/>
          <w:b/>
          <w:sz w:val="20"/>
          <w:szCs w:val="20"/>
          <w:lang w:eastAsia="zh-HK"/>
        </w:rPr>
        <w:t>"</w:t>
      </w:r>
      <w:proofErr w:type="spellStart"/>
      <w:r w:rsidR="001C57B0" w:rsidRPr="001C57B0">
        <w:rPr>
          <w:rFonts w:ascii="Courier New" w:hAnsi="Courier New" w:cs="Courier New"/>
          <w:b/>
          <w:sz w:val="20"/>
          <w:szCs w:val="20"/>
          <w:lang w:eastAsia="zh-HK"/>
        </w:rPr>
        <w:t>nameTC</w:t>
      </w:r>
      <w:proofErr w:type="spellEnd"/>
      <w:r w:rsidR="001C57B0" w:rsidRPr="001C57B0">
        <w:rPr>
          <w:rFonts w:ascii="Courier New" w:hAnsi="Courier New" w:cs="Courier New"/>
          <w:b/>
          <w:sz w:val="20"/>
          <w:szCs w:val="20"/>
          <w:lang w:eastAsia="zh-HK"/>
        </w:rPr>
        <w:t>":"</w:t>
      </w:r>
      <w:r w:rsidR="001C57B0" w:rsidRPr="001C57B0">
        <w:rPr>
          <w:rFonts w:ascii="Courier New" w:hAnsi="Courier New" w:cs="Courier New" w:hint="eastAsia"/>
          <w:b/>
          <w:sz w:val="20"/>
          <w:szCs w:val="20"/>
          <w:lang w:eastAsia="zh-HK"/>
        </w:rPr>
        <w:t>流動郵政局</w:t>
      </w:r>
      <w:r w:rsidR="001C57B0" w:rsidRPr="001C57B0">
        <w:rPr>
          <w:rFonts w:ascii="Courier New" w:hAnsi="Courier New" w:cs="Courier New"/>
          <w:b/>
          <w:sz w:val="20"/>
          <w:szCs w:val="20"/>
          <w:lang w:eastAsia="zh-HK"/>
        </w:rPr>
        <w:t xml:space="preserve"> 1",</w:t>
      </w:r>
    </w:p>
    <w:p w14:paraId="2893A835" w14:textId="45CC5F9C" w:rsidR="00DE2C46" w:rsidRDefault="00DE2C46" w:rsidP="00DE2C46">
      <w:pPr>
        <w:pBdr>
          <w:top w:val="single" w:sz="4" w:space="1" w:color="auto"/>
          <w:left w:val="single" w:sz="4" w:space="4" w:color="auto"/>
          <w:bottom w:val="single" w:sz="4" w:space="1" w:color="auto"/>
          <w:right w:val="single" w:sz="4" w:space="31" w:color="auto"/>
        </w:pBdr>
        <w:tabs>
          <w:tab w:val="left" w:pos="-450"/>
          <w:tab w:val="left" w:pos="450"/>
          <w:tab w:val="left" w:pos="810"/>
        </w:tabs>
        <w:spacing w:after="0" w:line="240" w:lineRule="auto"/>
        <w:ind w:left="-540" w:right="-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001C57B0" w:rsidRPr="001C57B0">
        <w:rPr>
          <w:rFonts w:ascii="Courier New" w:hAnsi="Courier New" w:cs="Courier New"/>
          <w:b/>
          <w:sz w:val="20"/>
          <w:szCs w:val="20"/>
          <w:lang w:eastAsia="zh-HK"/>
        </w:rPr>
        <w:t>"</w:t>
      </w:r>
      <w:proofErr w:type="spellStart"/>
      <w:r w:rsidR="001C57B0" w:rsidRPr="001C57B0">
        <w:rPr>
          <w:rFonts w:ascii="Courier New" w:hAnsi="Courier New" w:cs="Courier New"/>
          <w:b/>
          <w:sz w:val="20"/>
          <w:szCs w:val="20"/>
          <w:lang w:eastAsia="zh-HK"/>
        </w:rPr>
        <w:t>districtTC</w:t>
      </w:r>
      <w:proofErr w:type="spellEnd"/>
      <w:r w:rsidR="001C57B0" w:rsidRPr="001C57B0">
        <w:rPr>
          <w:rFonts w:ascii="Courier New" w:hAnsi="Courier New" w:cs="Courier New"/>
          <w:b/>
          <w:sz w:val="20"/>
          <w:szCs w:val="20"/>
          <w:lang w:eastAsia="zh-HK"/>
        </w:rPr>
        <w:t>":"</w:t>
      </w:r>
      <w:r w:rsidR="001C57B0" w:rsidRPr="001C57B0">
        <w:rPr>
          <w:rFonts w:ascii="Courier New" w:hAnsi="Courier New" w:cs="Courier New" w:hint="eastAsia"/>
          <w:b/>
          <w:sz w:val="20"/>
          <w:szCs w:val="20"/>
          <w:lang w:eastAsia="zh-HK"/>
        </w:rPr>
        <w:t>屯門區</w:t>
      </w:r>
      <w:r w:rsidR="001C57B0" w:rsidRPr="001C57B0">
        <w:rPr>
          <w:rFonts w:ascii="Courier New" w:hAnsi="Courier New" w:cs="Courier New"/>
          <w:b/>
          <w:sz w:val="20"/>
          <w:szCs w:val="20"/>
          <w:lang w:eastAsia="zh-HK"/>
        </w:rPr>
        <w:t>",</w:t>
      </w:r>
    </w:p>
    <w:p w14:paraId="7D376FDE" w14:textId="0C054E07" w:rsidR="00DE2C46" w:rsidRDefault="00DE2C46" w:rsidP="00DE2C46">
      <w:pPr>
        <w:pBdr>
          <w:top w:val="single" w:sz="4" w:space="1" w:color="auto"/>
          <w:left w:val="single" w:sz="4" w:space="4" w:color="auto"/>
          <w:bottom w:val="single" w:sz="4" w:space="1" w:color="auto"/>
          <w:right w:val="single" w:sz="4" w:space="31" w:color="auto"/>
        </w:pBdr>
        <w:tabs>
          <w:tab w:val="left" w:pos="-450"/>
          <w:tab w:val="left" w:pos="450"/>
          <w:tab w:val="left" w:pos="810"/>
        </w:tabs>
        <w:spacing w:after="0" w:line="240" w:lineRule="auto"/>
        <w:ind w:left="-540" w:right="-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001C57B0" w:rsidRPr="001C57B0">
        <w:rPr>
          <w:rFonts w:ascii="Courier New" w:hAnsi="Courier New" w:cs="Courier New"/>
          <w:b/>
          <w:sz w:val="20"/>
          <w:szCs w:val="20"/>
          <w:lang w:eastAsia="zh-HK"/>
        </w:rPr>
        <w:t>"latitude":"22.37184",</w:t>
      </w:r>
    </w:p>
    <w:p w14:paraId="126B1413" w14:textId="385BB78F" w:rsidR="00DE2C46" w:rsidRDefault="00DE2C46" w:rsidP="00DE2C46">
      <w:pPr>
        <w:pBdr>
          <w:top w:val="single" w:sz="4" w:space="1" w:color="auto"/>
          <w:left w:val="single" w:sz="4" w:space="4" w:color="auto"/>
          <w:bottom w:val="single" w:sz="4" w:space="1" w:color="auto"/>
          <w:right w:val="single" w:sz="4" w:space="31" w:color="auto"/>
        </w:pBdr>
        <w:tabs>
          <w:tab w:val="left" w:pos="-450"/>
          <w:tab w:val="left" w:pos="450"/>
          <w:tab w:val="left" w:pos="810"/>
        </w:tabs>
        <w:spacing w:after="0" w:line="240" w:lineRule="auto"/>
        <w:ind w:left="-540" w:right="-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001C57B0" w:rsidRPr="001C57B0">
        <w:rPr>
          <w:rFonts w:ascii="Courier New" w:hAnsi="Courier New" w:cs="Courier New"/>
          <w:b/>
          <w:sz w:val="20"/>
          <w:szCs w:val="20"/>
          <w:lang w:eastAsia="zh-HK"/>
        </w:rPr>
        <w:t>"openHour":"09:50",</w:t>
      </w:r>
    </w:p>
    <w:p w14:paraId="16697AFB" w14:textId="6A64D035" w:rsidR="00DE2C46" w:rsidRDefault="00DE2C46" w:rsidP="00DE2C46">
      <w:pPr>
        <w:pBdr>
          <w:top w:val="single" w:sz="4" w:space="1" w:color="auto"/>
          <w:left w:val="single" w:sz="4" w:space="4" w:color="auto"/>
          <w:bottom w:val="single" w:sz="4" w:space="1" w:color="auto"/>
          <w:right w:val="single" w:sz="4" w:space="31" w:color="auto"/>
        </w:pBdr>
        <w:tabs>
          <w:tab w:val="left" w:pos="-450"/>
          <w:tab w:val="left" w:pos="450"/>
          <w:tab w:val="left" w:pos="810"/>
        </w:tabs>
        <w:spacing w:after="0" w:line="240" w:lineRule="auto"/>
        <w:ind w:left="-540" w:right="-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001C57B0" w:rsidRPr="001C57B0">
        <w:rPr>
          <w:rFonts w:ascii="Courier New" w:hAnsi="Courier New" w:cs="Courier New"/>
          <w:b/>
          <w:sz w:val="20"/>
          <w:szCs w:val="20"/>
          <w:lang w:eastAsia="zh-HK"/>
        </w:rPr>
        <w:t>"dayOfWeekCode":1,</w:t>
      </w:r>
    </w:p>
    <w:p w14:paraId="3E796EA9" w14:textId="22109782" w:rsidR="00DE2C46" w:rsidRDefault="00DE2C46" w:rsidP="00DE2C46">
      <w:pPr>
        <w:pBdr>
          <w:top w:val="single" w:sz="4" w:space="1" w:color="auto"/>
          <w:left w:val="single" w:sz="4" w:space="4" w:color="auto"/>
          <w:bottom w:val="single" w:sz="4" w:space="1" w:color="auto"/>
          <w:right w:val="single" w:sz="4" w:space="31" w:color="auto"/>
        </w:pBdr>
        <w:tabs>
          <w:tab w:val="left" w:pos="-450"/>
          <w:tab w:val="left" w:pos="450"/>
          <w:tab w:val="left" w:pos="810"/>
        </w:tabs>
        <w:spacing w:after="0" w:line="240" w:lineRule="auto"/>
        <w:ind w:left="-540" w:right="-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001C57B0" w:rsidRPr="001C57B0">
        <w:rPr>
          <w:rFonts w:ascii="Courier New" w:hAnsi="Courier New" w:cs="Courier New"/>
          <w:b/>
          <w:sz w:val="20"/>
          <w:szCs w:val="20"/>
          <w:lang w:eastAsia="zh-HK"/>
        </w:rPr>
        <w:t>"</w:t>
      </w:r>
      <w:proofErr w:type="spellStart"/>
      <w:r w:rsidR="001C57B0" w:rsidRPr="001C57B0">
        <w:rPr>
          <w:rFonts w:ascii="Courier New" w:hAnsi="Courier New" w:cs="Courier New"/>
          <w:b/>
          <w:sz w:val="20"/>
          <w:szCs w:val="20"/>
          <w:lang w:eastAsia="zh-HK"/>
        </w:rPr>
        <w:t>nameEN</w:t>
      </w:r>
      <w:proofErr w:type="spellEnd"/>
      <w:r w:rsidR="001C57B0" w:rsidRPr="001C57B0">
        <w:rPr>
          <w:rFonts w:ascii="Courier New" w:hAnsi="Courier New" w:cs="Courier New"/>
          <w:b/>
          <w:sz w:val="20"/>
          <w:szCs w:val="20"/>
          <w:lang w:eastAsia="zh-HK"/>
        </w:rPr>
        <w:t>":"Mobile Post Offices 1",</w:t>
      </w:r>
    </w:p>
    <w:p w14:paraId="4F7BE22C" w14:textId="64766A22" w:rsidR="00DE2C46" w:rsidRDefault="00DE2C46" w:rsidP="00DE2C46">
      <w:pPr>
        <w:pBdr>
          <w:top w:val="single" w:sz="4" w:space="1" w:color="auto"/>
          <w:left w:val="single" w:sz="4" w:space="4" w:color="auto"/>
          <w:bottom w:val="single" w:sz="4" w:space="1" w:color="auto"/>
          <w:right w:val="single" w:sz="4" w:space="31" w:color="auto"/>
        </w:pBdr>
        <w:tabs>
          <w:tab w:val="left" w:pos="-450"/>
          <w:tab w:val="left" w:pos="450"/>
          <w:tab w:val="left" w:pos="810"/>
        </w:tabs>
        <w:spacing w:after="0" w:line="240" w:lineRule="auto"/>
        <w:ind w:left="-540" w:right="-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001C57B0" w:rsidRPr="001C57B0">
        <w:rPr>
          <w:rFonts w:ascii="Courier New" w:hAnsi="Courier New" w:cs="Courier New"/>
          <w:b/>
          <w:sz w:val="20"/>
          <w:szCs w:val="20"/>
          <w:lang w:eastAsia="zh-HK"/>
        </w:rPr>
        <w:t>"</w:t>
      </w:r>
      <w:proofErr w:type="spellStart"/>
      <w:r w:rsidR="001C57B0" w:rsidRPr="001C57B0">
        <w:rPr>
          <w:rFonts w:ascii="Courier New" w:hAnsi="Courier New" w:cs="Courier New"/>
          <w:b/>
          <w:sz w:val="20"/>
          <w:szCs w:val="20"/>
          <w:lang w:eastAsia="zh-HK"/>
        </w:rPr>
        <w:t>districtEN</w:t>
      </w:r>
      <w:proofErr w:type="spellEnd"/>
      <w:r w:rsidR="001C57B0" w:rsidRPr="001C57B0">
        <w:rPr>
          <w:rFonts w:ascii="Courier New" w:hAnsi="Courier New" w:cs="Courier New"/>
          <w:b/>
          <w:sz w:val="20"/>
          <w:szCs w:val="20"/>
          <w:lang w:eastAsia="zh-HK"/>
        </w:rPr>
        <w:t>":"Tuen Mun",</w:t>
      </w:r>
    </w:p>
    <w:p w14:paraId="0C34D525" w14:textId="6907801C" w:rsidR="00DE2C46" w:rsidRDefault="00DE2C46" w:rsidP="00DE2C46">
      <w:pPr>
        <w:pBdr>
          <w:top w:val="single" w:sz="4" w:space="1" w:color="auto"/>
          <w:left w:val="single" w:sz="4" w:space="4" w:color="auto"/>
          <w:bottom w:val="single" w:sz="4" w:space="1" w:color="auto"/>
          <w:right w:val="single" w:sz="4" w:space="31" w:color="auto"/>
        </w:pBdr>
        <w:tabs>
          <w:tab w:val="left" w:pos="-450"/>
          <w:tab w:val="left" w:pos="450"/>
          <w:tab w:val="left" w:pos="810"/>
        </w:tabs>
        <w:spacing w:after="0" w:line="240" w:lineRule="auto"/>
        <w:ind w:left="-540" w:right="-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001C57B0" w:rsidRPr="001C57B0">
        <w:rPr>
          <w:rFonts w:ascii="Courier New" w:hAnsi="Courier New" w:cs="Courier New"/>
          <w:b/>
          <w:sz w:val="20"/>
          <w:szCs w:val="20"/>
          <w:lang w:eastAsia="zh-HK"/>
        </w:rPr>
        <w:t>"</w:t>
      </w:r>
      <w:proofErr w:type="spellStart"/>
      <w:r w:rsidR="001C57B0" w:rsidRPr="001C57B0">
        <w:rPr>
          <w:rFonts w:ascii="Courier New" w:hAnsi="Courier New" w:cs="Courier New"/>
          <w:b/>
          <w:sz w:val="20"/>
          <w:szCs w:val="20"/>
          <w:lang w:eastAsia="zh-HK"/>
        </w:rPr>
        <w:t>locationEN</w:t>
      </w:r>
      <w:proofErr w:type="spellEnd"/>
      <w:r w:rsidR="001C57B0" w:rsidRPr="001C57B0">
        <w:rPr>
          <w:rFonts w:ascii="Courier New" w:hAnsi="Courier New" w:cs="Courier New"/>
          <w:b/>
          <w:sz w:val="20"/>
          <w:szCs w:val="20"/>
          <w:lang w:eastAsia="zh-HK"/>
        </w:rPr>
        <w:t>":"Hong Kong Gold Coast",</w:t>
      </w:r>
    </w:p>
    <w:p w14:paraId="5AFC232E" w14:textId="1493F2C9" w:rsidR="00DE2C46" w:rsidRDefault="00DE2C46" w:rsidP="00DE2C46">
      <w:pPr>
        <w:pBdr>
          <w:top w:val="single" w:sz="4" w:space="1" w:color="auto"/>
          <w:left w:val="single" w:sz="4" w:space="4" w:color="auto"/>
          <w:bottom w:val="single" w:sz="4" w:space="1" w:color="auto"/>
          <w:right w:val="single" w:sz="4" w:space="31" w:color="auto"/>
        </w:pBdr>
        <w:tabs>
          <w:tab w:val="left" w:pos="-450"/>
          <w:tab w:val="left" w:pos="450"/>
          <w:tab w:val="left" w:pos="810"/>
        </w:tabs>
        <w:spacing w:after="0" w:line="240" w:lineRule="auto"/>
        <w:ind w:left="-540" w:right="-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001C57B0" w:rsidRPr="001C57B0">
        <w:rPr>
          <w:rFonts w:ascii="Courier New" w:hAnsi="Courier New" w:cs="Courier New"/>
          <w:b/>
          <w:sz w:val="20"/>
          <w:szCs w:val="20"/>
          <w:lang w:eastAsia="zh-HK"/>
        </w:rPr>
        <w:t>"</w:t>
      </w:r>
      <w:proofErr w:type="spellStart"/>
      <w:r w:rsidR="001C57B0" w:rsidRPr="001C57B0">
        <w:rPr>
          <w:rFonts w:ascii="Courier New" w:hAnsi="Courier New" w:cs="Courier New"/>
          <w:b/>
          <w:sz w:val="20"/>
          <w:szCs w:val="20"/>
          <w:lang w:eastAsia="zh-HK"/>
        </w:rPr>
        <w:t>addressEN</w:t>
      </w:r>
      <w:proofErr w:type="spellEnd"/>
      <w:r w:rsidR="001C57B0" w:rsidRPr="001C57B0">
        <w:rPr>
          <w:rFonts w:ascii="Courier New" w:hAnsi="Courier New" w:cs="Courier New"/>
          <w:b/>
          <w:sz w:val="20"/>
          <w:szCs w:val="20"/>
          <w:lang w:eastAsia="zh-HK"/>
        </w:rPr>
        <w:t>":"Outside Gold Coast Piazza, Gold Coast, Tuen Mun.",</w:t>
      </w:r>
    </w:p>
    <w:p w14:paraId="6D3FD41C" w14:textId="0EEEC957" w:rsidR="00DE2C46" w:rsidRDefault="00DE2C46" w:rsidP="00DE2C46">
      <w:pPr>
        <w:pBdr>
          <w:top w:val="single" w:sz="4" w:space="1" w:color="auto"/>
          <w:left w:val="single" w:sz="4" w:space="4" w:color="auto"/>
          <w:bottom w:val="single" w:sz="4" w:space="1" w:color="auto"/>
          <w:right w:val="single" w:sz="4" w:space="31" w:color="auto"/>
        </w:pBdr>
        <w:tabs>
          <w:tab w:val="left" w:pos="-450"/>
          <w:tab w:val="left" w:pos="450"/>
          <w:tab w:val="left" w:pos="810"/>
        </w:tabs>
        <w:spacing w:after="0" w:line="240" w:lineRule="auto"/>
        <w:ind w:left="-540" w:right="-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001C57B0" w:rsidRPr="001C57B0">
        <w:rPr>
          <w:rFonts w:ascii="Courier New" w:hAnsi="Courier New" w:cs="Courier New"/>
          <w:b/>
          <w:sz w:val="20"/>
          <w:szCs w:val="20"/>
          <w:lang w:eastAsia="zh-HK"/>
        </w:rPr>
        <w:t>"seq":2,</w:t>
      </w:r>
    </w:p>
    <w:p w14:paraId="080327F5" w14:textId="30AECE09" w:rsidR="00DE2C46" w:rsidRDefault="00DE2C46" w:rsidP="00DE2C46">
      <w:pPr>
        <w:pBdr>
          <w:top w:val="single" w:sz="4" w:space="1" w:color="auto"/>
          <w:left w:val="single" w:sz="4" w:space="4" w:color="auto"/>
          <w:bottom w:val="single" w:sz="4" w:space="1" w:color="auto"/>
          <w:right w:val="single" w:sz="4" w:space="31" w:color="auto"/>
        </w:pBdr>
        <w:tabs>
          <w:tab w:val="left" w:pos="-450"/>
          <w:tab w:val="left" w:pos="450"/>
          <w:tab w:val="left" w:pos="810"/>
        </w:tabs>
        <w:spacing w:after="0" w:line="240" w:lineRule="auto"/>
        <w:ind w:left="-540" w:right="-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001C57B0" w:rsidRPr="001C57B0">
        <w:rPr>
          <w:rFonts w:ascii="Courier New" w:hAnsi="Courier New" w:cs="Courier New"/>
          <w:b/>
          <w:sz w:val="20"/>
          <w:szCs w:val="20"/>
          <w:lang w:eastAsia="zh-HK"/>
        </w:rPr>
        <w:t>"longitude":"113.99305"</w:t>
      </w:r>
    </w:p>
    <w:p w14:paraId="564CF9AD" w14:textId="7210783E" w:rsidR="001C57B0" w:rsidRDefault="00DE2C46" w:rsidP="00DE2C46">
      <w:pPr>
        <w:pBdr>
          <w:top w:val="single" w:sz="4" w:space="1" w:color="auto"/>
          <w:left w:val="single" w:sz="4" w:space="4" w:color="auto"/>
          <w:bottom w:val="single" w:sz="4" w:space="1" w:color="auto"/>
          <w:right w:val="single" w:sz="4" w:space="31" w:color="auto"/>
        </w:pBdr>
        <w:tabs>
          <w:tab w:val="left" w:pos="-450"/>
          <w:tab w:val="left" w:pos="450"/>
          <w:tab w:val="left" w:pos="810"/>
        </w:tabs>
        <w:spacing w:after="0" w:line="240" w:lineRule="auto"/>
        <w:ind w:left="-540" w:right="-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sidR="001C57B0" w:rsidRPr="001C57B0">
        <w:rPr>
          <w:rFonts w:ascii="Courier New" w:hAnsi="Courier New" w:cs="Courier New"/>
          <w:b/>
          <w:sz w:val="20"/>
          <w:szCs w:val="20"/>
          <w:lang w:eastAsia="zh-HK"/>
        </w:rPr>
        <w:t>},</w:t>
      </w:r>
    </w:p>
    <w:p w14:paraId="4E394FA4" w14:textId="7B23FE47" w:rsidR="001C57B0" w:rsidRDefault="001C57B0" w:rsidP="00DE2C46">
      <w:pPr>
        <w:pBdr>
          <w:top w:val="single" w:sz="4" w:space="1" w:color="auto"/>
          <w:left w:val="single" w:sz="4" w:space="4" w:color="auto"/>
          <w:bottom w:val="single" w:sz="4" w:space="1" w:color="auto"/>
          <w:right w:val="single" w:sz="4" w:space="31" w:color="auto"/>
        </w:pBdr>
        <w:tabs>
          <w:tab w:val="left" w:pos="-450"/>
          <w:tab w:val="left" w:pos="450"/>
          <w:tab w:val="left" w:pos="810"/>
        </w:tabs>
        <w:spacing w:after="0" w:line="240" w:lineRule="auto"/>
        <w:ind w:left="-540" w:right="-244"/>
        <w:rPr>
          <w:rFonts w:ascii="Courier New" w:hAnsi="Courier New" w:cs="Courier New"/>
          <w:b/>
          <w:sz w:val="20"/>
          <w:szCs w:val="20"/>
          <w:lang w:eastAsia="zh-HK"/>
        </w:rPr>
      </w:pPr>
      <w:r>
        <w:rPr>
          <w:rFonts w:ascii="Courier New" w:hAnsi="Courier New" w:cs="Courier New"/>
          <w:b/>
          <w:sz w:val="20"/>
          <w:szCs w:val="20"/>
          <w:lang w:eastAsia="zh-HK"/>
        </w:rPr>
        <w:tab/>
        <w:t>…</w:t>
      </w:r>
    </w:p>
    <w:p w14:paraId="2EDEDC6F" w14:textId="2AA5F159" w:rsidR="001C57B0" w:rsidRDefault="001C57B0" w:rsidP="00DE2C46">
      <w:pPr>
        <w:pBdr>
          <w:top w:val="single" w:sz="4" w:space="1" w:color="auto"/>
          <w:left w:val="single" w:sz="4" w:space="4" w:color="auto"/>
          <w:bottom w:val="single" w:sz="4" w:space="1" w:color="auto"/>
          <w:right w:val="single" w:sz="4" w:space="31" w:color="auto"/>
        </w:pBdr>
        <w:tabs>
          <w:tab w:val="left" w:pos="-450"/>
          <w:tab w:val="left" w:pos="450"/>
          <w:tab w:val="left" w:pos="810"/>
        </w:tabs>
        <w:spacing w:after="0" w:line="240" w:lineRule="auto"/>
        <w:ind w:left="-540" w:right="-244"/>
        <w:rPr>
          <w:rFonts w:ascii="Courier New" w:hAnsi="Courier New" w:cs="Courier New"/>
          <w:b/>
          <w:sz w:val="20"/>
          <w:szCs w:val="20"/>
          <w:lang w:eastAsia="zh-HK"/>
        </w:rPr>
      </w:pPr>
      <w:r>
        <w:rPr>
          <w:rFonts w:ascii="Courier New" w:hAnsi="Courier New" w:cs="Courier New"/>
          <w:b/>
          <w:sz w:val="20"/>
          <w:szCs w:val="20"/>
          <w:lang w:eastAsia="zh-HK"/>
        </w:rPr>
        <w:tab/>
        <w:t>]</w:t>
      </w:r>
    </w:p>
    <w:p w14:paraId="751B4F69" w14:textId="11AFEA40" w:rsidR="001C57B0" w:rsidRDefault="001C57B0" w:rsidP="00DE2C46">
      <w:pPr>
        <w:pBdr>
          <w:top w:val="single" w:sz="4" w:space="1" w:color="auto"/>
          <w:left w:val="single" w:sz="4" w:space="4" w:color="auto"/>
          <w:bottom w:val="single" w:sz="4" w:space="1" w:color="auto"/>
          <w:right w:val="single" w:sz="4" w:space="31" w:color="auto"/>
        </w:pBdr>
        <w:tabs>
          <w:tab w:val="left" w:pos="-450"/>
          <w:tab w:val="left" w:pos="450"/>
          <w:tab w:val="left" w:pos="810"/>
        </w:tabs>
        <w:spacing w:after="0" w:line="240" w:lineRule="auto"/>
        <w:ind w:left="-540" w:right="-244"/>
        <w:rPr>
          <w:rFonts w:ascii="Arial" w:hAnsi="Arial" w:cs="Arial"/>
          <w:lang w:eastAsia="zh-HK"/>
        </w:rPr>
      </w:pPr>
      <w:r>
        <w:rPr>
          <w:rFonts w:ascii="Courier New" w:hAnsi="Courier New" w:cs="Courier New"/>
          <w:b/>
          <w:sz w:val="20"/>
          <w:szCs w:val="20"/>
          <w:lang w:eastAsia="zh-HK"/>
        </w:rPr>
        <w:t>}</w:t>
      </w:r>
    </w:p>
    <w:p w14:paraId="174359E3" w14:textId="2A902E84" w:rsidR="002254B8" w:rsidRDefault="000841BD" w:rsidP="00237380">
      <w:pPr>
        <w:spacing w:after="0" w:line="240" w:lineRule="auto"/>
        <w:jc w:val="both"/>
        <w:rPr>
          <w:rFonts w:ascii="Arial" w:hAnsi="Arial" w:cs="Arial"/>
          <w:lang w:eastAsia="zh-HK"/>
        </w:rPr>
      </w:pPr>
      <w:r>
        <w:rPr>
          <w:rFonts w:ascii="Arial" w:hAnsi="Arial" w:cs="Arial"/>
          <w:lang w:eastAsia="zh-HK"/>
        </w:rPr>
        <w:lastRenderedPageBreak/>
        <w:t>You are required to d</w:t>
      </w:r>
      <w:r w:rsidR="005A3960">
        <w:rPr>
          <w:rFonts w:ascii="Arial" w:hAnsi="Arial" w:cs="Arial" w:hint="eastAsia"/>
          <w:lang w:eastAsia="zh-HK"/>
        </w:rPr>
        <w:t xml:space="preserve">evelop a </w:t>
      </w:r>
      <w:r w:rsidR="0086325D" w:rsidRPr="00A4475A">
        <w:rPr>
          <w:rFonts w:ascii="Arial" w:hAnsi="Arial" w:cs="Arial"/>
          <w:lang w:eastAsia="zh-HK"/>
        </w:rPr>
        <w:t>server-side</w:t>
      </w:r>
      <w:r w:rsidR="00F5378B" w:rsidRPr="00A4475A">
        <w:rPr>
          <w:rFonts w:ascii="Arial" w:hAnsi="Arial" w:cs="Arial" w:hint="eastAsia"/>
          <w:lang w:eastAsia="zh-HK"/>
        </w:rPr>
        <w:t xml:space="preserve"> </w:t>
      </w:r>
      <w:r w:rsidR="00B203B6">
        <w:rPr>
          <w:rFonts w:ascii="Arial" w:hAnsi="Arial" w:cs="Arial"/>
          <w:lang w:eastAsia="zh-HK"/>
        </w:rPr>
        <w:t>program</w:t>
      </w:r>
      <w:r w:rsidR="00F5378B" w:rsidRPr="00A4475A">
        <w:rPr>
          <w:rFonts w:ascii="Arial" w:hAnsi="Arial" w:cs="Arial" w:hint="eastAsia"/>
          <w:lang w:eastAsia="zh-HK"/>
        </w:rPr>
        <w:t xml:space="preserve"> to get the data</w:t>
      </w:r>
      <w:r w:rsidR="00237380">
        <w:rPr>
          <w:rFonts w:ascii="Arial" w:hAnsi="Arial" w:cs="Arial"/>
          <w:lang w:eastAsia="zh-HK"/>
        </w:rPr>
        <w:t xml:space="preserve">set </w:t>
      </w:r>
      <w:r w:rsidR="00F5378B" w:rsidRPr="00A4475A">
        <w:rPr>
          <w:rFonts w:ascii="Arial" w:hAnsi="Arial" w:cs="Arial" w:hint="eastAsia"/>
          <w:lang w:eastAsia="zh-HK"/>
        </w:rPr>
        <w:t xml:space="preserve">from </w:t>
      </w:r>
      <w:r w:rsidR="00D60C48">
        <w:rPr>
          <w:rFonts w:ascii="Arial" w:hAnsi="Arial" w:cs="Arial"/>
          <w:lang w:eastAsia="zh-HK"/>
        </w:rPr>
        <w:t>the link above</w:t>
      </w:r>
      <w:r w:rsidR="00F5378B">
        <w:rPr>
          <w:rFonts w:ascii="Arial" w:hAnsi="Arial" w:cs="Arial" w:hint="eastAsia"/>
          <w:lang w:eastAsia="zh-HK"/>
        </w:rPr>
        <w:t xml:space="preserve"> and </w:t>
      </w:r>
      <w:r w:rsidR="002254B8">
        <w:rPr>
          <w:rFonts w:ascii="Arial" w:hAnsi="Arial" w:cs="Arial"/>
          <w:lang w:eastAsia="zh-HK"/>
        </w:rPr>
        <w:t>migrate</w:t>
      </w:r>
      <w:r w:rsidR="00F5378B">
        <w:rPr>
          <w:rFonts w:ascii="Arial" w:hAnsi="Arial" w:cs="Arial" w:hint="eastAsia"/>
          <w:lang w:eastAsia="zh-HK"/>
        </w:rPr>
        <w:t xml:space="preserve"> the data into </w:t>
      </w:r>
      <w:r w:rsidR="00AA219D">
        <w:rPr>
          <w:rFonts w:ascii="Arial" w:hAnsi="Arial" w:cs="Arial"/>
          <w:lang w:eastAsia="zh-HK"/>
        </w:rPr>
        <w:t>a</w:t>
      </w:r>
      <w:r w:rsidR="00F5378B">
        <w:rPr>
          <w:rFonts w:ascii="Arial" w:hAnsi="Arial" w:cs="Arial" w:hint="eastAsia"/>
          <w:lang w:eastAsia="zh-HK"/>
        </w:rPr>
        <w:t xml:space="preserve"> </w:t>
      </w:r>
      <w:r w:rsidR="009F436F">
        <w:rPr>
          <w:rFonts w:ascii="Arial" w:hAnsi="Arial" w:cs="Arial"/>
          <w:lang w:eastAsia="zh-HK"/>
        </w:rPr>
        <w:t>database</w:t>
      </w:r>
      <w:r w:rsidR="00F5378B">
        <w:rPr>
          <w:rFonts w:ascii="Arial" w:hAnsi="Arial" w:cs="Arial" w:hint="eastAsia"/>
          <w:lang w:eastAsia="zh-HK"/>
        </w:rPr>
        <w:t>.</w:t>
      </w:r>
      <w:r w:rsidR="00447FF0">
        <w:rPr>
          <w:rFonts w:ascii="Arial" w:hAnsi="Arial" w:cs="Arial"/>
          <w:lang w:eastAsia="zh-HK"/>
        </w:rPr>
        <w:t xml:space="preserve"> </w:t>
      </w:r>
      <w:r w:rsidR="002254B8">
        <w:rPr>
          <w:rFonts w:ascii="Arial" w:hAnsi="Arial" w:cs="Arial"/>
          <w:lang w:eastAsia="zh-HK"/>
        </w:rPr>
        <w:t>You may first download the dataset, the</w:t>
      </w:r>
      <w:r w:rsidR="00245879">
        <w:rPr>
          <w:rFonts w:ascii="Arial" w:hAnsi="Arial" w:cs="Arial"/>
          <w:lang w:eastAsia="zh-HK"/>
        </w:rPr>
        <w:t>n</w:t>
      </w:r>
      <w:r w:rsidR="002254B8">
        <w:rPr>
          <w:rFonts w:ascii="Arial" w:hAnsi="Arial" w:cs="Arial"/>
          <w:lang w:eastAsia="zh-HK"/>
        </w:rPr>
        <w:t xml:space="preserve"> migrate the data to the database. Alternatively, you may download and migrate the data to the database on-the-fly using one single step. </w:t>
      </w:r>
    </w:p>
    <w:p w14:paraId="50421031" w14:textId="77777777" w:rsidR="002254B8" w:rsidRDefault="002254B8" w:rsidP="00237380">
      <w:pPr>
        <w:spacing w:after="0" w:line="240" w:lineRule="auto"/>
        <w:jc w:val="both"/>
        <w:rPr>
          <w:rFonts w:ascii="Arial" w:hAnsi="Arial" w:cs="Arial"/>
          <w:lang w:eastAsia="zh-HK"/>
        </w:rPr>
      </w:pPr>
    </w:p>
    <w:bookmarkEnd w:id="13"/>
    <w:p w14:paraId="41E65D05" w14:textId="62DC01BB" w:rsidR="00AA747F" w:rsidRDefault="001F5E8A" w:rsidP="001F5E8A">
      <w:pPr>
        <w:spacing w:before="120" w:after="0" w:line="240" w:lineRule="auto"/>
        <w:rPr>
          <w:rFonts w:ascii="Arial" w:hAnsi="Arial" w:cs="Arial"/>
          <w:lang w:eastAsia="zh-HK"/>
        </w:rPr>
      </w:pPr>
      <w:r w:rsidRPr="00274A2C">
        <w:rPr>
          <w:rFonts w:ascii="Arial" w:hAnsi="Arial" w:cs="Arial"/>
          <w:b/>
          <w:lang w:eastAsia="zh-HK"/>
        </w:rPr>
        <w:t xml:space="preserve">NOTE: </w:t>
      </w:r>
    </w:p>
    <w:p w14:paraId="18FB06F9" w14:textId="0F4B7D61" w:rsidR="005101D7" w:rsidRPr="00B52A11" w:rsidRDefault="005101D7" w:rsidP="005101D7">
      <w:pPr>
        <w:pStyle w:val="ac"/>
        <w:numPr>
          <w:ilvl w:val="0"/>
          <w:numId w:val="32"/>
        </w:numPr>
        <w:snapToGrid w:val="0"/>
        <w:spacing w:beforeLines="50" w:before="120" w:after="0" w:line="240" w:lineRule="auto"/>
        <w:contextualSpacing w:val="0"/>
        <w:jc w:val="both"/>
        <w:rPr>
          <w:rFonts w:ascii="Arial" w:hAnsi="Arial" w:cs="Arial"/>
          <w:lang w:eastAsia="zh-HK"/>
        </w:rPr>
      </w:pPr>
      <w:r w:rsidRPr="00B52A11">
        <w:rPr>
          <w:rFonts w:ascii="Arial" w:hAnsi="Arial" w:cs="Arial"/>
          <w:lang w:eastAsia="zh-HK"/>
        </w:rPr>
        <w:t>T</w:t>
      </w:r>
      <w:r>
        <w:rPr>
          <w:rFonts w:ascii="Arial" w:hAnsi="Arial" w:cs="Arial"/>
          <w:lang w:eastAsia="zh-HK"/>
        </w:rPr>
        <w:t xml:space="preserve">he dataset </w:t>
      </w:r>
      <w:r w:rsidR="00E46C84">
        <w:rPr>
          <w:rFonts w:ascii="Arial" w:hAnsi="Arial" w:cs="Arial"/>
          <w:lang w:eastAsia="zh-HK"/>
        </w:rPr>
        <w:t xml:space="preserve">contains both </w:t>
      </w:r>
      <w:r>
        <w:rPr>
          <w:rFonts w:ascii="Arial" w:hAnsi="Arial" w:cs="Arial"/>
          <w:lang w:eastAsia="zh-HK"/>
        </w:rPr>
        <w:t>Traditional Chinese</w:t>
      </w:r>
      <w:r w:rsidR="00DE2C46">
        <w:rPr>
          <w:rFonts w:ascii="Arial" w:hAnsi="Arial" w:cs="Arial"/>
          <w:lang w:eastAsia="zh-HK"/>
        </w:rPr>
        <w:t>, Simplified Chinese</w:t>
      </w:r>
      <w:r>
        <w:rPr>
          <w:rFonts w:ascii="Arial" w:hAnsi="Arial" w:cs="Arial"/>
          <w:lang w:eastAsia="zh-HK"/>
        </w:rPr>
        <w:t xml:space="preserve"> and </w:t>
      </w:r>
      <w:r w:rsidR="00E46C84">
        <w:rPr>
          <w:rFonts w:ascii="Arial" w:hAnsi="Arial" w:cs="Arial"/>
          <w:lang w:eastAsia="zh-HK"/>
        </w:rPr>
        <w:t>English contents</w:t>
      </w:r>
      <w:r>
        <w:rPr>
          <w:rFonts w:ascii="Arial" w:hAnsi="Arial" w:cs="Arial"/>
          <w:lang w:eastAsia="zh-HK"/>
        </w:rPr>
        <w:t xml:space="preserve">. </w:t>
      </w:r>
      <w:r w:rsidR="00F47EEB">
        <w:rPr>
          <w:rFonts w:ascii="Arial" w:hAnsi="Arial" w:cs="Arial"/>
          <w:lang w:eastAsia="zh-HK"/>
        </w:rPr>
        <w:t xml:space="preserve">While it is mandatory for your web application to support English, you may opt to support </w:t>
      </w:r>
      <w:r w:rsidR="00E46C84">
        <w:rPr>
          <w:rFonts w:ascii="Arial" w:hAnsi="Arial" w:cs="Arial"/>
          <w:lang w:eastAsia="zh-HK"/>
        </w:rPr>
        <w:t xml:space="preserve">Traditional </w:t>
      </w:r>
      <w:r w:rsidR="00F47EEB">
        <w:rPr>
          <w:rFonts w:ascii="Arial" w:hAnsi="Arial" w:cs="Arial"/>
          <w:lang w:eastAsia="zh-HK"/>
        </w:rPr>
        <w:t xml:space="preserve">Chinese </w:t>
      </w:r>
      <w:r w:rsidR="00DE2C46">
        <w:rPr>
          <w:rFonts w:ascii="Arial" w:hAnsi="Arial" w:cs="Arial"/>
          <w:lang w:eastAsia="zh-HK"/>
        </w:rPr>
        <w:t xml:space="preserve">and Simplified Chinese </w:t>
      </w:r>
      <w:r w:rsidR="00F47EEB">
        <w:rPr>
          <w:rFonts w:ascii="Arial" w:hAnsi="Arial" w:cs="Arial"/>
          <w:lang w:eastAsia="zh-HK"/>
        </w:rPr>
        <w:t>too (see Section 3.</w:t>
      </w:r>
      <w:r w:rsidR="00ED4A77">
        <w:rPr>
          <w:rFonts w:ascii="Arial" w:hAnsi="Arial" w:cs="Arial"/>
          <w:lang w:eastAsia="zh-HK"/>
        </w:rPr>
        <w:t>3</w:t>
      </w:r>
      <w:r w:rsidR="00F47EEB">
        <w:rPr>
          <w:rFonts w:ascii="Arial" w:hAnsi="Arial" w:cs="Arial"/>
          <w:lang w:eastAsia="zh-HK"/>
        </w:rPr>
        <w:t xml:space="preserve">). </w:t>
      </w:r>
    </w:p>
    <w:p w14:paraId="25D2D486" w14:textId="539A95F9" w:rsidR="001F5E8A" w:rsidRPr="00B52A11" w:rsidRDefault="001F5E8A" w:rsidP="00B52A11">
      <w:pPr>
        <w:pStyle w:val="ac"/>
        <w:numPr>
          <w:ilvl w:val="0"/>
          <w:numId w:val="32"/>
        </w:numPr>
        <w:snapToGrid w:val="0"/>
        <w:spacing w:beforeLines="50" w:before="120" w:after="0" w:line="240" w:lineRule="auto"/>
        <w:contextualSpacing w:val="0"/>
        <w:jc w:val="both"/>
        <w:rPr>
          <w:rFonts w:ascii="Arial" w:hAnsi="Arial" w:cs="Arial"/>
          <w:lang w:eastAsia="zh-HK"/>
        </w:rPr>
      </w:pPr>
      <w:r>
        <w:rPr>
          <w:rFonts w:ascii="Arial" w:hAnsi="Arial" w:cs="Arial"/>
          <w:lang w:eastAsia="zh-HK"/>
        </w:rPr>
        <w:t xml:space="preserve">Design the database schema carefully and make sure that </w:t>
      </w:r>
      <w:r w:rsidR="002355B9">
        <w:rPr>
          <w:rFonts w:ascii="Arial" w:hAnsi="Arial" w:cs="Arial"/>
          <w:lang w:eastAsia="zh-HK"/>
        </w:rPr>
        <w:t>it matches the dataset</w:t>
      </w:r>
      <w:r w:rsidR="004415E9">
        <w:rPr>
          <w:rFonts w:ascii="Arial" w:hAnsi="Arial" w:cs="Arial"/>
          <w:lang w:eastAsia="zh-HK"/>
        </w:rPr>
        <w:t xml:space="preserve"> </w:t>
      </w:r>
      <w:r w:rsidR="002355B9">
        <w:rPr>
          <w:rFonts w:ascii="Arial" w:hAnsi="Arial" w:cs="Arial"/>
          <w:lang w:eastAsia="zh-HK"/>
        </w:rPr>
        <w:t xml:space="preserve">and </w:t>
      </w:r>
      <w:r w:rsidR="001967CE">
        <w:rPr>
          <w:rFonts w:ascii="Arial" w:hAnsi="Arial" w:cs="Arial"/>
          <w:lang w:eastAsia="zh-HK"/>
        </w:rPr>
        <w:t xml:space="preserve">provide enough </w:t>
      </w:r>
      <w:r>
        <w:rPr>
          <w:rFonts w:ascii="Arial" w:hAnsi="Arial" w:cs="Arial"/>
          <w:lang w:eastAsia="zh-HK"/>
        </w:rPr>
        <w:t>support</w:t>
      </w:r>
      <w:r w:rsidR="001967CE">
        <w:rPr>
          <w:rFonts w:ascii="Arial" w:hAnsi="Arial" w:cs="Arial"/>
          <w:lang w:eastAsia="zh-HK"/>
        </w:rPr>
        <w:t xml:space="preserve"> to</w:t>
      </w:r>
      <w:r>
        <w:rPr>
          <w:rFonts w:ascii="Arial" w:hAnsi="Arial" w:cs="Arial"/>
          <w:lang w:eastAsia="zh-HK"/>
        </w:rPr>
        <w:t xml:space="preserve"> the server APIs. </w:t>
      </w:r>
      <w:r w:rsidR="00FD69CA" w:rsidRPr="000C5115">
        <w:rPr>
          <w:rFonts w:ascii="Arial" w:hAnsi="Arial" w:cs="Arial"/>
          <w:b/>
          <w:u w:val="single"/>
          <w:lang w:eastAsia="zh-HK"/>
        </w:rPr>
        <w:t xml:space="preserve">You are advised to include a unique ID for every </w:t>
      </w:r>
      <w:r w:rsidR="00DE2C46">
        <w:rPr>
          <w:rFonts w:ascii="Arial" w:hAnsi="Arial" w:cs="Arial"/>
          <w:b/>
          <w:u w:val="single"/>
          <w:lang w:eastAsia="zh-HK"/>
        </w:rPr>
        <w:t>Mobile Post Office</w:t>
      </w:r>
      <w:r w:rsidR="000C5115">
        <w:rPr>
          <w:rFonts w:ascii="Arial" w:hAnsi="Arial" w:cs="Arial"/>
          <w:b/>
          <w:u w:val="single"/>
          <w:lang w:eastAsia="zh-HK"/>
        </w:rPr>
        <w:t xml:space="preserve"> record and to use the ID to identify the target record for CRUD operations. </w:t>
      </w:r>
    </w:p>
    <w:p w14:paraId="5D98FEB9" w14:textId="0090B50C" w:rsidR="001754DE" w:rsidRDefault="001754DE" w:rsidP="001754DE">
      <w:pPr>
        <w:spacing w:after="0" w:line="240" w:lineRule="auto"/>
        <w:rPr>
          <w:rFonts w:ascii="Arial" w:hAnsi="Arial" w:cs="Arial"/>
          <w:b/>
          <w:lang w:eastAsia="zh-HK"/>
        </w:rPr>
      </w:pPr>
    </w:p>
    <w:p w14:paraId="7279E510" w14:textId="77777777" w:rsidR="001754DE" w:rsidRPr="001754DE" w:rsidRDefault="001754DE" w:rsidP="001754DE">
      <w:pPr>
        <w:spacing w:after="0" w:line="240" w:lineRule="auto"/>
        <w:rPr>
          <w:rFonts w:ascii="Arial" w:hAnsi="Arial" w:cs="Arial"/>
          <w:b/>
          <w:lang w:eastAsia="zh-HK"/>
        </w:rPr>
      </w:pPr>
    </w:p>
    <w:p w14:paraId="394EF074" w14:textId="3E0877E4" w:rsidR="0003722A" w:rsidRPr="00113DB6" w:rsidRDefault="00F5378B" w:rsidP="00152A14">
      <w:pPr>
        <w:pBdr>
          <w:top w:val="single" w:sz="4" w:space="1" w:color="auto"/>
          <w:left w:val="single" w:sz="4" w:space="4" w:color="auto"/>
          <w:bottom w:val="single" w:sz="4" w:space="1" w:color="auto"/>
          <w:right w:val="single" w:sz="4" w:space="4" w:color="auto"/>
        </w:pBdr>
        <w:spacing w:after="0" w:line="240" w:lineRule="auto"/>
        <w:rPr>
          <w:rFonts w:ascii="Arial" w:hAnsi="Arial" w:cs="Arial"/>
          <w:b/>
          <w:lang w:eastAsia="zh-HK"/>
        </w:rPr>
      </w:pPr>
      <w:r>
        <w:rPr>
          <w:rFonts w:ascii="Arial" w:hAnsi="Arial" w:cs="Arial" w:hint="eastAsia"/>
          <w:b/>
          <w:lang w:eastAsia="zh-HK"/>
        </w:rPr>
        <w:t xml:space="preserve">Part 2: </w:t>
      </w:r>
      <w:r w:rsidR="00577E98">
        <w:rPr>
          <w:rFonts w:ascii="Arial" w:hAnsi="Arial" w:cs="Arial" w:hint="eastAsia"/>
          <w:b/>
          <w:lang w:eastAsia="zh-HK"/>
        </w:rPr>
        <w:t xml:space="preserve">Design &amp; Implementation of </w:t>
      </w:r>
      <w:r w:rsidR="009630E6">
        <w:rPr>
          <w:rFonts w:ascii="Arial" w:hAnsi="Arial" w:cs="Arial" w:hint="eastAsia"/>
          <w:b/>
          <w:lang w:eastAsia="zh-HK"/>
        </w:rPr>
        <w:t>REST</w:t>
      </w:r>
      <w:r w:rsidR="00BA2498">
        <w:rPr>
          <w:rFonts w:ascii="Arial" w:hAnsi="Arial" w:cs="Arial"/>
          <w:b/>
          <w:lang w:eastAsia="zh-HK"/>
        </w:rPr>
        <w:t>ful</w:t>
      </w:r>
      <w:r w:rsidR="009630E6">
        <w:rPr>
          <w:rFonts w:ascii="Arial" w:hAnsi="Arial" w:cs="Arial" w:hint="eastAsia"/>
          <w:b/>
          <w:lang w:eastAsia="zh-HK"/>
        </w:rPr>
        <w:t xml:space="preserve"> </w:t>
      </w:r>
      <w:r w:rsidR="00577E98">
        <w:rPr>
          <w:rFonts w:ascii="Arial" w:hAnsi="Arial" w:cs="Arial" w:hint="eastAsia"/>
          <w:b/>
          <w:lang w:eastAsia="zh-HK"/>
        </w:rPr>
        <w:t xml:space="preserve">Web </w:t>
      </w:r>
      <w:r w:rsidR="009630E6" w:rsidRPr="00113DB6">
        <w:rPr>
          <w:rFonts w:ascii="Arial" w:hAnsi="Arial" w:cs="Arial" w:hint="eastAsia"/>
          <w:b/>
          <w:lang w:eastAsia="zh-HK"/>
        </w:rPr>
        <w:t>Services</w:t>
      </w:r>
      <w:r w:rsidR="007F2294" w:rsidRPr="00113DB6">
        <w:rPr>
          <w:rFonts w:ascii="Arial" w:hAnsi="Arial" w:cs="Arial" w:hint="eastAsia"/>
          <w:b/>
          <w:lang w:eastAsia="zh-HK"/>
        </w:rPr>
        <w:t xml:space="preserve"> (</w:t>
      </w:r>
      <w:r w:rsidR="00BA2498" w:rsidRPr="00113DB6">
        <w:rPr>
          <w:rFonts w:ascii="Arial" w:hAnsi="Arial" w:cs="Arial"/>
          <w:b/>
          <w:lang w:eastAsia="zh-HK"/>
        </w:rPr>
        <w:t xml:space="preserve">Total </w:t>
      </w:r>
      <w:r w:rsidR="00B203B6">
        <w:rPr>
          <w:rFonts w:ascii="Arial" w:hAnsi="Arial" w:cs="Arial"/>
          <w:b/>
          <w:lang w:eastAsia="zh-HK"/>
        </w:rPr>
        <w:t>22</w:t>
      </w:r>
      <w:r w:rsidR="007F2294" w:rsidRPr="00113DB6">
        <w:rPr>
          <w:rFonts w:ascii="Arial" w:hAnsi="Arial" w:cs="Arial" w:hint="eastAsia"/>
          <w:b/>
          <w:lang w:eastAsia="zh-HK"/>
        </w:rPr>
        <w:t>%)</w:t>
      </w:r>
    </w:p>
    <w:p w14:paraId="527ADAD7" w14:textId="6EFB21FC" w:rsidR="00CF36E0" w:rsidRDefault="00D45817" w:rsidP="00F55354">
      <w:pPr>
        <w:spacing w:before="120" w:after="0" w:line="240" w:lineRule="auto"/>
        <w:jc w:val="both"/>
        <w:rPr>
          <w:rFonts w:ascii="Arial" w:hAnsi="Arial" w:cs="Arial"/>
          <w:lang w:eastAsia="zh-HK"/>
        </w:rPr>
      </w:pPr>
      <w:r>
        <w:rPr>
          <w:rFonts w:ascii="Arial" w:hAnsi="Arial" w:cs="Arial" w:hint="eastAsia"/>
          <w:lang w:eastAsia="zh-HK"/>
        </w:rPr>
        <w:t xml:space="preserve">You are required to develop RESTful </w:t>
      </w:r>
      <w:r w:rsidR="008A57C3">
        <w:rPr>
          <w:rFonts w:ascii="Arial" w:hAnsi="Arial" w:cs="Arial"/>
          <w:lang w:eastAsia="zh-HK"/>
        </w:rPr>
        <w:t>w</w:t>
      </w:r>
      <w:r w:rsidR="008A57C3">
        <w:rPr>
          <w:rFonts w:ascii="Arial" w:hAnsi="Arial" w:cs="Arial" w:hint="eastAsia"/>
          <w:lang w:eastAsia="zh-HK"/>
        </w:rPr>
        <w:t>eb s</w:t>
      </w:r>
      <w:r>
        <w:rPr>
          <w:rFonts w:ascii="Arial" w:hAnsi="Arial" w:cs="Arial" w:hint="eastAsia"/>
          <w:lang w:eastAsia="zh-HK"/>
        </w:rPr>
        <w:t xml:space="preserve">ervices that </w:t>
      </w:r>
      <w:r w:rsidR="008A57C3">
        <w:rPr>
          <w:rFonts w:ascii="Arial" w:hAnsi="Arial" w:cs="Arial"/>
          <w:lang w:eastAsia="zh-HK"/>
        </w:rPr>
        <w:t>allow retrieval and maintenance of</w:t>
      </w:r>
      <w:r w:rsidR="0020403E">
        <w:rPr>
          <w:rFonts w:ascii="Arial" w:hAnsi="Arial" w:cs="Arial"/>
          <w:lang w:eastAsia="zh-HK"/>
        </w:rPr>
        <w:t xml:space="preserve"> </w:t>
      </w:r>
      <w:r w:rsidR="00DE2C46">
        <w:rPr>
          <w:rFonts w:ascii="Arial" w:hAnsi="Arial" w:cs="Arial"/>
          <w:lang w:eastAsia="zh-HK"/>
        </w:rPr>
        <w:t>Mobile Post Office</w:t>
      </w:r>
      <w:r w:rsidR="00B054D0">
        <w:rPr>
          <w:rFonts w:ascii="Arial" w:hAnsi="Arial" w:cs="Arial"/>
          <w:lang w:eastAsia="zh-HK"/>
        </w:rPr>
        <w:t xml:space="preserve"> records</w:t>
      </w:r>
      <w:r w:rsidR="008A57C3">
        <w:rPr>
          <w:rFonts w:ascii="Arial" w:hAnsi="Arial" w:cs="Arial"/>
          <w:lang w:eastAsia="zh-HK"/>
        </w:rPr>
        <w:t xml:space="preserve"> in your database constructed in Part 1. The data sent from your server to its clients must be in JSON </w:t>
      </w:r>
      <w:r w:rsidR="0019551A">
        <w:rPr>
          <w:rFonts w:ascii="Arial" w:hAnsi="Arial" w:cs="Arial"/>
          <w:lang w:eastAsia="zh-HK"/>
        </w:rPr>
        <w:t>format</w:t>
      </w:r>
      <w:r w:rsidR="008A57C3">
        <w:rPr>
          <w:rFonts w:ascii="Arial" w:hAnsi="Arial" w:cs="Arial"/>
          <w:lang w:eastAsia="zh-HK"/>
        </w:rPr>
        <w:t xml:space="preserve">. </w:t>
      </w:r>
      <w:r w:rsidR="00CF36E0" w:rsidRPr="00CF36E0">
        <w:rPr>
          <w:rFonts w:ascii="Arial" w:hAnsi="Arial" w:cs="Arial"/>
          <w:lang w:eastAsia="zh-HK"/>
        </w:rPr>
        <w:t>No client-side formatting instructions (such as HTML tags</w:t>
      </w:r>
      <w:r w:rsidR="00B203B6">
        <w:rPr>
          <w:rFonts w:ascii="Arial" w:hAnsi="Arial" w:cs="Arial"/>
          <w:lang w:eastAsia="zh-HK"/>
        </w:rPr>
        <w:t xml:space="preserve"> and CSS rules</w:t>
      </w:r>
      <w:r w:rsidR="00CF36E0" w:rsidRPr="00CF36E0">
        <w:rPr>
          <w:rFonts w:ascii="Arial" w:hAnsi="Arial" w:cs="Arial"/>
          <w:lang w:eastAsia="zh-HK"/>
        </w:rPr>
        <w:t>) are allowed to be included in the JSON returns.</w:t>
      </w:r>
    </w:p>
    <w:p w14:paraId="0CC8FA94" w14:textId="1B78B7E9" w:rsidR="008A57C3" w:rsidRPr="002B61EE" w:rsidRDefault="008A57C3" w:rsidP="00F55354">
      <w:pPr>
        <w:spacing w:before="120" w:after="0" w:line="240" w:lineRule="auto"/>
        <w:jc w:val="both"/>
        <w:rPr>
          <w:rFonts w:ascii="Arial" w:hAnsi="Arial" w:cs="Arial"/>
          <w:lang w:eastAsia="zh-HK"/>
        </w:rPr>
      </w:pPr>
      <w:r w:rsidRPr="002B61EE">
        <w:rPr>
          <w:rFonts w:ascii="Arial" w:hAnsi="Arial" w:cs="Arial"/>
          <w:lang w:eastAsia="zh-HK"/>
        </w:rPr>
        <w:t>PHP</w:t>
      </w:r>
      <w:r w:rsidR="0020403E">
        <w:rPr>
          <w:rFonts w:ascii="Arial" w:hAnsi="Arial" w:cs="Arial"/>
          <w:lang w:eastAsia="zh-HK"/>
        </w:rPr>
        <w:t xml:space="preserve"> or NodeJS</w:t>
      </w:r>
      <w:r w:rsidRPr="002B61EE">
        <w:rPr>
          <w:rFonts w:ascii="Arial" w:hAnsi="Arial" w:cs="Arial"/>
          <w:lang w:eastAsia="zh-HK"/>
        </w:rPr>
        <w:t xml:space="preserve"> must be used in implementing the web services</w:t>
      </w:r>
      <w:r w:rsidR="001F5E8A" w:rsidRPr="002B61EE">
        <w:rPr>
          <w:rFonts w:ascii="Arial" w:hAnsi="Arial" w:cs="Arial"/>
          <w:lang w:eastAsia="zh-HK"/>
        </w:rPr>
        <w:t xml:space="preserve"> and no high-level framework such as CodeIgniter and Laravel can be used. </w:t>
      </w:r>
      <w:r w:rsidR="00CF36E0" w:rsidRPr="00CF36E0">
        <w:rPr>
          <w:rFonts w:ascii="Arial" w:hAnsi="Arial" w:cs="Arial"/>
          <w:lang w:eastAsia="zh-HK"/>
        </w:rPr>
        <w:t xml:space="preserve">For storing </w:t>
      </w:r>
      <w:r w:rsidR="00DE2C46" w:rsidRPr="00406BAC">
        <w:rPr>
          <w:rFonts w:ascii="Arial" w:hAnsi="Arial" w:cs="Arial"/>
          <w:lang w:eastAsia="zh-HK"/>
        </w:rPr>
        <w:t>Mobile Post Office</w:t>
      </w:r>
      <w:r w:rsidR="00CF36E0" w:rsidRPr="00406BAC">
        <w:rPr>
          <w:rFonts w:ascii="Arial" w:hAnsi="Arial" w:cs="Arial"/>
          <w:lang w:eastAsia="zh-HK"/>
        </w:rPr>
        <w:t xml:space="preserve"> </w:t>
      </w:r>
      <w:r w:rsidR="00CF36E0" w:rsidRPr="00CF36E0">
        <w:rPr>
          <w:rFonts w:ascii="Arial" w:hAnsi="Arial" w:cs="Arial"/>
          <w:lang w:eastAsia="zh-HK"/>
        </w:rPr>
        <w:t>records, you may use local MySQL database or a cloud-based database platform at your own choice.</w:t>
      </w:r>
    </w:p>
    <w:p w14:paraId="384E6A65" w14:textId="4B211AC3" w:rsidR="00FC4C5C" w:rsidRDefault="00FC4C5C" w:rsidP="008A57C3">
      <w:pPr>
        <w:spacing w:before="120" w:after="0" w:line="240" w:lineRule="auto"/>
        <w:rPr>
          <w:rFonts w:ascii="Arial" w:hAnsi="Arial" w:cs="Arial"/>
          <w:lang w:eastAsia="zh-HK"/>
        </w:rPr>
      </w:pPr>
      <w:r>
        <w:rPr>
          <w:rFonts w:ascii="Arial" w:hAnsi="Arial" w:cs="Arial"/>
          <w:lang w:eastAsia="zh-HK"/>
        </w:rPr>
        <w:t>T</w:t>
      </w:r>
      <w:r w:rsidR="007B7DF9">
        <w:rPr>
          <w:rFonts w:ascii="Arial" w:hAnsi="Arial" w:cs="Arial"/>
          <w:lang w:eastAsia="zh-HK"/>
        </w:rPr>
        <w:t>he</w:t>
      </w:r>
      <w:r>
        <w:rPr>
          <w:rFonts w:ascii="Arial" w:hAnsi="Arial" w:cs="Arial"/>
          <w:lang w:eastAsia="zh-HK"/>
        </w:rPr>
        <w:t xml:space="preserve"> web services must employ the HTTP methods as below:</w:t>
      </w:r>
    </w:p>
    <w:p w14:paraId="256A9A2F" w14:textId="77777777" w:rsidR="003A0EA7" w:rsidRDefault="003A0EA7" w:rsidP="008A57C3">
      <w:pPr>
        <w:spacing w:before="120" w:after="0" w:line="240" w:lineRule="auto"/>
        <w:rPr>
          <w:rFonts w:ascii="Arial" w:hAnsi="Arial" w:cs="Arial"/>
          <w:lang w:eastAsia="zh-HK"/>
        </w:rPr>
      </w:pPr>
    </w:p>
    <w:tbl>
      <w:tblPr>
        <w:tblStyle w:val="ad"/>
        <w:tblW w:w="0" w:type="auto"/>
        <w:jc w:val="center"/>
        <w:tblLook w:val="04A0" w:firstRow="1" w:lastRow="0" w:firstColumn="1" w:lastColumn="0" w:noHBand="0" w:noVBand="1"/>
      </w:tblPr>
      <w:tblGrid>
        <w:gridCol w:w="1721"/>
        <w:gridCol w:w="5900"/>
        <w:gridCol w:w="1621"/>
      </w:tblGrid>
      <w:tr w:rsidR="00736405" w14:paraId="7110BFF7" w14:textId="769B6E54" w:rsidTr="0065567A">
        <w:trPr>
          <w:jc w:val="center"/>
        </w:trPr>
        <w:tc>
          <w:tcPr>
            <w:tcW w:w="1721" w:type="dxa"/>
            <w:tcBorders>
              <w:bottom w:val="single" w:sz="4" w:space="0" w:color="auto"/>
            </w:tcBorders>
            <w:shd w:val="clear" w:color="auto" w:fill="E0E0E0"/>
            <w:vAlign w:val="center"/>
          </w:tcPr>
          <w:p w14:paraId="62D92B19" w14:textId="79AFA694" w:rsidR="00736405" w:rsidRDefault="00736405" w:rsidP="00736405">
            <w:pPr>
              <w:spacing w:before="60" w:after="60" w:line="240" w:lineRule="auto"/>
              <w:jc w:val="center"/>
              <w:rPr>
                <w:rFonts w:ascii="Arial" w:hAnsi="Arial" w:cs="Arial"/>
                <w:lang w:eastAsia="zh-HK"/>
              </w:rPr>
            </w:pPr>
            <w:r>
              <w:rPr>
                <w:rFonts w:ascii="Arial" w:hAnsi="Arial" w:cs="Arial"/>
                <w:lang w:eastAsia="zh-HK"/>
              </w:rPr>
              <w:t>HTTP methods</w:t>
            </w:r>
          </w:p>
        </w:tc>
        <w:tc>
          <w:tcPr>
            <w:tcW w:w="5900" w:type="dxa"/>
            <w:tcBorders>
              <w:bottom w:val="single" w:sz="4" w:space="0" w:color="auto"/>
            </w:tcBorders>
            <w:shd w:val="clear" w:color="auto" w:fill="E0E0E0"/>
            <w:vAlign w:val="center"/>
          </w:tcPr>
          <w:p w14:paraId="405752D0" w14:textId="629685EE" w:rsidR="00736405" w:rsidRDefault="00736405" w:rsidP="00FC4C5C">
            <w:pPr>
              <w:spacing w:before="60" w:after="60" w:line="240" w:lineRule="auto"/>
              <w:jc w:val="center"/>
              <w:rPr>
                <w:rFonts w:ascii="Arial" w:hAnsi="Arial" w:cs="Arial"/>
                <w:lang w:eastAsia="zh-HK"/>
              </w:rPr>
            </w:pPr>
            <w:r>
              <w:rPr>
                <w:rFonts w:ascii="Arial" w:hAnsi="Arial" w:cs="Arial"/>
                <w:lang w:eastAsia="zh-HK"/>
              </w:rPr>
              <w:t>Usage</w:t>
            </w:r>
          </w:p>
        </w:tc>
        <w:tc>
          <w:tcPr>
            <w:tcW w:w="1621" w:type="dxa"/>
            <w:tcBorders>
              <w:bottom w:val="single" w:sz="4" w:space="0" w:color="auto"/>
            </w:tcBorders>
            <w:shd w:val="clear" w:color="auto" w:fill="E0E0E0"/>
          </w:tcPr>
          <w:p w14:paraId="43E4836E" w14:textId="7FB0922E" w:rsidR="00736405" w:rsidRDefault="00736405" w:rsidP="00FC4C5C">
            <w:pPr>
              <w:spacing w:before="60" w:after="60" w:line="240" w:lineRule="auto"/>
              <w:jc w:val="center"/>
              <w:rPr>
                <w:rFonts w:ascii="Arial" w:hAnsi="Arial" w:cs="Arial"/>
                <w:lang w:eastAsia="zh-HK"/>
              </w:rPr>
            </w:pPr>
            <w:r>
              <w:rPr>
                <w:rFonts w:ascii="Arial" w:hAnsi="Arial" w:cs="Arial"/>
                <w:lang w:eastAsia="zh-HK"/>
              </w:rPr>
              <w:t>Marks</w:t>
            </w:r>
          </w:p>
        </w:tc>
      </w:tr>
      <w:tr w:rsidR="00736405" w14:paraId="69473808" w14:textId="4DB33961" w:rsidTr="0065567A">
        <w:trPr>
          <w:jc w:val="center"/>
        </w:trPr>
        <w:tc>
          <w:tcPr>
            <w:tcW w:w="1721" w:type="dxa"/>
            <w:tcBorders>
              <w:top w:val="single" w:sz="4" w:space="0" w:color="auto"/>
              <w:left w:val="single" w:sz="4" w:space="0" w:color="auto"/>
              <w:bottom w:val="single" w:sz="4" w:space="0" w:color="auto"/>
              <w:right w:val="single" w:sz="4" w:space="0" w:color="auto"/>
            </w:tcBorders>
            <w:vAlign w:val="center"/>
          </w:tcPr>
          <w:p w14:paraId="1C34D3B3" w14:textId="31CD3C30" w:rsidR="00736405" w:rsidRDefault="00736405" w:rsidP="00736405">
            <w:pPr>
              <w:spacing w:before="60" w:after="60" w:line="240" w:lineRule="auto"/>
              <w:jc w:val="center"/>
              <w:rPr>
                <w:rFonts w:ascii="Arial" w:hAnsi="Arial" w:cs="Arial"/>
                <w:lang w:eastAsia="zh-HK"/>
              </w:rPr>
            </w:pPr>
            <w:r>
              <w:rPr>
                <w:rFonts w:ascii="Arial" w:hAnsi="Arial" w:cs="Arial"/>
                <w:lang w:eastAsia="zh-HK"/>
              </w:rPr>
              <w:t>POST</w:t>
            </w:r>
          </w:p>
        </w:tc>
        <w:tc>
          <w:tcPr>
            <w:tcW w:w="5900" w:type="dxa"/>
            <w:tcBorders>
              <w:top w:val="single" w:sz="4" w:space="0" w:color="auto"/>
              <w:left w:val="single" w:sz="4" w:space="0" w:color="auto"/>
              <w:bottom w:val="single" w:sz="4" w:space="0" w:color="auto"/>
              <w:right w:val="single" w:sz="4" w:space="0" w:color="auto"/>
            </w:tcBorders>
            <w:vAlign w:val="center"/>
          </w:tcPr>
          <w:p w14:paraId="31AA31DA" w14:textId="6DB18B64" w:rsidR="00736405" w:rsidRDefault="00C061B7" w:rsidP="00B203B6">
            <w:pPr>
              <w:spacing w:before="60" w:after="60" w:line="240" w:lineRule="auto"/>
              <w:rPr>
                <w:rFonts w:ascii="Arial" w:hAnsi="Arial" w:cs="Arial"/>
                <w:lang w:eastAsia="zh-HK"/>
              </w:rPr>
            </w:pPr>
            <w:r>
              <w:rPr>
                <w:rFonts w:ascii="Arial" w:hAnsi="Arial" w:cs="Arial"/>
                <w:b/>
                <w:lang w:eastAsia="zh-HK"/>
              </w:rPr>
              <w:t>Create</w:t>
            </w:r>
            <w:r w:rsidR="00736405">
              <w:rPr>
                <w:rFonts w:ascii="Arial" w:hAnsi="Arial" w:cs="Arial"/>
                <w:lang w:eastAsia="zh-HK"/>
              </w:rPr>
              <w:t xml:space="preserve"> </w:t>
            </w:r>
            <w:r w:rsidR="001F5E8A">
              <w:rPr>
                <w:rFonts w:ascii="Arial" w:hAnsi="Arial" w:cs="Arial"/>
                <w:lang w:eastAsia="zh-HK"/>
              </w:rPr>
              <w:t xml:space="preserve">new </w:t>
            </w:r>
            <w:r w:rsidR="002355B9">
              <w:rPr>
                <w:rFonts w:ascii="Arial" w:hAnsi="Arial" w:cs="Arial"/>
                <w:lang w:eastAsia="zh-HK"/>
              </w:rPr>
              <w:t>record</w:t>
            </w:r>
            <w:r w:rsidR="00D9198B">
              <w:rPr>
                <w:rFonts w:ascii="Arial" w:hAnsi="Arial" w:cs="Arial"/>
                <w:lang w:eastAsia="zh-HK"/>
              </w:rPr>
              <w:t>s.</w:t>
            </w:r>
          </w:p>
        </w:tc>
        <w:tc>
          <w:tcPr>
            <w:tcW w:w="1621" w:type="dxa"/>
            <w:tcBorders>
              <w:top w:val="single" w:sz="4" w:space="0" w:color="auto"/>
              <w:left w:val="single" w:sz="4" w:space="0" w:color="auto"/>
              <w:bottom w:val="single" w:sz="4" w:space="0" w:color="auto"/>
              <w:right w:val="single" w:sz="4" w:space="0" w:color="auto"/>
            </w:tcBorders>
            <w:vAlign w:val="center"/>
          </w:tcPr>
          <w:p w14:paraId="6FAD2F27" w14:textId="1A6CD983" w:rsidR="00736405" w:rsidRDefault="005A13B8" w:rsidP="00736405">
            <w:pPr>
              <w:spacing w:before="60" w:after="60" w:line="240" w:lineRule="auto"/>
              <w:jc w:val="center"/>
              <w:rPr>
                <w:rFonts w:ascii="Arial" w:hAnsi="Arial" w:cs="Arial"/>
                <w:lang w:eastAsia="zh-HK"/>
              </w:rPr>
            </w:pPr>
            <w:r>
              <w:rPr>
                <w:rFonts w:ascii="Arial" w:hAnsi="Arial" w:cs="Arial"/>
                <w:lang w:eastAsia="zh-HK"/>
              </w:rPr>
              <w:t>3</w:t>
            </w:r>
            <w:r w:rsidR="00736405">
              <w:rPr>
                <w:rFonts w:ascii="Arial" w:hAnsi="Arial" w:cs="Arial"/>
                <w:lang w:eastAsia="zh-HK"/>
              </w:rPr>
              <w:t>%</w:t>
            </w:r>
          </w:p>
        </w:tc>
      </w:tr>
      <w:tr w:rsidR="00C061B7" w14:paraId="29DF9A7E" w14:textId="77777777" w:rsidTr="0065567A">
        <w:trPr>
          <w:jc w:val="center"/>
        </w:trPr>
        <w:tc>
          <w:tcPr>
            <w:tcW w:w="1721" w:type="dxa"/>
            <w:tcBorders>
              <w:top w:val="single" w:sz="4" w:space="0" w:color="auto"/>
              <w:left w:val="single" w:sz="4" w:space="0" w:color="auto"/>
              <w:bottom w:val="single" w:sz="4" w:space="0" w:color="auto"/>
              <w:right w:val="single" w:sz="4" w:space="0" w:color="auto"/>
            </w:tcBorders>
            <w:vAlign w:val="center"/>
          </w:tcPr>
          <w:p w14:paraId="347D1083" w14:textId="36EF4245" w:rsidR="00C061B7" w:rsidRDefault="00C061B7" w:rsidP="00C061B7">
            <w:pPr>
              <w:spacing w:before="60" w:after="60" w:line="240" w:lineRule="auto"/>
              <w:jc w:val="center"/>
              <w:rPr>
                <w:rFonts w:ascii="Arial" w:hAnsi="Arial" w:cs="Arial"/>
                <w:lang w:eastAsia="zh-HK"/>
              </w:rPr>
            </w:pPr>
            <w:r>
              <w:rPr>
                <w:rFonts w:ascii="Arial" w:hAnsi="Arial" w:cs="Arial"/>
                <w:lang w:eastAsia="zh-HK"/>
              </w:rPr>
              <w:t>GET</w:t>
            </w:r>
          </w:p>
        </w:tc>
        <w:tc>
          <w:tcPr>
            <w:tcW w:w="5900" w:type="dxa"/>
            <w:tcBorders>
              <w:top w:val="single" w:sz="4" w:space="0" w:color="auto"/>
              <w:left w:val="single" w:sz="4" w:space="0" w:color="auto"/>
              <w:bottom w:val="single" w:sz="4" w:space="0" w:color="auto"/>
              <w:right w:val="single" w:sz="4" w:space="0" w:color="auto"/>
            </w:tcBorders>
            <w:vAlign w:val="center"/>
          </w:tcPr>
          <w:p w14:paraId="3CEF4CA1" w14:textId="13CE1D46" w:rsidR="00C061B7" w:rsidRDefault="00C061B7" w:rsidP="00C061B7">
            <w:pPr>
              <w:spacing w:before="60" w:after="60" w:line="240" w:lineRule="auto"/>
              <w:rPr>
                <w:rFonts w:ascii="Arial" w:hAnsi="Arial" w:cs="Arial"/>
                <w:b/>
                <w:lang w:eastAsia="zh-HK"/>
              </w:rPr>
            </w:pPr>
            <w:r w:rsidRPr="00736405">
              <w:rPr>
                <w:rFonts w:ascii="Arial" w:hAnsi="Arial" w:cs="Arial"/>
                <w:b/>
                <w:lang w:eastAsia="zh-HK"/>
              </w:rPr>
              <w:t>Retrieve</w:t>
            </w:r>
            <w:r>
              <w:rPr>
                <w:rFonts w:ascii="Arial" w:hAnsi="Arial" w:cs="Arial"/>
                <w:lang w:eastAsia="zh-HK"/>
              </w:rPr>
              <w:t xml:space="preserve"> details of records such as district, address and opening hours. </w:t>
            </w:r>
          </w:p>
        </w:tc>
        <w:tc>
          <w:tcPr>
            <w:tcW w:w="1621" w:type="dxa"/>
            <w:tcBorders>
              <w:top w:val="single" w:sz="4" w:space="0" w:color="auto"/>
              <w:left w:val="single" w:sz="4" w:space="0" w:color="auto"/>
              <w:bottom w:val="single" w:sz="4" w:space="0" w:color="auto"/>
              <w:right w:val="single" w:sz="4" w:space="0" w:color="auto"/>
            </w:tcBorders>
            <w:vAlign w:val="center"/>
          </w:tcPr>
          <w:p w14:paraId="435B8A90" w14:textId="6545AF7D" w:rsidR="00C061B7" w:rsidRDefault="00C061B7" w:rsidP="00C061B7">
            <w:pPr>
              <w:spacing w:before="60" w:after="60" w:line="240" w:lineRule="auto"/>
              <w:jc w:val="center"/>
              <w:rPr>
                <w:rFonts w:ascii="Arial" w:hAnsi="Arial" w:cs="Arial"/>
                <w:lang w:eastAsia="zh-HK"/>
              </w:rPr>
            </w:pPr>
            <w:r>
              <w:rPr>
                <w:rFonts w:ascii="Arial" w:hAnsi="Arial" w:cs="Arial"/>
                <w:lang w:eastAsia="zh-HK"/>
              </w:rPr>
              <w:t>9%</w:t>
            </w:r>
          </w:p>
        </w:tc>
      </w:tr>
      <w:tr w:rsidR="00C061B7" w14:paraId="61535A7D" w14:textId="77777777" w:rsidTr="0065567A">
        <w:trPr>
          <w:jc w:val="center"/>
        </w:trPr>
        <w:tc>
          <w:tcPr>
            <w:tcW w:w="1721" w:type="dxa"/>
            <w:tcBorders>
              <w:top w:val="single" w:sz="4" w:space="0" w:color="auto"/>
              <w:left w:val="single" w:sz="4" w:space="0" w:color="auto"/>
              <w:bottom w:val="single" w:sz="4" w:space="0" w:color="auto"/>
              <w:right w:val="single" w:sz="4" w:space="0" w:color="auto"/>
            </w:tcBorders>
            <w:vAlign w:val="center"/>
          </w:tcPr>
          <w:p w14:paraId="334AB9B3" w14:textId="588573C9" w:rsidR="00C061B7" w:rsidRDefault="00C061B7" w:rsidP="00C061B7">
            <w:pPr>
              <w:spacing w:before="60" w:after="60" w:line="240" w:lineRule="auto"/>
              <w:jc w:val="center"/>
              <w:rPr>
                <w:rFonts w:ascii="Arial" w:hAnsi="Arial" w:cs="Arial"/>
                <w:lang w:eastAsia="zh-HK"/>
              </w:rPr>
            </w:pPr>
            <w:r>
              <w:rPr>
                <w:rFonts w:ascii="Arial" w:hAnsi="Arial" w:cs="Arial"/>
                <w:lang w:eastAsia="zh-HK"/>
              </w:rPr>
              <w:t>PUT</w:t>
            </w:r>
          </w:p>
        </w:tc>
        <w:tc>
          <w:tcPr>
            <w:tcW w:w="5900" w:type="dxa"/>
            <w:tcBorders>
              <w:top w:val="single" w:sz="4" w:space="0" w:color="auto"/>
              <w:left w:val="single" w:sz="4" w:space="0" w:color="auto"/>
              <w:bottom w:val="single" w:sz="4" w:space="0" w:color="auto"/>
              <w:right w:val="single" w:sz="4" w:space="0" w:color="auto"/>
            </w:tcBorders>
            <w:vAlign w:val="center"/>
          </w:tcPr>
          <w:p w14:paraId="54C2DC2C" w14:textId="12B7C5EE" w:rsidR="00C061B7" w:rsidRPr="00736405" w:rsidRDefault="00C061B7" w:rsidP="00C061B7">
            <w:pPr>
              <w:spacing w:before="60" w:after="60" w:line="240" w:lineRule="auto"/>
              <w:rPr>
                <w:rFonts w:ascii="Arial" w:hAnsi="Arial" w:cs="Arial"/>
                <w:b/>
                <w:lang w:eastAsia="zh-HK"/>
              </w:rPr>
            </w:pPr>
            <w:r w:rsidRPr="00736405">
              <w:rPr>
                <w:rFonts w:ascii="Arial" w:hAnsi="Arial" w:cs="Arial"/>
                <w:b/>
                <w:lang w:eastAsia="zh-HK"/>
              </w:rPr>
              <w:t>Update</w:t>
            </w:r>
            <w:r>
              <w:rPr>
                <w:rFonts w:ascii="Arial" w:hAnsi="Arial" w:cs="Arial"/>
                <w:lang w:eastAsia="zh-HK"/>
              </w:rPr>
              <w:t xml:space="preserve"> information of records. </w:t>
            </w:r>
          </w:p>
        </w:tc>
        <w:tc>
          <w:tcPr>
            <w:tcW w:w="1621" w:type="dxa"/>
            <w:tcBorders>
              <w:top w:val="single" w:sz="4" w:space="0" w:color="auto"/>
              <w:left w:val="single" w:sz="4" w:space="0" w:color="auto"/>
              <w:bottom w:val="single" w:sz="4" w:space="0" w:color="auto"/>
              <w:right w:val="single" w:sz="4" w:space="0" w:color="auto"/>
            </w:tcBorders>
            <w:vAlign w:val="center"/>
          </w:tcPr>
          <w:p w14:paraId="52855D26" w14:textId="2F31021F" w:rsidR="00C061B7" w:rsidRDefault="00C061B7" w:rsidP="00C061B7">
            <w:pPr>
              <w:spacing w:before="60" w:after="60" w:line="240" w:lineRule="auto"/>
              <w:jc w:val="center"/>
              <w:rPr>
                <w:rFonts w:ascii="Arial" w:hAnsi="Arial" w:cs="Arial"/>
                <w:lang w:eastAsia="zh-HK"/>
              </w:rPr>
            </w:pPr>
            <w:r>
              <w:rPr>
                <w:rFonts w:ascii="Arial" w:hAnsi="Arial" w:cs="Arial"/>
                <w:lang w:eastAsia="zh-HK"/>
              </w:rPr>
              <w:t>4%</w:t>
            </w:r>
          </w:p>
        </w:tc>
      </w:tr>
      <w:tr w:rsidR="00C061B7" w14:paraId="2DA32791" w14:textId="61F6E11A" w:rsidTr="0065567A">
        <w:trPr>
          <w:jc w:val="center"/>
        </w:trPr>
        <w:tc>
          <w:tcPr>
            <w:tcW w:w="1721" w:type="dxa"/>
            <w:tcBorders>
              <w:top w:val="single" w:sz="4" w:space="0" w:color="auto"/>
              <w:left w:val="single" w:sz="4" w:space="0" w:color="auto"/>
              <w:bottom w:val="single" w:sz="4" w:space="0" w:color="auto"/>
              <w:right w:val="single" w:sz="4" w:space="0" w:color="auto"/>
            </w:tcBorders>
            <w:vAlign w:val="center"/>
          </w:tcPr>
          <w:p w14:paraId="6C3D81D1" w14:textId="298AD75A" w:rsidR="00C061B7" w:rsidRDefault="00C061B7" w:rsidP="00C061B7">
            <w:pPr>
              <w:spacing w:before="60" w:after="60" w:line="240" w:lineRule="auto"/>
              <w:jc w:val="center"/>
              <w:rPr>
                <w:rFonts w:ascii="Arial" w:hAnsi="Arial" w:cs="Arial"/>
                <w:lang w:eastAsia="zh-HK"/>
              </w:rPr>
            </w:pPr>
            <w:r>
              <w:rPr>
                <w:rFonts w:ascii="Arial" w:hAnsi="Arial" w:cs="Arial"/>
                <w:lang w:eastAsia="zh-HK"/>
              </w:rPr>
              <w:t>DELETE</w:t>
            </w:r>
          </w:p>
        </w:tc>
        <w:tc>
          <w:tcPr>
            <w:tcW w:w="5900" w:type="dxa"/>
            <w:tcBorders>
              <w:top w:val="single" w:sz="4" w:space="0" w:color="auto"/>
              <w:left w:val="single" w:sz="4" w:space="0" w:color="auto"/>
              <w:bottom w:val="single" w:sz="4" w:space="0" w:color="auto"/>
              <w:right w:val="single" w:sz="4" w:space="0" w:color="auto"/>
            </w:tcBorders>
            <w:vAlign w:val="center"/>
          </w:tcPr>
          <w:p w14:paraId="0EAA12E2" w14:textId="196A6110" w:rsidR="00C061B7" w:rsidRDefault="00C061B7" w:rsidP="00C061B7">
            <w:pPr>
              <w:spacing w:before="60" w:after="60" w:line="240" w:lineRule="auto"/>
              <w:rPr>
                <w:rFonts w:ascii="Arial" w:hAnsi="Arial" w:cs="Arial"/>
                <w:lang w:eastAsia="zh-HK"/>
              </w:rPr>
            </w:pPr>
            <w:r>
              <w:rPr>
                <w:rFonts w:ascii="Arial" w:hAnsi="Arial" w:cs="Arial"/>
                <w:b/>
                <w:lang w:eastAsia="zh-HK"/>
              </w:rPr>
              <w:t>Delete</w:t>
            </w:r>
            <w:r>
              <w:rPr>
                <w:rFonts w:ascii="Arial" w:hAnsi="Arial" w:cs="Arial"/>
                <w:lang w:eastAsia="zh-HK"/>
              </w:rPr>
              <w:t xml:space="preserve"> existing records.  </w:t>
            </w:r>
          </w:p>
        </w:tc>
        <w:tc>
          <w:tcPr>
            <w:tcW w:w="1621" w:type="dxa"/>
            <w:tcBorders>
              <w:top w:val="single" w:sz="4" w:space="0" w:color="auto"/>
              <w:left w:val="single" w:sz="4" w:space="0" w:color="auto"/>
              <w:bottom w:val="single" w:sz="4" w:space="0" w:color="auto"/>
              <w:right w:val="single" w:sz="4" w:space="0" w:color="auto"/>
            </w:tcBorders>
            <w:vAlign w:val="center"/>
          </w:tcPr>
          <w:p w14:paraId="57269F0D" w14:textId="139EFD01" w:rsidR="00C061B7" w:rsidRDefault="00C061B7" w:rsidP="00C061B7">
            <w:pPr>
              <w:spacing w:before="60" w:after="60" w:line="240" w:lineRule="auto"/>
              <w:jc w:val="center"/>
              <w:rPr>
                <w:rFonts w:ascii="Arial" w:hAnsi="Arial" w:cs="Arial"/>
                <w:lang w:eastAsia="zh-HK"/>
              </w:rPr>
            </w:pPr>
            <w:r>
              <w:rPr>
                <w:rFonts w:ascii="Arial" w:hAnsi="Arial" w:cs="Arial"/>
                <w:lang w:eastAsia="zh-HK"/>
              </w:rPr>
              <w:t>3%</w:t>
            </w:r>
          </w:p>
        </w:tc>
      </w:tr>
    </w:tbl>
    <w:p w14:paraId="33547E9B" w14:textId="7719587B" w:rsidR="00FC4C5C" w:rsidRDefault="00FC4C5C" w:rsidP="008A57C3">
      <w:pPr>
        <w:spacing w:before="120" w:after="0" w:line="240" w:lineRule="auto"/>
        <w:rPr>
          <w:rFonts w:ascii="Arial" w:hAnsi="Arial" w:cs="Arial"/>
          <w:lang w:eastAsia="zh-HK"/>
        </w:rPr>
      </w:pPr>
    </w:p>
    <w:p w14:paraId="3F8E23FF" w14:textId="1B2DDB71" w:rsidR="008C1CC9" w:rsidRPr="008B495C" w:rsidRDefault="008C1CC9" w:rsidP="008C1CC9">
      <w:pPr>
        <w:spacing w:after="0" w:line="240" w:lineRule="auto"/>
        <w:rPr>
          <w:rFonts w:ascii="Arial" w:hAnsi="Arial" w:cs="Arial"/>
          <w:color w:val="FF0000"/>
          <w:lang w:eastAsia="zh-HK"/>
        </w:rPr>
      </w:pPr>
      <w:r>
        <w:rPr>
          <w:rFonts w:ascii="Arial" w:hAnsi="Arial" w:cs="Arial" w:hint="eastAsia"/>
          <w:b/>
          <w:lang w:eastAsia="zh-HK"/>
        </w:rPr>
        <w:t>2</w:t>
      </w:r>
      <w:r w:rsidRPr="00AC3C98">
        <w:rPr>
          <w:rFonts w:ascii="Arial" w:hAnsi="Arial" w:cs="Arial" w:hint="eastAsia"/>
          <w:b/>
          <w:lang w:eastAsia="zh-HK"/>
        </w:rPr>
        <w:t xml:space="preserve">.1 </w:t>
      </w:r>
      <w:r w:rsidR="002B53F9">
        <w:rPr>
          <w:rFonts w:ascii="Arial" w:hAnsi="Arial" w:cs="Arial"/>
          <w:b/>
          <w:lang w:eastAsia="zh-HK"/>
        </w:rPr>
        <w:t>Number of APIs to be supported</w:t>
      </w:r>
    </w:p>
    <w:p w14:paraId="2264617E" w14:textId="50BBB196" w:rsidR="008C1CC9" w:rsidRDefault="008C1CC9" w:rsidP="008A57C3">
      <w:pPr>
        <w:spacing w:before="120" w:after="0" w:line="240" w:lineRule="auto"/>
        <w:rPr>
          <w:rFonts w:ascii="Arial" w:hAnsi="Arial" w:cs="Arial"/>
          <w:lang w:eastAsia="zh-HK"/>
        </w:rPr>
      </w:pPr>
      <w:r>
        <w:rPr>
          <w:rFonts w:ascii="Arial" w:hAnsi="Arial" w:cs="Arial"/>
          <w:lang w:eastAsia="zh-HK"/>
        </w:rPr>
        <w:t>While you are highly encouraged to produce comprehensive APIs</w:t>
      </w:r>
      <w:r w:rsidR="00FC087A">
        <w:rPr>
          <w:rFonts w:ascii="Arial" w:hAnsi="Arial" w:cs="Arial"/>
          <w:lang w:eastAsia="zh-HK"/>
        </w:rPr>
        <w:t xml:space="preserve"> to support different client requests</w:t>
      </w:r>
      <w:r>
        <w:rPr>
          <w:rFonts w:ascii="Arial" w:hAnsi="Arial" w:cs="Arial"/>
          <w:lang w:eastAsia="zh-HK"/>
        </w:rPr>
        <w:t>, you may also refer to the table below that shows the minimum number</w:t>
      </w:r>
      <w:r w:rsidR="00C061B7">
        <w:rPr>
          <w:rFonts w:ascii="Arial" w:hAnsi="Arial" w:cs="Arial"/>
          <w:lang w:eastAsia="zh-HK"/>
        </w:rPr>
        <w:t xml:space="preserve"> and requirements</w:t>
      </w:r>
      <w:r>
        <w:rPr>
          <w:rFonts w:ascii="Arial" w:hAnsi="Arial" w:cs="Arial"/>
          <w:lang w:eastAsia="zh-HK"/>
        </w:rPr>
        <w:t xml:space="preserve"> of </w:t>
      </w:r>
      <w:r w:rsidR="00C061B7">
        <w:rPr>
          <w:rFonts w:ascii="Arial" w:hAnsi="Arial" w:cs="Arial"/>
          <w:lang w:eastAsia="zh-HK"/>
        </w:rPr>
        <w:t xml:space="preserve">the </w:t>
      </w:r>
      <w:r>
        <w:rPr>
          <w:rFonts w:ascii="Arial" w:hAnsi="Arial" w:cs="Arial"/>
          <w:lang w:eastAsia="zh-HK"/>
        </w:rPr>
        <w:t xml:space="preserve">APIs that MUST be provided by the server for different kinds of operations. </w:t>
      </w:r>
    </w:p>
    <w:p w14:paraId="7A8BB30B" w14:textId="53F51627" w:rsidR="008C1CC9" w:rsidRDefault="008C1CC9" w:rsidP="008A57C3">
      <w:pPr>
        <w:spacing w:before="120" w:after="0" w:line="240" w:lineRule="auto"/>
        <w:rPr>
          <w:rFonts w:ascii="Arial" w:hAnsi="Arial" w:cs="Arial"/>
          <w:lang w:eastAsia="zh-HK"/>
        </w:rPr>
      </w:pPr>
    </w:p>
    <w:tbl>
      <w:tblPr>
        <w:tblStyle w:val="ad"/>
        <w:tblW w:w="0" w:type="auto"/>
        <w:jc w:val="center"/>
        <w:tblLook w:val="04A0" w:firstRow="1" w:lastRow="0" w:firstColumn="1" w:lastColumn="0" w:noHBand="0" w:noVBand="1"/>
      </w:tblPr>
      <w:tblGrid>
        <w:gridCol w:w="1721"/>
        <w:gridCol w:w="1987"/>
        <w:gridCol w:w="5534"/>
      </w:tblGrid>
      <w:tr w:rsidR="008C1CC9" w14:paraId="2F0A4CE0" w14:textId="77777777" w:rsidTr="00C061B7">
        <w:trPr>
          <w:jc w:val="center"/>
        </w:trPr>
        <w:tc>
          <w:tcPr>
            <w:tcW w:w="1721" w:type="dxa"/>
            <w:tcBorders>
              <w:bottom w:val="single" w:sz="4" w:space="0" w:color="auto"/>
            </w:tcBorders>
            <w:shd w:val="clear" w:color="auto" w:fill="E0E0E0"/>
            <w:vAlign w:val="center"/>
          </w:tcPr>
          <w:p w14:paraId="44A9A6F4" w14:textId="12F9C04D" w:rsidR="008C1CC9" w:rsidRDefault="00C061B7" w:rsidP="008C1CC9">
            <w:pPr>
              <w:spacing w:before="60" w:after="60" w:line="240" w:lineRule="auto"/>
              <w:jc w:val="center"/>
              <w:rPr>
                <w:rFonts w:ascii="Arial" w:hAnsi="Arial" w:cs="Arial"/>
                <w:lang w:eastAsia="zh-HK"/>
              </w:rPr>
            </w:pPr>
            <w:r>
              <w:rPr>
                <w:rFonts w:ascii="Arial" w:hAnsi="Arial" w:cs="Arial"/>
                <w:lang w:eastAsia="zh-HK"/>
              </w:rPr>
              <w:t>API Type</w:t>
            </w:r>
          </w:p>
        </w:tc>
        <w:tc>
          <w:tcPr>
            <w:tcW w:w="1987" w:type="dxa"/>
            <w:tcBorders>
              <w:bottom w:val="single" w:sz="4" w:space="0" w:color="auto"/>
            </w:tcBorders>
            <w:shd w:val="clear" w:color="auto" w:fill="E0E0E0"/>
            <w:vAlign w:val="center"/>
          </w:tcPr>
          <w:p w14:paraId="3B76BC4D" w14:textId="75EF8E2C" w:rsidR="008C1CC9" w:rsidRDefault="00C061B7" w:rsidP="008C1CC9">
            <w:pPr>
              <w:spacing w:before="60" w:after="60" w:line="240" w:lineRule="auto"/>
              <w:jc w:val="center"/>
              <w:rPr>
                <w:rFonts w:ascii="Arial" w:hAnsi="Arial" w:cs="Arial"/>
                <w:lang w:eastAsia="zh-HK"/>
              </w:rPr>
            </w:pPr>
            <w:r>
              <w:rPr>
                <w:rFonts w:ascii="Arial" w:hAnsi="Arial" w:cs="Arial"/>
                <w:lang w:eastAsia="zh-HK"/>
              </w:rPr>
              <w:t>Minimum number of API(s)</w:t>
            </w:r>
          </w:p>
        </w:tc>
        <w:tc>
          <w:tcPr>
            <w:tcW w:w="5534" w:type="dxa"/>
            <w:tcBorders>
              <w:bottom w:val="single" w:sz="4" w:space="0" w:color="auto"/>
            </w:tcBorders>
            <w:shd w:val="clear" w:color="auto" w:fill="E0E0E0"/>
            <w:vAlign w:val="center"/>
          </w:tcPr>
          <w:p w14:paraId="5522B1C2" w14:textId="5D4FE179" w:rsidR="008C1CC9" w:rsidRDefault="00C061B7" w:rsidP="008C1CC9">
            <w:pPr>
              <w:spacing w:before="60" w:after="60" w:line="240" w:lineRule="auto"/>
              <w:jc w:val="center"/>
              <w:rPr>
                <w:rFonts w:ascii="Arial" w:hAnsi="Arial" w:cs="Arial"/>
                <w:lang w:eastAsia="zh-HK"/>
              </w:rPr>
            </w:pPr>
            <w:r>
              <w:rPr>
                <w:rFonts w:ascii="Arial" w:hAnsi="Arial" w:cs="Arial"/>
                <w:lang w:eastAsia="zh-HK"/>
              </w:rPr>
              <w:t>Remark</w:t>
            </w:r>
          </w:p>
        </w:tc>
      </w:tr>
      <w:tr w:rsidR="008C1CC9" w14:paraId="51584422" w14:textId="77777777" w:rsidTr="00C061B7">
        <w:trPr>
          <w:jc w:val="center"/>
        </w:trPr>
        <w:tc>
          <w:tcPr>
            <w:tcW w:w="1721" w:type="dxa"/>
            <w:tcBorders>
              <w:top w:val="single" w:sz="4" w:space="0" w:color="auto"/>
              <w:left w:val="single" w:sz="4" w:space="0" w:color="auto"/>
              <w:bottom w:val="single" w:sz="4" w:space="0" w:color="auto"/>
              <w:right w:val="single" w:sz="4" w:space="0" w:color="auto"/>
            </w:tcBorders>
            <w:vAlign w:val="center"/>
          </w:tcPr>
          <w:p w14:paraId="3933E858" w14:textId="4F4D399E" w:rsidR="008C1CC9" w:rsidRDefault="00C061B7" w:rsidP="008C1CC9">
            <w:pPr>
              <w:spacing w:before="60" w:after="60" w:line="240" w:lineRule="auto"/>
              <w:jc w:val="center"/>
              <w:rPr>
                <w:rFonts w:ascii="Arial" w:hAnsi="Arial" w:cs="Arial"/>
                <w:lang w:eastAsia="zh-HK"/>
              </w:rPr>
            </w:pPr>
            <w:r>
              <w:rPr>
                <w:rFonts w:ascii="Arial" w:hAnsi="Arial" w:cs="Arial"/>
                <w:lang w:eastAsia="zh-HK"/>
              </w:rPr>
              <w:t>Create</w:t>
            </w:r>
          </w:p>
        </w:tc>
        <w:tc>
          <w:tcPr>
            <w:tcW w:w="1987" w:type="dxa"/>
            <w:tcBorders>
              <w:top w:val="single" w:sz="4" w:space="0" w:color="auto"/>
              <w:left w:val="single" w:sz="4" w:space="0" w:color="auto"/>
              <w:bottom w:val="single" w:sz="4" w:space="0" w:color="auto"/>
              <w:right w:val="single" w:sz="4" w:space="0" w:color="auto"/>
            </w:tcBorders>
            <w:vAlign w:val="center"/>
          </w:tcPr>
          <w:p w14:paraId="17654FF0" w14:textId="730A55C6" w:rsidR="008C1CC9" w:rsidRDefault="00FC087A" w:rsidP="00FC087A">
            <w:pPr>
              <w:spacing w:before="60" w:after="60" w:line="240" w:lineRule="auto"/>
              <w:jc w:val="center"/>
              <w:rPr>
                <w:rFonts w:ascii="Arial" w:hAnsi="Arial" w:cs="Arial"/>
                <w:lang w:eastAsia="zh-HK"/>
              </w:rPr>
            </w:pPr>
            <w:r>
              <w:rPr>
                <w:rFonts w:ascii="Arial" w:hAnsi="Arial" w:cs="Arial"/>
                <w:lang w:eastAsia="zh-HK"/>
              </w:rPr>
              <w:t>1</w:t>
            </w:r>
          </w:p>
        </w:tc>
        <w:tc>
          <w:tcPr>
            <w:tcW w:w="5534" w:type="dxa"/>
            <w:tcBorders>
              <w:top w:val="single" w:sz="4" w:space="0" w:color="auto"/>
              <w:left w:val="single" w:sz="4" w:space="0" w:color="auto"/>
              <w:bottom w:val="single" w:sz="4" w:space="0" w:color="auto"/>
              <w:right w:val="single" w:sz="4" w:space="0" w:color="auto"/>
            </w:tcBorders>
            <w:vAlign w:val="center"/>
          </w:tcPr>
          <w:p w14:paraId="148E3435" w14:textId="77777777" w:rsidR="008C1CC9" w:rsidRDefault="009F6D68" w:rsidP="009F6D68">
            <w:pPr>
              <w:pStyle w:val="ac"/>
              <w:numPr>
                <w:ilvl w:val="0"/>
                <w:numId w:val="41"/>
              </w:numPr>
              <w:spacing w:before="60" w:after="60" w:line="240" w:lineRule="auto"/>
              <w:rPr>
                <w:rFonts w:ascii="Arial" w:hAnsi="Arial" w:cs="Arial"/>
                <w:lang w:eastAsia="zh-HK"/>
              </w:rPr>
            </w:pPr>
            <w:r>
              <w:rPr>
                <w:rFonts w:ascii="Arial" w:hAnsi="Arial" w:cs="Arial"/>
                <w:lang w:eastAsia="zh-HK"/>
              </w:rPr>
              <w:t xml:space="preserve">Create a Mobile Post Office record. </w:t>
            </w:r>
          </w:p>
          <w:p w14:paraId="24B8671B" w14:textId="34E5DFC0" w:rsidR="009F6D68" w:rsidRDefault="009F6D68" w:rsidP="009F6D68">
            <w:pPr>
              <w:pStyle w:val="ac"/>
              <w:numPr>
                <w:ilvl w:val="0"/>
                <w:numId w:val="41"/>
              </w:numPr>
              <w:spacing w:before="60" w:after="60" w:line="240" w:lineRule="auto"/>
              <w:rPr>
                <w:rFonts w:ascii="Arial" w:hAnsi="Arial" w:cs="Arial"/>
                <w:lang w:eastAsia="zh-HK"/>
              </w:rPr>
            </w:pPr>
            <w:r>
              <w:rPr>
                <w:rFonts w:ascii="Arial" w:hAnsi="Arial" w:cs="Arial"/>
                <w:lang w:eastAsia="zh-HK"/>
              </w:rPr>
              <w:t xml:space="preserve">The data values must </w:t>
            </w:r>
            <w:proofErr w:type="gramStart"/>
            <w:r>
              <w:rPr>
                <w:rFonts w:ascii="Arial" w:hAnsi="Arial" w:cs="Arial"/>
                <w:lang w:eastAsia="zh-HK"/>
              </w:rPr>
              <w:t>sent</w:t>
            </w:r>
            <w:proofErr w:type="gramEnd"/>
            <w:r>
              <w:rPr>
                <w:rFonts w:ascii="Arial" w:hAnsi="Arial" w:cs="Arial"/>
                <w:lang w:eastAsia="zh-HK"/>
              </w:rPr>
              <w:t xml:space="preserve"> through HTTP request body. </w:t>
            </w:r>
          </w:p>
        </w:tc>
      </w:tr>
      <w:tr w:rsidR="008C1CC9" w14:paraId="36B4719A" w14:textId="77777777" w:rsidTr="00C061B7">
        <w:trPr>
          <w:jc w:val="center"/>
        </w:trPr>
        <w:tc>
          <w:tcPr>
            <w:tcW w:w="1721" w:type="dxa"/>
            <w:tcBorders>
              <w:top w:val="single" w:sz="4" w:space="0" w:color="auto"/>
              <w:left w:val="single" w:sz="4" w:space="0" w:color="auto"/>
              <w:bottom w:val="single" w:sz="4" w:space="0" w:color="auto"/>
              <w:right w:val="single" w:sz="4" w:space="0" w:color="auto"/>
            </w:tcBorders>
            <w:vAlign w:val="center"/>
          </w:tcPr>
          <w:p w14:paraId="423AB793" w14:textId="143F6C00" w:rsidR="008C1CC9" w:rsidRDefault="00C061B7" w:rsidP="008C1CC9">
            <w:pPr>
              <w:spacing w:before="60" w:after="60" w:line="240" w:lineRule="auto"/>
              <w:jc w:val="center"/>
              <w:rPr>
                <w:rFonts w:ascii="Arial" w:hAnsi="Arial" w:cs="Arial"/>
                <w:lang w:eastAsia="zh-HK"/>
              </w:rPr>
            </w:pPr>
            <w:r>
              <w:rPr>
                <w:rFonts w:ascii="Arial" w:hAnsi="Arial" w:cs="Arial"/>
                <w:lang w:eastAsia="zh-HK"/>
              </w:rPr>
              <w:t>Retrieve</w:t>
            </w:r>
          </w:p>
        </w:tc>
        <w:tc>
          <w:tcPr>
            <w:tcW w:w="1987" w:type="dxa"/>
            <w:tcBorders>
              <w:top w:val="single" w:sz="4" w:space="0" w:color="auto"/>
              <w:left w:val="single" w:sz="4" w:space="0" w:color="auto"/>
              <w:bottom w:val="single" w:sz="4" w:space="0" w:color="auto"/>
              <w:right w:val="single" w:sz="4" w:space="0" w:color="auto"/>
            </w:tcBorders>
            <w:vAlign w:val="center"/>
          </w:tcPr>
          <w:p w14:paraId="61A15978" w14:textId="0EB4C84F" w:rsidR="008C1CC9" w:rsidRDefault="00D13D68" w:rsidP="00FC087A">
            <w:pPr>
              <w:spacing w:before="60" w:after="60" w:line="240" w:lineRule="auto"/>
              <w:jc w:val="center"/>
              <w:rPr>
                <w:rFonts w:ascii="Arial" w:hAnsi="Arial" w:cs="Arial"/>
                <w:lang w:eastAsia="zh-HK"/>
              </w:rPr>
            </w:pPr>
            <w:r>
              <w:rPr>
                <w:rFonts w:ascii="Arial" w:hAnsi="Arial" w:cs="Arial"/>
                <w:lang w:eastAsia="zh-HK"/>
              </w:rPr>
              <w:t>3</w:t>
            </w:r>
          </w:p>
        </w:tc>
        <w:tc>
          <w:tcPr>
            <w:tcW w:w="5534" w:type="dxa"/>
            <w:tcBorders>
              <w:top w:val="single" w:sz="4" w:space="0" w:color="auto"/>
              <w:left w:val="single" w:sz="4" w:space="0" w:color="auto"/>
              <w:bottom w:val="single" w:sz="4" w:space="0" w:color="auto"/>
              <w:right w:val="single" w:sz="4" w:space="0" w:color="auto"/>
            </w:tcBorders>
            <w:vAlign w:val="center"/>
          </w:tcPr>
          <w:p w14:paraId="4837C156" w14:textId="77777777" w:rsidR="00797404" w:rsidRDefault="00797404" w:rsidP="00D13D68">
            <w:pPr>
              <w:pStyle w:val="ac"/>
              <w:numPr>
                <w:ilvl w:val="0"/>
                <w:numId w:val="41"/>
              </w:numPr>
              <w:spacing w:before="60" w:after="60" w:line="240" w:lineRule="auto"/>
              <w:rPr>
                <w:rFonts w:ascii="Arial" w:hAnsi="Arial" w:cs="Arial"/>
                <w:lang w:eastAsia="zh-HK"/>
              </w:rPr>
            </w:pPr>
            <w:r>
              <w:rPr>
                <w:rFonts w:ascii="Arial" w:hAnsi="Arial" w:cs="Arial"/>
                <w:lang w:eastAsia="zh-HK"/>
              </w:rPr>
              <w:t xml:space="preserve">Allow the client to search a record using </w:t>
            </w:r>
            <w:r>
              <w:rPr>
                <w:rFonts w:ascii="Arial" w:hAnsi="Arial" w:cs="Arial"/>
                <w:lang w:eastAsia="zh-HK"/>
              </w:rPr>
              <w:lastRenderedPageBreak/>
              <w:t xml:space="preserve">different criteria, for example, </w:t>
            </w:r>
          </w:p>
          <w:p w14:paraId="45227AF3" w14:textId="77777777" w:rsidR="00797404" w:rsidRDefault="00797404" w:rsidP="00797404">
            <w:pPr>
              <w:pStyle w:val="ac"/>
              <w:numPr>
                <w:ilvl w:val="1"/>
                <w:numId w:val="41"/>
              </w:numPr>
              <w:spacing w:before="60" w:after="60" w:line="240" w:lineRule="auto"/>
              <w:rPr>
                <w:rFonts w:ascii="Arial" w:hAnsi="Arial" w:cs="Arial"/>
                <w:lang w:eastAsia="zh-HK"/>
              </w:rPr>
            </w:pPr>
            <w:r>
              <w:rPr>
                <w:rFonts w:ascii="Arial" w:hAnsi="Arial" w:cs="Arial"/>
                <w:lang w:eastAsia="zh-HK"/>
              </w:rPr>
              <w:t xml:space="preserve">retrieval by using ID of a record, </w:t>
            </w:r>
          </w:p>
          <w:p w14:paraId="5CD64647" w14:textId="77777777" w:rsidR="008C1CC9" w:rsidRDefault="00797404" w:rsidP="00797404">
            <w:pPr>
              <w:pStyle w:val="ac"/>
              <w:numPr>
                <w:ilvl w:val="1"/>
                <w:numId w:val="41"/>
              </w:numPr>
              <w:spacing w:before="60" w:after="60" w:line="240" w:lineRule="auto"/>
              <w:rPr>
                <w:rFonts w:ascii="Arial" w:hAnsi="Arial" w:cs="Arial"/>
                <w:lang w:eastAsia="zh-HK"/>
              </w:rPr>
            </w:pPr>
            <w:r>
              <w:rPr>
                <w:rFonts w:ascii="Arial" w:hAnsi="Arial" w:cs="Arial"/>
                <w:lang w:eastAsia="zh-HK"/>
              </w:rPr>
              <w:t xml:space="preserve">search the Mobile Post Offices in a particular district, </w:t>
            </w:r>
          </w:p>
          <w:p w14:paraId="2C54D3AA" w14:textId="77777777" w:rsidR="00797404" w:rsidRDefault="00797404" w:rsidP="00797404">
            <w:pPr>
              <w:pStyle w:val="ac"/>
              <w:numPr>
                <w:ilvl w:val="1"/>
                <w:numId w:val="41"/>
              </w:numPr>
              <w:spacing w:before="60" w:after="60" w:line="240" w:lineRule="auto"/>
              <w:rPr>
                <w:rFonts w:ascii="Arial" w:hAnsi="Arial" w:cs="Arial"/>
                <w:lang w:eastAsia="zh-HK"/>
              </w:rPr>
            </w:pPr>
            <w:r>
              <w:rPr>
                <w:rFonts w:ascii="Arial" w:hAnsi="Arial" w:cs="Arial"/>
                <w:lang w:eastAsia="zh-HK"/>
              </w:rPr>
              <w:t>etc.</w:t>
            </w:r>
          </w:p>
          <w:p w14:paraId="05F22CFC" w14:textId="75F47056" w:rsidR="00797404" w:rsidRDefault="00797404" w:rsidP="00797404">
            <w:pPr>
              <w:pStyle w:val="ac"/>
              <w:numPr>
                <w:ilvl w:val="0"/>
                <w:numId w:val="41"/>
              </w:numPr>
              <w:spacing w:before="60" w:after="60" w:line="240" w:lineRule="auto"/>
              <w:rPr>
                <w:rFonts w:ascii="Arial" w:hAnsi="Arial" w:cs="Arial"/>
                <w:lang w:eastAsia="zh-HK"/>
              </w:rPr>
            </w:pPr>
            <w:r>
              <w:rPr>
                <w:rFonts w:ascii="Arial" w:hAnsi="Arial" w:cs="Arial"/>
                <w:lang w:eastAsia="zh-HK"/>
              </w:rPr>
              <w:t xml:space="preserve">There MUST be an API that supports retrieval of records using multiple search criteria, for example, search of Mobile Post Offices in the Tsuen Wan District that opens at 14:00. </w:t>
            </w:r>
          </w:p>
        </w:tc>
      </w:tr>
      <w:tr w:rsidR="008C1CC9" w14:paraId="59BDA496" w14:textId="77777777" w:rsidTr="00C061B7">
        <w:trPr>
          <w:jc w:val="center"/>
        </w:trPr>
        <w:tc>
          <w:tcPr>
            <w:tcW w:w="1721" w:type="dxa"/>
            <w:tcBorders>
              <w:top w:val="single" w:sz="4" w:space="0" w:color="auto"/>
              <w:left w:val="single" w:sz="4" w:space="0" w:color="auto"/>
              <w:bottom w:val="single" w:sz="4" w:space="0" w:color="auto"/>
              <w:right w:val="single" w:sz="4" w:space="0" w:color="auto"/>
            </w:tcBorders>
            <w:vAlign w:val="center"/>
          </w:tcPr>
          <w:p w14:paraId="4376E14F" w14:textId="7F034552" w:rsidR="008C1CC9" w:rsidRDefault="00C061B7" w:rsidP="008C1CC9">
            <w:pPr>
              <w:spacing w:before="60" w:after="60" w:line="240" w:lineRule="auto"/>
              <w:jc w:val="center"/>
              <w:rPr>
                <w:rFonts w:ascii="Arial" w:hAnsi="Arial" w:cs="Arial"/>
                <w:lang w:eastAsia="zh-HK"/>
              </w:rPr>
            </w:pPr>
            <w:r>
              <w:rPr>
                <w:rFonts w:ascii="Arial" w:hAnsi="Arial" w:cs="Arial"/>
                <w:lang w:eastAsia="zh-HK"/>
              </w:rPr>
              <w:lastRenderedPageBreak/>
              <w:t>Update</w:t>
            </w:r>
          </w:p>
        </w:tc>
        <w:tc>
          <w:tcPr>
            <w:tcW w:w="1987" w:type="dxa"/>
            <w:tcBorders>
              <w:top w:val="single" w:sz="4" w:space="0" w:color="auto"/>
              <w:left w:val="single" w:sz="4" w:space="0" w:color="auto"/>
              <w:bottom w:val="single" w:sz="4" w:space="0" w:color="auto"/>
              <w:right w:val="single" w:sz="4" w:space="0" w:color="auto"/>
            </w:tcBorders>
            <w:vAlign w:val="center"/>
          </w:tcPr>
          <w:p w14:paraId="42AE6EAA" w14:textId="4C88462E" w:rsidR="008C1CC9" w:rsidRDefault="00FC087A" w:rsidP="00FC087A">
            <w:pPr>
              <w:spacing w:before="60" w:after="60" w:line="240" w:lineRule="auto"/>
              <w:jc w:val="center"/>
              <w:rPr>
                <w:rFonts w:ascii="Arial" w:hAnsi="Arial" w:cs="Arial"/>
                <w:lang w:eastAsia="zh-HK"/>
              </w:rPr>
            </w:pPr>
            <w:r>
              <w:rPr>
                <w:rFonts w:ascii="Arial" w:hAnsi="Arial" w:cs="Arial"/>
                <w:lang w:eastAsia="zh-HK"/>
              </w:rPr>
              <w:t>1</w:t>
            </w:r>
          </w:p>
        </w:tc>
        <w:tc>
          <w:tcPr>
            <w:tcW w:w="5534" w:type="dxa"/>
            <w:tcBorders>
              <w:top w:val="single" w:sz="4" w:space="0" w:color="auto"/>
              <w:left w:val="single" w:sz="4" w:space="0" w:color="auto"/>
              <w:bottom w:val="single" w:sz="4" w:space="0" w:color="auto"/>
              <w:right w:val="single" w:sz="4" w:space="0" w:color="auto"/>
            </w:tcBorders>
            <w:vAlign w:val="center"/>
          </w:tcPr>
          <w:p w14:paraId="38D836DE" w14:textId="291F77A6" w:rsidR="008C1CC9" w:rsidRPr="00FC087A" w:rsidRDefault="00FC087A" w:rsidP="00797404">
            <w:pPr>
              <w:pStyle w:val="ac"/>
              <w:numPr>
                <w:ilvl w:val="0"/>
                <w:numId w:val="41"/>
              </w:numPr>
              <w:spacing w:before="60" w:after="60" w:line="240" w:lineRule="auto"/>
              <w:rPr>
                <w:rFonts w:ascii="Arial" w:hAnsi="Arial" w:cs="Arial"/>
                <w:lang w:eastAsia="zh-HK"/>
              </w:rPr>
            </w:pPr>
            <w:r>
              <w:rPr>
                <w:rFonts w:ascii="Arial" w:hAnsi="Arial" w:cs="Arial"/>
                <w:lang w:eastAsia="zh-HK"/>
              </w:rPr>
              <w:t xml:space="preserve">The API </w:t>
            </w:r>
            <w:r w:rsidR="00797404">
              <w:rPr>
                <w:rFonts w:ascii="Arial" w:hAnsi="Arial" w:cs="Arial"/>
                <w:lang w:eastAsia="zh-HK"/>
              </w:rPr>
              <w:t>MUST</w:t>
            </w:r>
            <w:r>
              <w:rPr>
                <w:rFonts w:ascii="Arial" w:hAnsi="Arial" w:cs="Arial"/>
                <w:lang w:eastAsia="zh-HK"/>
              </w:rPr>
              <w:t xml:space="preserve"> support partial updates of a record – only data values of those fields that need to be updated are sent to the server. In other words, the server should not “overwrite” an entire record</w:t>
            </w:r>
            <w:r w:rsidR="00D13D68">
              <w:rPr>
                <w:rFonts w:ascii="Arial" w:hAnsi="Arial" w:cs="Arial"/>
                <w:lang w:eastAsia="zh-HK"/>
              </w:rPr>
              <w:t xml:space="preserve"> but just to update individual fields that are to be changed. </w:t>
            </w:r>
          </w:p>
        </w:tc>
      </w:tr>
      <w:tr w:rsidR="008C1CC9" w14:paraId="7EC51D09" w14:textId="77777777" w:rsidTr="00C061B7">
        <w:trPr>
          <w:jc w:val="center"/>
        </w:trPr>
        <w:tc>
          <w:tcPr>
            <w:tcW w:w="1721" w:type="dxa"/>
            <w:tcBorders>
              <w:top w:val="single" w:sz="4" w:space="0" w:color="auto"/>
              <w:left w:val="single" w:sz="4" w:space="0" w:color="auto"/>
              <w:bottom w:val="single" w:sz="4" w:space="0" w:color="auto"/>
              <w:right w:val="single" w:sz="4" w:space="0" w:color="auto"/>
            </w:tcBorders>
            <w:vAlign w:val="center"/>
          </w:tcPr>
          <w:p w14:paraId="5B5FE256" w14:textId="60F5B774" w:rsidR="008C1CC9" w:rsidRDefault="00C061B7" w:rsidP="008C1CC9">
            <w:pPr>
              <w:spacing w:before="60" w:after="60" w:line="240" w:lineRule="auto"/>
              <w:jc w:val="center"/>
              <w:rPr>
                <w:rFonts w:ascii="Arial" w:hAnsi="Arial" w:cs="Arial"/>
                <w:lang w:eastAsia="zh-HK"/>
              </w:rPr>
            </w:pPr>
            <w:r>
              <w:rPr>
                <w:rFonts w:ascii="Arial" w:hAnsi="Arial" w:cs="Arial"/>
                <w:lang w:eastAsia="zh-HK"/>
              </w:rPr>
              <w:t>Delete</w:t>
            </w:r>
          </w:p>
        </w:tc>
        <w:tc>
          <w:tcPr>
            <w:tcW w:w="1987" w:type="dxa"/>
            <w:tcBorders>
              <w:top w:val="single" w:sz="4" w:space="0" w:color="auto"/>
              <w:left w:val="single" w:sz="4" w:space="0" w:color="auto"/>
              <w:bottom w:val="single" w:sz="4" w:space="0" w:color="auto"/>
              <w:right w:val="single" w:sz="4" w:space="0" w:color="auto"/>
            </w:tcBorders>
            <w:vAlign w:val="center"/>
          </w:tcPr>
          <w:p w14:paraId="087AE0E7" w14:textId="5CA95D07" w:rsidR="008C1CC9" w:rsidRDefault="00FC087A" w:rsidP="00FC087A">
            <w:pPr>
              <w:spacing w:before="60" w:after="60" w:line="240" w:lineRule="auto"/>
              <w:jc w:val="center"/>
              <w:rPr>
                <w:rFonts w:ascii="Arial" w:hAnsi="Arial" w:cs="Arial"/>
                <w:lang w:eastAsia="zh-HK"/>
              </w:rPr>
            </w:pPr>
            <w:r>
              <w:rPr>
                <w:rFonts w:ascii="Arial" w:hAnsi="Arial" w:cs="Arial"/>
                <w:lang w:eastAsia="zh-HK"/>
              </w:rPr>
              <w:t>1</w:t>
            </w:r>
          </w:p>
        </w:tc>
        <w:tc>
          <w:tcPr>
            <w:tcW w:w="5534" w:type="dxa"/>
            <w:tcBorders>
              <w:top w:val="single" w:sz="4" w:space="0" w:color="auto"/>
              <w:left w:val="single" w:sz="4" w:space="0" w:color="auto"/>
              <w:bottom w:val="single" w:sz="4" w:space="0" w:color="auto"/>
              <w:right w:val="single" w:sz="4" w:space="0" w:color="auto"/>
            </w:tcBorders>
            <w:vAlign w:val="center"/>
          </w:tcPr>
          <w:p w14:paraId="49AEC2BD" w14:textId="77777777" w:rsidR="008C1CC9" w:rsidRDefault="009F6D68" w:rsidP="009F6D68">
            <w:pPr>
              <w:pStyle w:val="ac"/>
              <w:numPr>
                <w:ilvl w:val="0"/>
                <w:numId w:val="41"/>
              </w:numPr>
              <w:spacing w:before="60" w:after="60" w:line="240" w:lineRule="auto"/>
              <w:rPr>
                <w:rFonts w:ascii="Arial" w:hAnsi="Arial" w:cs="Arial"/>
                <w:lang w:eastAsia="zh-HK"/>
              </w:rPr>
            </w:pPr>
            <w:r>
              <w:rPr>
                <w:rFonts w:ascii="Arial" w:hAnsi="Arial" w:cs="Arial"/>
                <w:lang w:eastAsia="zh-HK"/>
              </w:rPr>
              <w:t xml:space="preserve">Delete a Mobile Post Office record. </w:t>
            </w:r>
          </w:p>
          <w:p w14:paraId="6D12A15B" w14:textId="5A9D7674" w:rsidR="009F6D68" w:rsidRDefault="009F6D68" w:rsidP="009F6D68">
            <w:pPr>
              <w:pStyle w:val="ac"/>
              <w:numPr>
                <w:ilvl w:val="0"/>
                <w:numId w:val="41"/>
              </w:numPr>
              <w:spacing w:before="60" w:after="60" w:line="240" w:lineRule="auto"/>
              <w:rPr>
                <w:rFonts w:ascii="Arial" w:hAnsi="Arial" w:cs="Arial"/>
                <w:lang w:eastAsia="zh-HK"/>
              </w:rPr>
            </w:pPr>
            <w:r>
              <w:rPr>
                <w:rFonts w:ascii="Arial" w:hAnsi="Arial" w:cs="Arial"/>
                <w:lang w:eastAsia="zh-HK"/>
              </w:rPr>
              <w:t xml:space="preserve">The identifier for specifying the record to be deleted can be sent through URL or HTTP request body. </w:t>
            </w:r>
          </w:p>
        </w:tc>
      </w:tr>
    </w:tbl>
    <w:p w14:paraId="7C5FC1D6" w14:textId="78756BA3" w:rsidR="008C1CC9" w:rsidRDefault="008C1CC9" w:rsidP="008A57C3">
      <w:pPr>
        <w:spacing w:before="120" w:after="0" w:line="240" w:lineRule="auto"/>
        <w:rPr>
          <w:rFonts w:ascii="Arial" w:hAnsi="Arial" w:cs="Arial"/>
          <w:lang w:eastAsia="zh-HK"/>
        </w:rPr>
      </w:pPr>
    </w:p>
    <w:p w14:paraId="05BE2650" w14:textId="3B4C4BAC" w:rsidR="00C17E7C" w:rsidRPr="008B495C" w:rsidRDefault="00C17E7C" w:rsidP="00C17E7C">
      <w:pPr>
        <w:spacing w:after="0" w:line="240" w:lineRule="auto"/>
        <w:rPr>
          <w:rFonts w:ascii="Arial" w:hAnsi="Arial" w:cs="Arial"/>
          <w:color w:val="FF0000"/>
          <w:lang w:eastAsia="zh-HK"/>
        </w:rPr>
      </w:pPr>
      <w:r>
        <w:rPr>
          <w:rFonts w:ascii="Arial" w:hAnsi="Arial" w:cs="Arial" w:hint="eastAsia"/>
          <w:b/>
          <w:lang w:eastAsia="zh-HK"/>
        </w:rPr>
        <w:t>2</w:t>
      </w:r>
      <w:r w:rsidRPr="00AC3C98">
        <w:rPr>
          <w:rFonts w:ascii="Arial" w:hAnsi="Arial" w:cs="Arial" w:hint="eastAsia"/>
          <w:b/>
          <w:lang w:eastAsia="zh-HK"/>
        </w:rPr>
        <w:t>.</w:t>
      </w:r>
      <w:r w:rsidR="00FC087A">
        <w:rPr>
          <w:rFonts w:ascii="Arial" w:hAnsi="Arial" w:cs="Arial"/>
          <w:b/>
          <w:lang w:eastAsia="zh-HK"/>
        </w:rPr>
        <w:t>2</w:t>
      </w:r>
      <w:r w:rsidRPr="00AC3C98">
        <w:rPr>
          <w:rFonts w:ascii="Arial" w:hAnsi="Arial" w:cs="Arial" w:hint="eastAsia"/>
          <w:b/>
          <w:lang w:eastAsia="zh-HK"/>
        </w:rPr>
        <w:t xml:space="preserve"> </w:t>
      </w:r>
      <w:r>
        <w:rPr>
          <w:rFonts w:ascii="Arial" w:hAnsi="Arial" w:cs="Arial"/>
          <w:b/>
          <w:lang w:eastAsia="zh-HK"/>
        </w:rPr>
        <w:t>Further note o</w:t>
      </w:r>
      <w:r w:rsidR="002E467D">
        <w:rPr>
          <w:rFonts w:ascii="Arial" w:hAnsi="Arial" w:cs="Arial"/>
          <w:b/>
          <w:lang w:eastAsia="zh-HK"/>
        </w:rPr>
        <w:t>n</w:t>
      </w:r>
      <w:r>
        <w:rPr>
          <w:rFonts w:ascii="Arial" w:hAnsi="Arial" w:cs="Arial"/>
          <w:b/>
          <w:lang w:eastAsia="zh-HK"/>
        </w:rPr>
        <w:t xml:space="preserve"> service invocations</w:t>
      </w:r>
    </w:p>
    <w:p w14:paraId="0D26C01C" w14:textId="51117A03" w:rsidR="007841C7" w:rsidRDefault="007841C7" w:rsidP="008A57C3">
      <w:pPr>
        <w:spacing w:before="120" w:after="0" w:line="240" w:lineRule="auto"/>
        <w:rPr>
          <w:rFonts w:ascii="Arial" w:hAnsi="Arial" w:cs="Arial"/>
          <w:lang w:eastAsia="zh-HK"/>
        </w:rPr>
      </w:pPr>
      <w:r>
        <w:rPr>
          <w:rFonts w:ascii="Arial" w:hAnsi="Arial" w:cs="Arial"/>
          <w:lang w:eastAsia="zh-HK"/>
        </w:rPr>
        <w:t xml:space="preserve">You must define the </w:t>
      </w:r>
      <w:r w:rsidR="00817D7E">
        <w:rPr>
          <w:rFonts w:ascii="Arial" w:hAnsi="Arial" w:cs="Arial"/>
          <w:lang w:eastAsia="zh-HK"/>
        </w:rPr>
        <w:t>APIs (</w:t>
      </w:r>
      <w:r>
        <w:rPr>
          <w:rFonts w:ascii="Arial" w:hAnsi="Arial" w:cs="Arial"/>
          <w:lang w:eastAsia="zh-HK"/>
        </w:rPr>
        <w:t>format of the URLs</w:t>
      </w:r>
      <w:r w:rsidR="00817D7E">
        <w:rPr>
          <w:rFonts w:ascii="Arial" w:hAnsi="Arial" w:cs="Arial"/>
          <w:lang w:eastAsia="zh-HK"/>
        </w:rPr>
        <w:t>)</w:t>
      </w:r>
      <w:r>
        <w:rPr>
          <w:rFonts w:ascii="Arial" w:hAnsi="Arial" w:cs="Arial"/>
          <w:lang w:eastAsia="zh-HK"/>
        </w:rPr>
        <w:t xml:space="preserve"> </w:t>
      </w:r>
      <w:r w:rsidR="00942D4D">
        <w:rPr>
          <w:rFonts w:ascii="Arial" w:hAnsi="Arial" w:cs="Arial"/>
          <w:lang w:eastAsia="zh-HK"/>
        </w:rPr>
        <w:t xml:space="preserve">precisely </w:t>
      </w:r>
      <w:r>
        <w:rPr>
          <w:rFonts w:ascii="Arial" w:hAnsi="Arial" w:cs="Arial"/>
          <w:lang w:eastAsia="zh-HK"/>
        </w:rPr>
        <w:t xml:space="preserve">for invoking the web services. </w:t>
      </w:r>
    </w:p>
    <w:p w14:paraId="3C34853F" w14:textId="22A4A281" w:rsidR="00C17E7C" w:rsidRPr="007841C7" w:rsidRDefault="007841C7" w:rsidP="007841C7">
      <w:pPr>
        <w:pStyle w:val="ac"/>
        <w:numPr>
          <w:ilvl w:val="1"/>
          <w:numId w:val="26"/>
        </w:numPr>
        <w:spacing w:before="120" w:after="0" w:line="240" w:lineRule="auto"/>
        <w:rPr>
          <w:rFonts w:ascii="Arial" w:hAnsi="Arial" w:cs="Arial"/>
          <w:lang w:eastAsia="zh-HK"/>
        </w:rPr>
      </w:pPr>
      <w:r w:rsidRPr="007841C7">
        <w:rPr>
          <w:rFonts w:ascii="Arial" w:hAnsi="Arial" w:cs="Arial"/>
          <w:lang w:eastAsia="zh-HK"/>
        </w:rPr>
        <w:t>For retrieval using GET, a possible format may be:</w:t>
      </w:r>
    </w:p>
    <w:p w14:paraId="25BCB156" w14:textId="75126FE5" w:rsidR="007841C7" w:rsidRPr="007841C7" w:rsidRDefault="007841C7" w:rsidP="00D62854">
      <w:pPr>
        <w:snapToGrid w:val="0"/>
        <w:spacing w:beforeLines="50" w:before="120" w:after="0" w:line="240" w:lineRule="auto"/>
        <w:ind w:leftChars="365" w:left="803" w:firstLineChars="21" w:firstLine="46"/>
        <w:jc w:val="both"/>
        <w:rPr>
          <w:rFonts w:ascii="Courier New" w:hAnsi="Courier New" w:cs="Courier New"/>
          <w:lang w:eastAsia="zh-HK"/>
        </w:rPr>
      </w:pPr>
      <w:bookmarkStart w:id="14" w:name="_Hlk79659321"/>
      <w:r w:rsidRPr="007841C7">
        <w:rPr>
          <w:rFonts w:ascii="Courier New" w:hAnsi="Courier New" w:cs="Courier New"/>
          <w:lang w:eastAsia="zh-HK"/>
        </w:rPr>
        <w:t>http:</w:t>
      </w:r>
      <w:r>
        <w:rPr>
          <w:rFonts w:ascii="Courier New" w:hAnsi="Courier New" w:cs="Courier New"/>
          <w:lang w:eastAsia="zh-HK"/>
        </w:rPr>
        <w:t>//www.myserver.com/</w:t>
      </w:r>
      <w:r w:rsidR="003533FC">
        <w:rPr>
          <w:rFonts w:ascii="Courier New" w:hAnsi="Courier New" w:cs="Courier New"/>
          <w:lang w:eastAsia="zh-HK"/>
        </w:rPr>
        <w:t>mobilepost</w:t>
      </w:r>
      <w:r w:rsidR="002672D7">
        <w:rPr>
          <w:rFonts w:ascii="Courier New" w:hAnsi="Courier New" w:cs="Courier New"/>
          <w:lang w:eastAsia="zh-HK"/>
        </w:rPr>
        <w:t>?</w:t>
      </w:r>
      <w:r w:rsidR="00D228C9">
        <w:rPr>
          <w:rFonts w:ascii="Courier New" w:hAnsi="Courier New" w:cs="Courier New"/>
          <w:lang w:eastAsia="zh-HK"/>
        </w:rPr>
        <w:t>district=</w:t>
      </w:r>
      <w:r w:rsidR="001946EA">
        <w:rPr>
          <w:rFonts w:ascii="Courier New" w:hAnsi="Courier New" w:cs="Courier New"/>
          <w:lang w:eastAsia="zh-HK"/>
        </w:rPr>
        <w:t>Yuen+Long</w:t>
      </w:r>
    </w:p>
    <w:bookmarkEnd w:id="14"/>
    <w:p w14:paraId="7053FAEE" w14:textId="7E35A146" w:rsidR="006F752C" w:rsidRPr="00D9198B" w:rsidRDefault="0076314E" w:rsidP="00F220B8">
      <w:pPr>
        <w:spacing w:before="120" w:after="0" w:line="240" w:lineRule="auto"/>
        <w:ind w:left="851"/>
        <w:jc w:val="both"/>
        <w:rPr>
          <w:rFonts w:ascii="Arial" w:hAnsi="Arial" w:cs="Arial"/>
          <w:u w:val="single"/>
          <w:lang w:eastAsia="zh-HK"/>
        </w:rPr>
      </w:pPr>
      <w:r>
        <w:rPr>
          <w:rFonts w:ascii="Arial" w:hAnsi="Arial" w:cs="Arial"/>
          <w:lang w:eastAsia="zh-HK"/>
        </w:rPr>
        <w:t xml:space="preserve">The above URL requests the server to return the list of </w:t>
      </w:r>
      <w:r w:rsidR="003533FC">
        <w:rPr>
          <w:rFonts w:ascii="Arial" w:hAnsi="Arial" w:cs="Arial"/>
          <w:lang w:eastAsia="zh-HK"/>
        </w:rPr>
        <w:t>Mobile Post Office</w:t>
      </w:r>
      <w:r w:rsidR="001F5E8A">
        <w:rPr>
          <w:rFonts w:ascii="Arial" w:hAnsi="Arial" w:cs="Arial"/>
          <w:lang w:eastAsia="zh-HK"/>
        </w:rPr>
        <w:t xml:space="preserve"> in the </w:t>
      </w:r>
      <w:r w:rsidR="001946EA">
        <w:rPr>
          <w:rFonts w:ascii="Arial" w:hAnsi="Arial" w:cs="Arial"/>
          <w:lang w:eastAsia="zh-HK"/>
        </w:rPr>
        <w:t>Yuen Long</w:t>
      </w:r>
      <w:r w:rsidR="001F5E8A">
        <w:rPr>
          <w:rFonts w:ascii="Arial" w:hAnsi="Arial" w:cs="Arial"/>
          <w:lang w:eastAsia="zh-HK"/>
        </w:rPr>
        <w:t xml:space="preserve"> district. </w:t>
      </w:r>
    </w:p>
    <w:p w14:paraId="71141BFA" w14:textId="4C62EF67" w:rsidR="0049557B" w:rsidRDefault="0049557B" w:rsidP="00406BAC">
      <w:pPr>
        <w:pStyle w:val="ac"/>
        <w:numPr>
          <w:ilvl w:val="1"/>
          <w:numId w:val="26"/>
        </w:numPr>
        <w:spacing w:before="120" w:after="0" w:line="240" w:lineRule="auto"/>
        <w:ind w:left="839" w:hanging="357"/>
        <w:contextualSpacing w:val="0"/>
        <w:jc w:val="both"/>
        <w:rPr>
          <w:rFonts w:ascii="Arial" w:hAnsi="Arial" w:cs="Arial"/>
          <w:lang w:eastAsia="zh-HK"/>
        </w:rPr>
      </w:pPr>
      <w:bookmarkStart w:id="15" w:name="_Hlk148451940"/>
      <w:r>
        <w:rPr>
          <w:rFonts w:ascii="Arial" w:hAnsi="Arial" w:cs="Arial"/>
          <w:lang w:eastAsia="zh-HK"/>
        </w:rPr>
        <w:t xml:space="preserve">It is your own discretion to decide whether parameter values are attached to the URL </w:t>
      </w:r>
      <w:r w:rsidR="00406BAC">
        <w:rPr>
          <w:rFonts w:ascii="Arial" w:hAnsi="Arial" w:cs="Arial"/>
          <w:lang w:eastAsia="zh-HK"/>
        </w:rPr>
        <w:t xml:space="preserve">and sent through the HTTP body in GET and DELETE operations. </w:t>
      </w:r>
    </w:p>
    <w:p w14:paraId="397ECC56" w14:textId="7F6303AE" w:rsidR="00FC087A" w:rsidRPr="00FC087A" w:rsidRDefault="00406BAC" w:rsidP="00B70B20">
      <w:pPr>
        <w:pStyle w:val="ac"/>
        <w:numPr>
          <w:ilvl w:val="1"/>
          <w:numId w:val="26"/>
        </w:numPr>
        <w:spacing w:before="120" w:after="0" w:line="240" w:lineRule="auto"/>
        <w:ind w:left="839" w:hanging="357"/>
        <w:contextualSpacing w:val="0"/>
        <w:jc w:val="both"/>
        <w:rPr>
          <w:rFonts w:ascii="Arial" w:hAnsi="Arial" w:cs="Arial"/>
          <w:b/>
          <w:lang w:eastAsia="zh-HK"/>
        </w:rPr>
      </w:pPr>
      <w:r w:rsidRPr="00FC087A">
        <w:rPr>
          <w:rFonts w:ascii="Arial" w:hAnsi="Arial" w:cs="Arial"/>
          <w:lang w:eastAsia="zh-HK"/>
        </w:rPr>
        <w:t xml:space="preserve">For PUT and POST operations, </w:t>
      </w:r>
      <w:r w:rsidR="003012EC" w:rsidRPr="00FC087A">
        <w:rPr>
          <w:rFonts w:ascii="Arial" w:hAnsi="Arial" w:cs="Arial"/>
          <w:lang w:eastAsia="zh-HK"/>
        </w:rPr>
        <w:t xml:space="preserve">parameter values </w:t>
      </w:r>
      <w:r w:rsidR="008C1CC9" w:rsidRPr="00FC087A">
        <w:rPr>
          <w:rFonts w:ascii="Arial" w:hAnsi="Arial" w:cs="Arial"/>
          <w:lang w:eastAsia="zh-HK"/>
        </w:rPr>
        <w:t>MUST</w:t>
      </w:r>
      <w:r w:rsidR="003012EC" w:rsidRPr="00FC087A">
        <w:rPr>
          <w:rFonts w:ascii="Arial" w:hAnsi="Arial" w:cs="Arial"/>
          <w:lang w:eastAsia="zh-HK"/>
        </w:rPr>
        <w:t xml:space="preserve"> be sent through the HTTP body. </w:t>
      </w:r>
      <w:bookmarkEnd w:id="15"/>
    </w:p>
    <w:p w14:paraId="249C445B" w14:textId="77777777" w:rsidR="00FC087A" w:rsidRDefault="00FC087A">
      <w:pPr>
        <w:spacing w:after="0" w:line="240" w:lineRule="auto"/>
        <w:rPr>
          <w:rFonts w:ascii="Arial" w:hAnsi="Arial" w:cs="Arial"/>
          <w:b/>
          <w:lang w:eastAsia="zh-HK"/>
        </w:rPr>
      </w:pPr>
    </w:p>
    <w:p w14:paraId="703FDF71" w14:textId="4B9FBFE8" w:rsidR="00E2221E" w:rsidRPr="0049557B" w:rsidRDefault="00817D7E" w:rsidP="00817D7E">
      <w:pPr>
        <w:spacing w:before="120" w:after="0" w:line="240" w:lineRule="auto"/>
        <w:rPr>
          <w:rFonts w:ascii="Arial" w:hAnsi="Arial" w:cs="Arial"/>
          <w:b/>
          <w:lang w:eastAsia="zh-HK"/>
        </w:rPr>
      </w:pPr>
      <w:r w:rsidRPr="0049557B">
        <w:rPr>
          <w:rFonts w:ascii="Arial" w:hAnsi="Arial" w:cs="Arial"/>
          <w:b/>
          <w:lang w:eastAsia="zh-HK"/>
        </w:rPr>
        <w:t xml:space="preserve">NOTE: </w:t>
      </w:r>
    </w:p>
    <w:p w14:paraId="68DAEFE7" w14:textId="7AA1E3B9" w:rsidR="00E2221E" w:rsidRDefault="00E2221E" w:rsidP="00F220B8">
      <w:pPr>
        <w:pStyle w:val="ac"/>
        <w:numPr>
          <w:ilvl w:val="1"/>
          <w:numId w:val="26"/>
        </w:numPr>
        <w:spacing w:before="120" w:after="0" w:line="240" w:lineRule="auto"/>
        <w:jc w:val="both"/>
        <w:rPr>
          <w:rFonts w:ascii="Arial" w:hAnsi="Arial" w:cs="Arial"/>
          <w:lang w:eastAsia="zh-HK"/>
        </w:rPr>
      </w:pPr>
      <w:r>
        <w:rPr>
          <w:rFonts w:ascii="Arial" w:hAnsi="Arial" w:cs="Arial"/>
          <w:lang w:eastAsia="zh-HK"/>
        </w:rPr>
        <w:t xml:space="preserve">The API </w:t>
      </w:r>
      <w:r w:rsidR="00D9198B">
        <w:rPr>
          <w:rFonts w:ascii="Arial" w:hAnsi="Arial" w:cs="Arial"/>
          <w:lang w:eastAsia="zh-HK"/>
        </w:rPr>
        <w:t>above is</w:t>
      </w:r>
      <w:r w:rsidRPr="00D9198B">
        <w:rPr>
          <w:rFonts w:ascii="Arial" w:hAnsi="Arial" w:cs="Arial"/>
          <w:lang w:eastAsia="zh-HK"/>
        </w:rPr>
        <w:t xml:space="preserve"> </w:t>
      </w:r>
      <w:r w:rsidRPr="001F5E8A">
        <w:rPr>
          <w:rFonts w:ascii="Arial" w:hAnsi="Arial" w:cs="Arial"/>
          <w:u w:val="single"/>
          <w:lang w:eastAsia="zh-HK"/>
        </w:rPr>
        <w:t xml:space="preserve">just </w:t>
      </w:r>
      <w:r w:rsidR="00D9198B">
        <w:rPr>
          <w:rFonts w:ascii="Arial" w:hAnsi="Arial" w:cs="Arial"/>
          <w:u w:val="single"/>
          <w:lang w:eastAsia="zh-HK"/>
        </w:rPr>
        <w:t xml:space="preserve">an </w:t>
      </w:r>
      <w:r w:rsidRPr="001F5E8A">
        <w:rPr>
          <w:rFonts w:ascii="Arial" w:hAnsi="Arial" w:cs="Arial"/>
          <w:u w:val="single"/>
          <w:lang w:eastAsia="zh-HK"/>
        </w:rPr>
        <w:t>example</w:t>
      </w:r>
      <w:r>
        <w:rPr>
          <w:rFonts w:ascii="Arial" w:hAnsi="Arial" w:cs="Arial"/>
          <w:lang w:eastAsia="zh-HK"/>
        </w:rPr>
        <w:t xml:space="preserve">. You may define your own </w:t>
      </w:r>
      <w:r w:rsidR="0049557B">
        <w:rPr>
          <w:rFonts w:ascii="Arial" w:hAnsi="Arial" w:cs="Arial"/>
          <w:lang w:eastAsia="zh-HK"/>
        </w:rPr>
        <w:t xml:space="preserve">API </w:t>
      </w:r>
      <w:r>
        <w:rPr>
          <w:rFonts w:ascii="Arial" w:hAnsi="Arial" w:cs="Arial"/>
          <w:lang w:eastAsia="zh-HK"/>
        </w:rPr>
        <w:t>formats</w:t>
      </w:r>
      <w:r w:rsidR="001F5E8A">
        <w:rPr>
          <w:rFonts w:ascii="Arial" w:hAnsi="Arial" w:cs="Arial"/>
          <w:lang w:eastAsia="zh-HK"/>
        </w:rPr>
        <w:t xml:space="preserve"> according to the operations and </w:t>
      </w:r>
      <w:r w:rsidR="0049557B">
        <w:rPr>
          <w:rFonts w:ascii="Arial" w:hAnsi="Arial" w:cs="Arial"/>
          <w:lang w:eastAsia="zh-HK"/>
        </w:rPr>
        <w:t>parameters needed</w:t>
      </w:r>
      <w:r w:rsidR="001F5E8A">
        <w:rPr>
          <w:rFonts w:ascii="Arial" w:hAnsi="Arial" w:cs="Arial"/>
          <w:lang w:eastAsia="zh-HK"/>
        </w:rPr>
        <w:t>.</w:t>
      </w:r>
      <w:r w:rsidR="0049557B">
        <w:rPr>
          <w:rFonts w:ascii="Arial" w:hAnsi="Arial" w:cs="Arial"/>
          <w:lang w:eastAsia="zh-HK"/>
        </w:rPr>
        <w:t xml:space="preserve"> </w:t>
      </w:r>
    </w:p>
    <w:p w14:paraId="607B5D16" w14:textId="67C40CC4" w:rsidR="00D45817" w:rsidRPr="001F37EC" w:rsidRDefault="00817D7E" w:rsidP="0046765C">
      <w:pPr>
        <w:pStyle w:val="ac"/>
        <w:numPr>
          <w:ilvl w:val="1"/>
          <w:numId w:val="26"/>
        </w:numPr>
        <w:spacing w:before="120" w:after="0" w:line="240" w:lineRule="auto"/>
        <w:ind w:left="839" w:hanging="357"/>
        <w:contextualSpacing w:val="0"/>
        <w:jc w:val="both"/>
        <w:rPr>
          <w:rFonts w:ascii="Arial" w:hAnsi="Arial" w:cs="Arial"/>
          <w:lang w:eastAsia="zh-HK"/>
        </w:rPr>
      </w:pPr>
      <w:r w:rsidRPr="001F37EC">
        <w:rPr>
          <w:rFonts w:ascii="Arial" w:hAnsi="Arial" w:cs="Arial"/>
          <w:lang w:eastAsia="zh-HK"/>
        </w:rPr>
        <w:t xml:space="preserve">The APIs must be precisely defined and documented in the report (see Part </w:t>
      </w:r>
      <w:r w:rsidR="003533FC" w:rsidRPr="001F37EC">
        <w:rPr>
          <w:rFonts w:ascii="Arial" w:hAnsi="Arial" w:cs="Arial"/>
          <w:lang w:eastAsia="zh-HK"/>
        </w:rPr>
        <w:t>5</w:t>
      </w:r>
      <w:r w:rsidRPr="001F37EC">
        <w:rPr>
          <w:rFonts w:ascii="Arial" w:hAnsi="Arial" w:cs="Arial"/>
          <w:lang w:eastAsia="zh-HK"/>
        </w:rPr>
        <w:t>) or else</w:t>
      </w:r>
      <w:r w:rsidR="00410C1E" w:rsidRPr="001F37EC">
        <w:rPr>
          <w:rFonts w:ascii="Arial" w:hAnsi="Arial" w:cs="Arial"/>
          <w:lang w:eastAsia="zh-HK"/>
        </w:rPr>
        <w:t xml:space="preserve"> developer of</w:t>
      </w:r>
      <w:r w:rsidRPr="001F37EC">
        <w:rPr>
          <w:rFonts w:ascii="Arial" w:hAnsi="Arial" w:cs="Arial"/>
          <w:lang w:eastAsia="zh-HK"/>
        </w:rPr>
        <w:t xml:space="preserve"> </w:t>
      </w:r>
      <w:r w:rsidR="001F5E8A" w:rsidRPr="001F37EC">
        <w:rPr>
          <w:rFonts w:ascii="Arial" w:hAnsi="Arial" w:cs="Arial"/>
          <w:lang w:eastAsia="zh-HK"/>
        </w:rPr>
        <w:t>client applications</w:t>
      </w:r>
      <w:r w:rsidRPr="001F37EC">
        <w:rPr>
          <w:rFonts w:ascii="Arial" w:hAnsi="Arial" w:cs="Arial"/>
          <w:lang w:eastAsia="zh-HK"/>
        </w:rPr>
        <w:t xml:space="preserve"> will not </w:t>
      </w:r>
      <w:r w:rsidR="00297533" w:rsidRPr="001F37EC">
        <w:rPr>
          <w:rFonts w:ascii="Arial" w:hAnsi="Arial" w:cs="Arial"/>
          <w:lang w:eastAsia="zh-HK"/>
        </w:rPr>
        <w:t>know how</w:t>
      </w:r>
      <w:r w:rsidRPr="001F37EC">
        <w:rPr>
          <w:rFonts w:ascii="Arial" w:hAnsi="Arial" w:cs="Arial"/>
          <w:lang w:eastAsia="zh-HK"/>
        </w:rPr>
        <w:t xml:space="preserve"> to invoke the services. </w:t>
      </w:r>
    </w:p>
    <w:p w14:paraId="3DDAADFB" w14:textId="4528D097" w:rsidR="0051060A" w:rsidRPr="00E2221E" w:rsidRDefault="0051060A" w:rsidP="00F220B8">
      <w:pPr>
        <w:pStyle w:val="ac"/>
        <w:numPr>
          <w:ilvl w:val="1"/>
          <w:numId w:val="26"/>
        </w:numPr>
        <w:spacing w:before="120" w:after="0" w:line="240" w:lineRule="auto"/>
        <w:ind w:left="839" w:hanging="357"/>
        <w:contextualSpacing w:val="0"/>
        <w:jc w:val="both"/>
        <w:rPr>
          <w:rFonts w:ascii="Arial" w:hAnsi="Arial" w:cs="Arial"/>
          <w:lang w:eastAsia="zh-HK"/>
        </w:rPr>
      </w:pPr>
      <w:r w:rsidRPr="00193435">
        <w:rPr>
          <w:rFonts w:ascii="Arial" w:hAnsi="Arial" w:cs="Arial"/>
          <w:lang w:eastAsia="zh-HK"/>
        </w:rPr>
        <w:t>To simpl</w:t>
      </w:r>
      <w:r>
        <w:rPr>
          <w:rFonts w:ascii="Arial" w:hAnsi="Arial" w:cs="Arial"/>
          <w:lang w:eastAsia="zh-HK"/>
        </w:rPr>
        <w:t>ify</w:t>
      </w:r>
      <w:r w:rsidRPr="00193435">
        <w:rPr>
          <w:rFonts w:ascii="Arial" w:hAnsi="Arial" w:cs="Arial"/>
          <w:lang w:eastAsia="zh-HK"/>
        </w:rPr>
        <w:t xml:space="preserve"> your work, only English needs to be supported by your web services.</w:t>
      </w:r>
      <w:r w:rsidR="00410C1E">
        <w:rPr>
          <w:rFonts w:ascii="Arial" w:hAnsi="Arial" w:cs="Arial"/>
          <w:lang w:eastAsia="zh-HK"/>
        </w:rPr>
        <w:t xml:space="preserve"> However, your application may support </w:t>
      </w:r>
      <w:r w:rsidR="001967CE">
        <w:rPr>
          <w:rFonts w:ascii="Arial" w:hAnsi="Arial" w:cs="Arial"/>
          <w:lang w:eastAsia="zh-HK"/>
        </w:rPr>
        <w:t xml:space="preserve">Traditional </w:t>
      </w:r>
      <w:r w:rsidR="00410C1E">
        <w:rPr>
          <w:rFonts w:ascii="Arial" w:hAnsi="Arial" w:cs="Arial"/>
          <w:lang w:eastAsia="zh-HK"/>
        </w:rPr>
        <w:t>Chinese</w:t>
      </w:r>
      <w:r w:rsidR="003533FC">
        <w:rPr>
          <w:rFonts w:ascii="Arial" w:hAnsi="Arial" w:cs="Arial"/>
          <w:lang w:eastAsia="zh-HK"/>
        </w:rPr>
        <w:t xml:space="preserve"> and Simplified Chinese</w:t>
      </w:r>
      <w:r w:rsidR="00410C1E">
        <w:rPr>
          <w:rFonts w:ascii="Arial" w:hAnsi="Arial" w:cs="Arial"/>
          <w:lang w:eastAsia="zh-HK"/>
        </w:rPr>
        <w:t xml:space="preserve"> as an advanced feature (see Section 3.</w:t>
      </w:r>
      <w:r w:rsidR="003B0826">
        <w:rPr>
          <w:rFonts w:ascii="Arial" w:hAnsi="Arial" w:cs="Arial"/>
          <w:lang w:eastAsia="zh-HK"/>
        </w:rPr>
        <w:t>3</w:t>
      </w:r>
      <w:r w:rsidR="00410C1E">
        <w:rPr>
          <w:rFonts w:ascii="Arial" w:hAnsi="Arial" w:cs="Arial"/>
          <w:lang w:eastAsia="zh-HK"/>
        </w:rPr>
        <w:t>).</w:t>
      </w:r>
    </w:p>
    <w:p w14:paraId="6BBBB79B" w14:textId="3E77555B" w:rsidR="00817D7E" w:rsidRDefault="00817D7E" w:rsidP="00817D7E">
      <w:pPr>
        <w:spacing w:before="120" w:after="0" w:line="240" w:lineRule="auto"/>
        <w:rPr>
          <w:rFonts w:ascii="Arial" w:hAnsi="Arial" w:cs="Arial"/>
          <w:lang w:eastAsia="zh-HK"/>
        </w:rPr>
      </w:pPr>
    </w:p>
    <w:p w14:paraId="38AAF962" w14:textId="71AC1D9B" w:rsidR="00B0005D" w:rsidRDefault="00B0005D">
      <w:pPr>
        <w:spacing w:after="0" w:line="240" w:lineRule="auto"/>
        <w:rPr>
          <w:rFonts w:ascii="Arial" w:hAnsi="Arial" w:cs="Arial"/>
          <w:b/>
          <w:lang w:eastAsia="zh-HK"/>
        </w:rPr>
      </w:pPr>
    </w:p>
    <w:p w14:paraId="4E12FD3C" w14:textId="716C153E" w:rsidR="00E2221E" w:rsidRPr="008B495C" w:rsidRDefault="00E2221E" w:rsidP="00E2221E">
      <w:pPr>
        <w:spacing w:after="0" w:line="240" w:lineRule="auto"/>
        <w:rPr>
          <w:rFonts w:ascii="Arial" w:hAnsi="Arial" w:cs="Arial"/>
          <w:color w:val="FF0000"/>
          <w:lang w:eastAsia="zh-HK"/>
        </w:rPr>
      </w:pPr>
      <w:r>
        <w:rPr>
          <w:rFonts w:ascii="Arial" w:hAnsi="Arial" w:cs="Arial" w:hint="eastAsia"/>
          <w:b/>
          <w:lang w:eastAsia="zh-HK"/>
        </w:rPr>
        <w:t>2.</w:t>
      </w:r>
      <w:r w:rsidR="00FC087A">
        <w:rPr>
          <w:rFonts w:ascii="Arial" w:hAnsi="Arial" w:cs="Arial"/>
          <w:b/>
          <w:lang w:eastAsia="zh-HK"/>
        </w:rPr>
        <w:t>3</w:t>
      </w:r>
      <w:r w:rsidRPr="00AC3C98">
        <w:rPr>
          <w:rFonts w:ascii="Arial" w:hAnsi="Arial" w:cs="Arial" w:hint="eastAsia"/>
          <w:b/>
          <w:lang w:eastAsia="zh-HK"/>
        </w:rPr>
        <w:t xml:space="preserve"> </w:t>
      </w:r>
      <w:r>
        <w:rPr>
          <w:rFonts w:ascii="Arial" w:hAnsi="Arial" w:cs="Arial"/>
          <w:b/>
          <w:lang w:eastAsia="zh-HK"/>
        </w:rPr>
        <w:t>Further note of data format</w:t>
      </w:r>
    </w:p>
    <w:p w14:paraId="54B20FBF" w14:textId="796FC915" w:rsidR="00E2221E" w:rsidRDefault="00E2221E" w:rsidP="00F220B8">
      <w:pPr>
        <w:spacing w:before="120" w:after="0" w:line="240" w:lineRule="auto"/>
        <w:jc w:val="both"/>
        <w:rPr>
          <w:rFonts w:ascii="Arial" w:hAnsi="Arial" w:cs="Arial"/>
          <w:lang w:eastAsia="zh-HK"/>
        </w:rPr>
      </w:pPr>
      <w:r>
        <w:rPr>
          <w:rFonts w:ascii="Arial" w:hAnsi="Arial" w:cs="Arial"/>
          <w:lang w:eastAsia="zh-HK"/>
        </w:rPr>
        <w:t>Any data returned from the server to clients must be in JSON</w:t>
      </w:r>
      <w:r w:rsidR="00BE498C">
        <w:rPr>
          <w:rFonts w:ascii="Arial" w:hAnsi="Arial" w:cs="Arial"/>
          <w:lang w:eastAsia="zh-HK"/>
        </w:rPr>
        <w:t xml:space="preserve"> format</w:t>
      </w:r>
      <w:r>
        <w:rPr>
          <w:rFonts w:ascii="Arial" w:hAnsi="Arial" w:cs="Arial"/>
          <w:lang w:eastAsia="zh-HK"/>
        </w:rPr>
        <w:t xml:space="preserve">. Shown </w:t>
      </w:r>
      <w:r w:rsidR="00BE498C">
        <w:rPr>
          <w:rFonts w:ascii="Arial" w:hAnsi="Arial" w:cs="Arial"/>
          <w:lang w:eastAsia="zh-HK"/>
        </w:rPr>
        <w:t xml:space="preserve">below is a possible return from the server when the client has requested </w:t>
      </w:r>
      <w:r w:rsidR="00BC37E8">
        <w:rPr>
          <w:rFonts w:ascii="Arial" w:hAnsi="Arial" w:cs="Arial"/>
          <w:lang w:eastAsia="zh-HK"/>
        </w:rPr>
        <w:t xml:space="preserve">a list of </w:t>
      </w:r>
      <w:r w:rsidR="00B203B6">
        <w:rPr>
          <w:rFonts w:ascii="Arial" w:hAnsi="Arial" w:cs="Arial"/>
          <w:lang w:eastAsia="zh-HK"/>
        </w:rPr>
        <w:t>Mobile Post Office</w:t>
      </w:r>
      <w:r w:rsidR="00FD69CA">
        <w:rPr>
          <w:rFonts w:ascii="Arial" w:hAnsi="Arial" w:cs="Arial"/>
          <w:lang w:eastAsia="zh-HK"/>
        </w:rPr>
        <w:t xml:space="preserve"> </w:t>
      </w:r>
      <w:r w:rsidR="00D228C9">
        <w:rPr>
          <w:rFonts w:ascii="Arial" w:hAnsi="Arial" w:cs="Arial"/>
          <w:lang w:eastAsia="zh-HK"/>
        </w:rPr>
        <w:t xml:space="preserve">in the </w:t>
      </w:r>
      <w:r w:rsidR="0020403E">
        <w:rPr>
          <w:rFonts w:ascii="Arial" w:hAnsi="Arial" w:cs="Arial"/>
          <w:lang w:eastAsia="zh-HK"/>
        </w:rPr>
        <w:t>Yuen Long</w:t>
      </w:r>
      <w:r w:rsidR="00FD69CA">
        <w:rPr>
          <w:rFonts w:ascii="Arial" w:hAnsi="Arial" w:cs="Arial"/>
          <w:lang w:eastAsia="zh-HK"/>
        </w:rPr>
        <w:t xml:space="preserve"> </w:t>
      </w:r>
      <w:r w:rsidR="00D228C9">
        <w:rPr>
          <w:rFonts w:ascii="Arial" w:hAnsi="Arial" w:cs="Arial"/>
          <w:lang w:eastAsia="zh-HK"/>
        </w:rPr>
        <w:t>district</w:t>
      </w:r>
      <w:r w:rsidR="00BC37E8">
        <w:rPr>
          <w:rFonts w:ascii="Arial" w:hAnsi="Arial" w:cs="Arial"/>
          <w:lang w:eastAsia="zh-HK"/>
        </w:rPr>
        <w:t>.</w:t>
      </w:r>
      <w:r w:rsidR="00297533" w:rsidRPr="00297533">
        <w:t xml:space="preserve"> </w:t>
      </w:r>
      <w:r w:rsidR="00297533" w:rsidRPr="00297533">
        <w:rPr>
          <w:rFonts w:ascii="Arial" w:hAnsi="Arial" w:cs="Arial"/>
          <w:lang w:eastAsia="zh-HK"/>
        </w:rPr>
        <w:t>The JSON return is just an example. You may define your own JSON format.</w:t>
      </w:r>
    </w:p>
    <w:p w14:paraId="6AA9B3B8" w14:textId="77777777" w:rsidR="009A76E3" w:rsidRDefault="009A76E3" w:rsidP="009623FE">
      <w:pPr>
        <w:spacing w:after="0" w:line="240" w:lineRule="auto"/>
        <w:rPr>
          <w:rFonts w:ascii="Arial" w:hAnsi="Arial" w:cs="Arial"/>
          <w:lang w:eastAsia="zh-HK"/>
        </w:rPr>
      </w:pPr>
    </w:p>
    <w:p w14:paraId="6A7B1363" w14:textId="77777777" w:rsidR="00A13F79" w:rsidRDefault="00A13F79" w:rsidP="00A13F79">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lastRenderedPageBreak/>
        <w:t>{</w:t>
      </w:r>
    </w:p>
    <w:p w14:paraId="14409543" w14:textId="0EA3B1A2" w:rsidR="00A13F79" w:rsidRPr="00A13F79" w:rsidRDefault="00A13F79" w:rsidP="00A13F79">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sidRPr="00A13F79">
        <w:rPr>
          <w:rFonts w:ascii="Courier New" w:hAnsi="Courier New" w:cs="Courier New"/>
          <w:sz w:val="20"/>
          <w:szCs w:val="20"/>
          <w:lang w:eastAsia="zh-HK"/>
        </w:rPr>
        <w:t>"header</w:t>
      </w:r>
      <w:proofErr w:type="gramStart"/>
      <w:r w:rsidRPr="00A13F79">
        <w:rPr>
          <w:rFonts w:ascii="Courier New" w:hAnsi="Courier New" w:cs="Courier New"/>
          <w:sz w:val="20"/>
          <w:szCs w:val="20"/>
          <w:lang w:eastAsia="zh-HK"/>
        </w:rPr>
        <w:t>":{</w:t>
      </w:r>
      <w:proofErr w:type="gramEnd"/>
    </w:p>
    <w:p w14:paraId="0CAADA8C" w14:textId="1EE85828" w:rsidR="00A13F79" w:rsidRDefault="00A13F79" w:rsidP="00A13F79">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sidRPr="00A13F79">
        <w:rPr>
          <w:rFonts w:ascii="Courier New" w:hAnsi="Courier New" w:cs="Courier New"/>
          <w:sz w:val="20"/>
          <w:szCs w:val="20"/>
          <w:lang w:eastAsia="zh-HK"/>
        </w:rPr>
        <w:tab/>
      </w:r>
      <w:r w:rsidRPr="00A13F79">
        <w:rPr>
          <w:rFonts w:ascii="Courier New" w:hAnsi="Courier New" w:cs="Courier New"/>
          <w:sz w:val="20"/>
          <w:szCs w:val="20"/>
          <w:lang w:eastAsia="zh-HK"/>
        </w:rPr>
        <w:tab/>
        <w:t>"</w:t>
      </w:r>
      <w:proofErr w:type="spellStart"/>
      <w:r w:rsidRPr="00A13F79">
        <w:rPr>
          <w:rFonts w:ascii="Courier New" w:hAnsi="Courier New" w:cs="Courier New"/>
          <w:sz w:val="20"/>
          <w:szCs w:val="20"/>
          <w:lang w:eastAsia="zh-HK"/>
        </w:rPr>
        <w:t>success</w:t>
      </w:r>
      <w:proofErr w:type="gramStart"/>
      <w:r w:rsidRPr="00A13F79">
        <w:rPr>
          <w:rFonts w:ascii="Courier New" w:hAnsi="Courier New" w:cs="Courier New"/>
          <w:sz w:val="20"/>
          <w:szCs w:val="20"/>
          <w:lang w:eastAsia="zh-HK"/>
        </w:rPr>
        <w:t>":true</w:t>
      </w:r>
      <w:proofErr w:type="spellEnd"/>
      <w:proofErr w:type="gramEnd"/>
      <w:r w:rsidRPr="00A13F79">
        <w:rPr>
          <w:rFonts w:ascii="Courier New" w:hAnsi="Courier New" w:cs="Courier New"/>
          <w:sz w:val="20"/>
          <w:szCs w:val="20"/>
          <w:lang w:eastAsia="zh-HK"/>
        </w:rPr>
        <w:t>,</w:t>
      </w:r>
    </w:p>
    <w:p w14:paraId="0F77385E" w14:textId="4A805E78" w:rsidR="001967CE" w:rsidRDefault="001967CE" w:rsidP="001967CE">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sidRPr="00A13F79">
        <w:rPr>
          <w:rFonts w:ascii="Courier New" w:hAnsi="Courier New" w:cs="Courier New"/>
          <w:sz w:val="20"/>
          <w:szCs w:val="20"/>
          <w:lang w:eastAsia="zh-HK"/>
        </w:rPr>
        <w:tab/>
      </w:r>
      <w:r w:rsidRPr="00A13F79">
        <w:rPr>
          <w:rFonts w:ascii="Courier New" w:hAnsi="Courier New" w:cs="Courier New"/>
          <w:sz w:val="20"/>
          <w:szCs w:val="20"/>
          <w:lang w:eastAsia="zh-HK"/>
        </w:rPr>
        <w:tab/>
        <w:t>"</w:t>
      </w:r>
      <w:r>
        <w:rPr>
          <w:rFonts w:ascii="Courier New" w:hAnsi="Courier New" w:cs="Courier New"/>
          <w:sz w:val="20"/>
          <w:szCs w:val="20"/>
          <w:lang w:eastAsia="zh-HK"/>
        </w:rPr>
        <w:t>message</w:t>
      </w:r>
      <w:r w:rsidRPr="00A13F79">
        <w:rPr>
          <w:rFonts w:ascii="Courier New" w:hAnsi="Courier New" w:cs="Courier New"/>
          <w:sz w:val="20"/>
          <w:szCs w:val="20"/>
          <w:lang w:eastAsia="zh-HK"/>
        </w:rPr>
        <w:t>":</w:t>
      </w:r>
      <w:r>
        <w:rPr>
          <w:rFonts w:ascii="Courier New" w:hAnsi="Courier New" w:cs="Courier New"/>
          <w:sz w:val="20"/>
          <w:szCs w:val="20"/>
          <w:lang w:eastAsia="zh-HK"/>
        </w:rPr>
        <w:t>"</w:t>
      </w:r>
      <w:r w:rsidR="00EE764A">
        <w:rPr>
          <w:rFonts w:ascii="Courier New" w:hAnsi="Courier New" w:cs="Courier New"/>
          <w:sz w:val="20"/>
          <w:szCs w:val="20"/>
          <w:lang w:eastAsia="zh-HK"/>
        </w:rPr>
        <w:t>12</w:t>
      </w:r>
      <w:r w:rsidR="0020403E">
        <w:rPr>
          <w:rFonts w:ascii="Courier New" w:hAnsi="Courier New" w:cs="Courier New"/>
          <w:sz w:val="20"/>
          <w:szCs w:val="20"/>
          <w:lang w:eastAsia="zh-HK"/>
        </w:rPr>
        <w:t xml:space="preserve"> records retrieved</w:t>
      </w:r>
      <w:r>
        <w:rPr>
          <w:rFonts w:ascii="Courier New" w:hAnsi="Courier New" w:cs="Courier New"/>
          <w:sz w:val="20"/>
          <w:szCs w:val="20"/>
          <w:lang w:eastAsia="zh-HK"/>
        </w:rPr>
        <w:t>"</w:t>
      </w:r>
      <w:r w:rsidRPr="00A13F79">
        <w:rPr>
          <w:rFonts w:ascii="Courier New" w:hAnsi="Courier New" w:cs="Courier New"/>
          <w:sz w:val="20"/>
          <w:szCs w:val="20"/>
          <w:lang w:eastAsia="zh-HK"/>
        </w:rPr>
        <w:t>,</w:t>
      </w:r>
    </w:p>
    <w:p w14:paraId="118EF0F9" w14:textId="77777777" w:rsidR="00A13F79" w:rsidRPr="00A13F79" w:rsidRDefault="00A13F79" w:rsidP="00A13F79">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sidRPr="00A13F79">
        <w:rPr>
          <w:rFonts w:ascii="Courier New" w:hAnsi="Courier New" w:cs="Courier New"/>
          <w:sz w:val="20"/>
          <w:szCs w:val="20"/>
          <w:lang w:eastAsia="zh-HK"/>
        </w:rPr>
        <w:tab/>
      </w:r>
      <w:r w:rsidRPr="00A13F79">
        <w:rPr>
          <w:rFonts w:ascii="Courier New" w:hAnsi="Courier New" w:cs="Courier New"/>
          <w:sz w:val="20"/>
          <w:szCs w:val="20"/>
          <w:lang w:eastAsia="zh-HK"/>
        </w:rPr>
        <w:tab/>
        <w:t>"</w:t>
      </w:r>
      <w:proofErr w:type="gramStart"/>
      <w:r w:rsidRPr="00A13F79">
        <w:rPr>
          <w:rFonts w:ascii="Courier New" w:hAnsi="Courier New" w:cs="Courier New"/>
          <w:sz w:val="20"/>
          <w:szCs w:val="20"/>
          <w:lang w:eastAsia="zh-HK"/>
        </w:rPr>
        <w:t>err</w:t>
      </w:r>
      <w:proofErr w:type="gramEnd"/>
      <w:r w:rsidRPr="00A13F79">
        <w:rPr>
          <w:rFonts w:ascii="Courier New" w:hAnsi="Courier New" w:cs="Courier New"/>
          <w:sz w:val="20"/>
          <w:szCs w:val="20"/>
          <w:lang w:eastAsia="zh-HK"/>
        </w:rPr>
        <w:t>_code":"0000",</w:t>
      </w:r>
    </w:p>
    <w:p w14:paraId="33BF3834" w14:textId="77777777" w:rsidR="00A13F79" w:rsidRPr="00A13F79" w:rsidRDefault="00A13F79" w:rsidP="00A13F79">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sidRPr="00A13F79">
        <w:rPr>
          <w:rFonts w:ascii="Courier New" w:hAnsi="Courier New" w:cs="Courier New"/>
          <w:sz w:val="20"/>
          <w:szCs w:val="20"/>
          <w:lang w:eastAsia="zh-HK"/>
        </w:rPr>
        <w:tab/>
      </w:r>
      <w:r w:rsidRPr="00A13F79">
        <w:rPr>
          <w:rFonts w:ascii="Courier New" w:hAnsi="Courier New" w:cs="Courier New"/>
          <w:sz w:val="20"/>
          <w:szCs w:val="20"/>
          <w:lang w:eastAsia="zh-HK"/>
        </w:rPr>
        <w:tab/>
        <w:t>"</w:t>
      </w:r>
      <w:proofErr w:type="gramStart"/>
      <w:r w:rsidRPr="00A13F79">
        <w:rPr>
          <w:rFonts w:ascii="Courier New" w:hAnsi="Courier New" w:cs="Courier New"/>
          <w:sz w:val="20"/>
          <w:szCs w:val="20"/>
          <w:lang w:eastAsia="zh-HK"/>
        </w:rPr>
        <w:t>err</w:t>
      </w:r>
      <w:proofErr w:type="gramEnd"/>
      <w:r w:rsidRPr="00A13F79">
        <w:rPr>
          <w:rFonts w:ascii="Courier New" w:hAnsi="Courier New" w:cs="Courier New"/>
          <w:sz w:val="20"/>
          <w:szCs w:val="20"/>
          <w:lang w:eastAsia="zh-HK"/>
        </w:rPr>
        <w:t>_</w:t>
      </w:r>
      <w:proofErr w:type="spellStart"/>
      <w:r w:rsidRPr="00A13F79">
        <w:rPr>
          <w:rFonts w:ascii="Courier New" w:hAnsi="Courier New" w:cs="Courier New"/>
          <w:sz w:val="20"/>
          <w:szCs w:val="20"/>
          <w:lang w:eastAsia="zh-HK"/>
        </w:rPr>
        <w:t>msg</w:t>
      </w:r>
      <w:proofErr w:type="spellEnd"/>
      <w:r w:rsidRPr="00A13F79">
        <w:rPr>
          <w:rFonts w:ascii="Courier New" w:hAnsi="Courier New" w:cs="Courier New"/>
          <w:sz w:val="20"/>
          <w:szCs w:val="20"/>
          <w:lang w:eastAsia="zh-HK"/>
        </w:rPr>
        <w:t>":"No error found"</w:t>
      </w:r>
    </w:p>
    <w:p w14:paraId="49DC0220" w14:textId="38E24036" w:rsidR="00A13F79" w:rsidRPr="00A13F79" w:rsidRDefault="00A13F79" w:rsidP="00A13F79">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sidRPr="00A13F79">
        <w:rPr>
          <w:rFonts w:ascii="Courier New" w:hAnsi="Courier New" w:cs="Courier New"/>
          <w:sz w:val="20"/>
          <w:szCs w:val="20"/>
          <w:lang w:eastAsia="zh-HK"/>
        </w:rPr>
        <w:t>},</w:t>
      </w:r>
    </w:p>
    <w:p w14:paraId="01E51CD3" w14:textId="3B3C7CFB" w:rsidR="00127F9B" w:rsidRDefault="00A13F79" w:rsidP="00A13F79">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sidRPr="00A13F79">
        <w:rPr>
          <w:rFonts w:ascii="Courier New" w:hAnsi="Courier New" w:cs="Courier New"/>
          <w:sz w:val="20"/>
          <w:szCs w:val="20"/>
          <w:lang w:eastAsia="zh-HK"/>
        </w:rPr>
        <w:tab/>
        <w:t>"result</w:t>
      </w:r>
      <w:proofErr w:type="gramStart"/>
      <w:r w:rsidRPr="00A13F79">
        <w:rPr>
          <w:rFonts w:ascii="Courier New" w:hAnsi="Courier New" w:cs="Courier New"/>
          <w:sz w:val="20"/>
          <w:szCs w:val="20"/>
          <w:lang w:eastAsia="zh-HK"/>
        </w:rPr>
        <w:t>":</w:t>
      </w:r>
      <w:r w:rsidR="00127F9B">
        <w:rPr>
          <w:rFonts w:ascii="Courier New" w:hAnsi="Courier New" w:cs="Courier New"/>
          <w:sz w:val="20"/>
          <w:szCs w:val="20"/>
          <w:lang w:eastAsia="zh-HK"/>
        </w:rPr>
        <w:t>[</w:t>
      </w:r>
      <w:proofErr w:type="gramEnd"/>
    </w:p>
    <w:p w14:paraId="130D6B36" w14:textId="77777777" w:rsidR="0003444C" w:rsidRDefault="0003444C" w:rsidP="0020403E">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sidRPr="0003444C">
        <w:rPr>
          <w:rFonts w:ascii="Courier New" w:hAnsi="Courier New" w:cs="Courier New"/>
          <w:sz w:val="20"/>
          <w:szCs w:val="20"/>
          <w:lang w:eastAsia="zh-HK"/>
        </w:rPr>
        <w:t>{</w:t>
      </w:r>
    </w:p>
    <w:p w14:paraId="51D8E267" w14:textId="77777777" w:rsidR="0003444C" w:rsidRDefault="0003444C" w:rsidP="0020403E">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Pr="0003444C">
        <w:rPr>
          <w:rFonts w:ascii="Courier New" w:hAnsi="Courier New" w:cs="Courier New"/>
          <w:sz w:val="20"/>
          <w:szCs w:val="20"/>
          <w:lang w:eastAsia="zh-HK"/>
        </w:rPr>
        <w:t>"mobileCode":"1",</w:t>
      </w:r>
    </w:p>
    <w:p w14:paraId="0F23B22D" w14:textId="197CFA9A" w:rsidR="0003444C" w:rsidRDefault="0003444C" w:rsidP="0020403E">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Pr="0003444C">
        <w:rPr>
          <w:rFonts w:ascii="Courier New" w:hAnsi="Courier New" w:cs="Courier New"/>
          <w:sz w:val="20"/>
          <w:szCs w:val="20"/>
          <w:lang w:eastAsia="zh-HK"/>
        </w:rPr>
        <w:t>"</w:t>
      </w:r>
      <w:proofErr w:type="spellStart"/>
      <w:r w:rsidRPr="0003444C">
        <w:rPr>
          <w:rFonts w:ascii="Courier New" w:hAnsi="Courier New" w:cs="Courier New"/>
          <w:sz w:val="20"/>
          <w:szCs w:val="20"/>
          <w:lang w:eastAsia="zh-HK"/>
        </w:rPr>
        <w:t>locationTC</w:t>
      </w:r>
      <w:proofErr w:type="spellEnd"/>
      <w:r w:rsidRPr="0003444C">
        <w:rPr>
          <w:rFonts w:ascii="Courier New" w:hAnsi="Courier New" w:cs="Courier New"/>
          <w:sz w:val="20"/>
          <w:szCs w:val="20"/>
          <w:lang w:eastAsia="zh-HK"/>
        </w:rPr>
        <w:t>":"</w:t>
      </w:r>
      <w:r w:rsidRPr="0003444C">
        <w:rPr>
          <w:rFonts w:ascii="Courier New" w:hAnsi="Courier New" w:cs="Courier New" w:hint="eastAsia"/>
          <w:sz w:val="20"/>
          <w:szCs w:val="20"/>
          <w:lang w:eastAsia="zh-HK"/>
        </w:rPr>
        <w:t>洪水橋</w:t>
      </w:r>
      <w:r w:rsidRPr="0003444C">
        <w:rPr>
          <w:rFonts w:ascii="Courier New" w:hAnsi="Courier New" w:cs="Courier New"/>
          <w:sz w:val="20"/>
          <w:szCs w:val="20"/>
          <w:lang w:eastAsia="zh-HK"/>
        </w:rPr>
        <w:t>",</w:t>
      </w:r>
    </w:p>
    <w:p w14:paraId="13E208EC" w14:textId="0CF0F81E" w:rsidR="0003444C" w:rsidRDefault="0003444C" w:rsidP="0020403E">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Pr="0003444C">
        <w:rPr>
          <w:rFonts w:ascii="Courier New" w:hAnsi="Courier New" w:cs="Courier New"/>
          <w:sz w:val="20"/>
          <w:szCs w:val="20"/>
          <w:lang w:eastAsia="zh-HK"/>
        </w:rPr>
        <w:t>"</w:t>
      </w:r>
      <w:proofErr w:type="spellStart"/>
      <w:r w:rsidRPr="0003444C">
        <w:rPr>
          <w:rFonts w:ascii="Courier New" w:hAnsi="Courier New" w:cs="Courier New"/>
          <w:sz w:val="20"/>
          <w:szCs w:val="20"/>
          <w:lang w:eastAsia="zh-HK"/>
        </w:rPr>
        <w:t>locationSC</w:t>
      </w:r>
      <w:proofErr w:type="spellEnd"/>
      <w:r w:rsidRPr="0003444C">
        <w:rPr>
          <w:rFonts w:ascii="Courier New" w:hAnsi="Courier New" w:cs="Courier New"/>
          <w:sz w:val="20"/>
          <w:szCs w:val="20"/>
          <w:lang w:eastAsia="zh-HK"/>
        </w:rPr>
        <w:t>":"</w:t>
      </w:r>
      <w:r w:rsidRPr="0003444C">
        <w:rPr>
          <w:rFonts w:ascii="Courier New" w:hAnsi="Courier New" w:cs="Courier New" w:hint="eastAsia"/>
          <w:sz w:val="20"/>
          <w:szCs w:val="20"/>
          <w:lang w:eastAsia="zh-HK"/>
        </w:rPr>
        <w:t>洪水桥</w:t>
      </w:r>
      <w:r w:rsidRPr="0003444C">
        <w:rPr>
          <w:rFonts w:ascii="Courier New" w:hAnsi="Courier New" w:cs="Courier New"/>
          <w:sz w:val="20"/>
          <w:szCs w:val="20"/>
          <w:lang w:eastAsia="zh-HK"/>
        </w:rPr>
        <w:t>",</w:t>
      </w:r>
    </w:p>
    <w:p w14:paraId="26CEE344" w14:textId="1A8E8463" w:rsidR="0003444C" w:rsidRDefault="0003444C" w:rsidP="0020403E">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Pr="0003444C">
        <w:rPr>
          <w:rFonts w:ascii="Courier New" w:hAnsi="Courier New" w:cs="Courier New"/>
          <w:sz w:val="20"/>
          <w:szCs w:val="20"/>
          <w:lang w:eastAsia="zh-HK"/>
        </w:rPr>
        <w:t>"</w:t>
      </w:r>
      <w:proofErr w:type="spellStart"/>
      <w:r w:rsidRPr="0003444C">
        <w:rPr>
          <w:rFonts w:ascii="Courier New" w:hAnsi="Courier New" w:cs="Courier New"/>
          <w:sz w:val="20"/>
          <w:szCs w:val="20"/>
          <w:lang w:eastAsia="zh-HK"/>
        </w:rPr>
        <w:t>addressTC</w:t>
      </w:r>
      <w:proofErr w:type="spellEnd"/>
      <w:r w:rsidRPr="0003444C">
        <w:rPr>
          <w:rFonts w:ascii="Courier New" w:hAnsi="Courier New" w:cs="Courier New"/>
          <w:sz w:val="20"/>
          <w:szCs w:val="20"/>
          <w:lang w:eastAsia="zh-HK"/>
        </w:rPr>
        <w:t>":"</w:t>
      </w:r>
      <w:r w:rsidRPr="0003444C">
        <w:rPr>
          <w:rFonts w:ascii="Courier New" w:hAnsi="Courier New" w:cs="Courier New" w:hint="eastAsia"/>
          <w:sz w:val="20"/>
          <w:szCs w:val="20"/>
          <w:lang w:eastAsia="zh-HK"/>
        </w:rPr>
        <w:t>元朗洪水橋大路與青山公路洪水橋段交界，翠珊園附近。</w:t>
      </w:r>
      <w:r w:rsidRPr="0003444C">
        <w:rPr>
          <w:rFonts w:ascii="Courier New" w:hAnsi="Courier New" w:cs="Courier New"/>
          <w:sz w:val="20"/>
          <w:szCs w:val="20"/>
          <w:lang w:eastAsia="zh-HK"/>
        </w:rPr>
        <w:t>",</w:t>
      </w:r>
    </w:p>
    <w:p w14:paraId="76C7BA68" w14:textId="437EFB94" w:rsidR="0003444C" w:rsidRDefault="0003444C" w:rsidP="0020403E">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Pr="0003444C">
        <w:rPr>
          <w:rFonts w:ascii="Courier New" w:hAnsi="Courier New" w:cs="Courier New"/>
          <w:sz w:val="20"/>
          <w:szCs w:val="20"/>
          <w:lang w:eastAsia="zh-HK"/>
        </w:rPr>
        <w:t>"</w:t>
      </w:r>
      <w:proofErr w:type="spellStart"/>
      <w:r w:rsidRPr="0003444C">
        <w:rPr>
          <w:rFonts w:ascii="Courier New" w:hAnsi="Courier New" w:cs="Courier New"/>
          <w:sz w:val="20"/>
          <w:szCs w:val="20"/>
          <w:lang w:eastAsia="zh-HK"/>
        </w:rPr>
        <w:t>nameSC</w:t>
      </w:r>
      <w:proofErr w:type="spellEnd"/>
      <w:r w:rsidRPr="0003444C">
        <w:rPr>
          <w:rFonts w:ascii="Courier New" w:hAnsi="Courier New" w:cs="Courier New"/>
          <w:sz w:val="20"/>
          <w:szCs w:val="20"/>
          <w:lang w:eastAsia="zh-HK"/>
        </w:rPr>
        <w:t>":"</w:t>
      </w:r>
      <w:r w:rsidRPr="0003444C">
        <w:rPr>
          <w:rFonts w:ascii="Courier New" w:hAnsi="Courier New" w:cs="Courier New" w:hint="eastAsia"/>
          <w:sz w:val="20"/>
          <w:szCs w:val="20"/>
          <w:lang w:eastAsia="zh-HK"/>
        </w:rPr>
        <w:t>流动邮政局</w:t>
      </w:r>
      <w:r w:rsidRPr="0003444C">
        <w:rPr>
          <w:rFonts w:ascii="Courier New" w:hAnsi="Courier New" w:cs="Courier New"/>
          <w:sz w:val="20"/>
          <w:szCs w:val="20"/>
          <w:lang w:eastAsia="zh-HK"/>
        </w:rPr>
        <w:t xml:space="preserve"> 1",</w:t>
      </w:r>
    </w:p>
    <w:p w14:paraId="16B91FDE" w14:textId="2C74B4A7" w:rsidR="0003444C" w:rsidRDefault="0003444C" w:rsidP="0020403E">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Pr="0003444C">
        <w:rPr>
          <w:rFonts w:ascii="Courier New" w:hAnsi="Courier New" w:cs="Courier New"/>
          <w:sz w:val="20"/>
          <w:szCs w:val="20"/>
          <w:lang w:eastAsia="zh-HK"/>
        </w:rPr>
        <w:t>"</w:t>
      </w:r>
      <w:proofErr w:type="spellStart"/>
      <w:r w:rsidRPr="0003444C">
        <w:rPr>
          <w:rFonts w:ascii="Courier New" w:hAnsi="Courier New" w:cs="Courier New"/>
          <w:sz w:val="20"/>
          <w:szCs w:val="20"/>
          <w:lang w:eastAsia="zh-HK"/>
        </w:rPr>
        <w:t>districtSC</w:t>
      </w:r>
      <w:proofErr w:type="spellEnd"/>
      <w:r w:rsidRPr="0003444C">
        <w:rPr>
          <w:rFonts w:ascii="Courier New" w:hAnsi="Courier New" w:cs="Courier New"/>
          <w:sz w:val="20"/>
          <w:szCs w:val="20"/>
          <w:lang w:eastAsia="zh-HK"/>
        </w:rPr>
        <w:t>":"</w:t>
      </w:r>
      <w:r w:rsidRPr="0003444C">
        <w:rPr>
          <w:rFonts w:ascii="Courier New" w:hAnsi="Courier New" w:cs="Courier New" w:hint="eastAsia"/>
          <w:sz w:val="20"/>
          <w:szCs w:val="20"/>
          <w:lang w:eastAsia="zh-HK"/>
        </w:rPr>
        <w:t>元朗区</w:t>
      </w:r>
      <w:r w:rsidRPr="0003444C">
        <w:rPr>
          <w:rFonts w:ascii="Courier New" w:hAnsi="Courier New" w:cs="Courier New"/>
          <w:sz w:val="20"/>
          <w:szCs w:val="20"/>
          <w:lang w:eastAsia="zh-HK"/>
        </w:rPr>
        <w:t>",</w:t>
      </w:r>
    </w:p>
    <w:p w14:paraId="5110EFD6" w14:textId="6EDE491E" w:rsidR="0003444C" w:rsidRDefault="0003444C" w:rsidP="0020403E">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Pr="0003444C">
        <w:rPr>
          <w:rFonts w:ascii="Courier New" w:hAnsi="Courier New" w:cs="Courier New"/>
          <w:sz w:val="20"/>
          <w:szCs w:val="20"/>
          <w:lang w:eastAsia="zh-HK"/>
        </w:rPr>
        <w:t>"</w:t>
      </w:r>
      <w:proofErr w:type="spellStart"/>
      <w:r w:rsidRPr="0003444C">
        <w:rPr>
          <w:rFonts w:ascii="Courier New" w:hAnsi="Courier New" w:cs="Courier New"/>
          <w:sz w:val="20"/>
          <w:szCs w:val="20"/>
          <w:lang w:eastAsia="zh-HK"/>
        </w:rPr>
        <w:t>addressSC</w:t>
      </w:r>
      <w:proofErr w:type="spellEnd"/>
      <w:r w:rsidRPr="0003444C">
        <w:rPr>
          <w:rFonts w:ascii="Courier New" w:hAnsi="Courier New" w:cs="Courier New"/>
          <w:sz w:val="20"/>
          <w:szCs w:val="20"/>
          <w:lang w:eastAsia="zh-HK"/>
        </w:rPr>
        <w:t>":"</w:t>
      </w:r>
      <w:r w:rsidRPr="0003444C">
        <w:rPr>
          <w:rFonts w:ascii="Courier New" w:hAnsi="Courier New" w:cs="Courier New" w:hint="eastAsia"/>
          <w:sz w:val="20"/>
          <w:szCs w:val="20"/>
          <w:lang w:eastAsia="zh-HK"/>
        </w:rPr>
        <w:t>元朗洪水桥大路与青山公路洪水桥段交界，翠珊园附近。</w:t>
      </w:r>
      <w:r w:rsidRPr="0003444C">
        <w:rPr>
          <w:rFonts w:ascii="Courier New" w:hAnsi="Courier New" w:cs="Courier New"/>
          <w:sz w:val="20"/>
          <w:szCs w:val="20"/>
          <w:lang w:eastAsia="zh-HK"/>
        </w:rPr>
        <w:t>",</w:t>
      </w:r>
    </w:p>
    <w:p w14:paraId="4D99CB1E" w14:textId="0F1111F1" w:rsidR="0003444C" w:rsidRDefault="008179A1" w:rsidP="0020403E">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0003444C" w:rsidRPr="0003444C">
        <w:rPr>
          <w:rFonts w:ascii="Courier New" w:hAnsi="Courier New" w:cs="Courier New"/>
          <w:sz w:val="20"/>
          <w:szCs w:val="20"/>
          <w:lang w:eastAsia="zh-HK"/>
        </w:rPr>
        <w:t>"closeHour":"14:40",</w:t>
      </w:r>
    </w:p>
    <w:p w14:paraId="6BD3E46F" w14:textId="0ED99C21" w:rsidR="0003444C" w:rsidRDefault="008179A1" w:rsidP="0020403E">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0003444C" w:rsidRPr="0003444C">
        <w:rPr>
          <w:rFonts w:ascii="Courier New" w:hAnsi="Courier New" w:cs="Courier New"/>
          <w:sz w:val="20"/>
          <w:szCs w:val="20"/>
          <w:lang w:eastAsia="zh-HK"/>
        </w:rPr>
        <w:t>"</w:t>
      </w:r>
      <w:proofErr w:type="spellStart"/>
      <w:r w:rsidR="0003444C" w:rsidRPr="0003444C">
        <w:rPr>
          <w:rFonts w:ascii="Courier New" w:hAnsi="Courier New" w:cs="Courier New"/>
          <w:sz w:val="20"/>
          <w:szCs w:val="20"/>
          <w:lang w:eastAsia="zh-HK"/>
        </w:rPr>
        <w:t>nameTC</w:t>
      </w:r>
      <w:proofErr w:type="spellEnd"/>
      <w:r w:rsidR="0003444C" w:rsidRPr="0003444C">
        <w:rPr>
          <w:rFonts w:ascii="Courier New" w:hAnsi="Courier New" w:cs="Courier New"/>
          <w:sz w:val="20"/>
          <w:szCs w:val="20"/>
          <w:lang w:eastAsia="zh-HK"/>
        </w:rPr>
        <w:t>":"</w:t>
      </w:r>
      <w:r w:rsidR="0003444C" w:rsidRPr="0003444C">
        <w:rPr>
          <w:rFonts w:ascii="Courier New" w:hAnsi="Courier New" w:cs="Courier New" w:hint="eastAsia"/>
          <w:sz w:val="20"/>
          <w:szCs w:val="20"/>
          <w:lang w:eastAsia="zh-HK"/>
        </w:rPr>
        <w:t>流動郵政局</w:t>
      </w:r>
      <w:r w:rsidR="0003444C" w:rsidRPr="0003444C">
        <w:rPr>
          <w:rFonts w:ascii="Courier New" w:hAnsi="Courier New" w:cs="Courier New"/>
          <w:sz w:val="20"/>
          <w:szCs w:val="20"/>
          <w:lang w:eastAsia="zh-HK"/>
        </w:rPr>
        <w:t xml:space="preserve"> 1",</w:t>
      </w:r>
    </w:p>
    <w:p w14:paraId="1D92BABE" w14:textId="3F104C3C" w:rsidR="0003444C" w:rsidRDefault="008179A1" w:rsidP="0020403E">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0003444C" w:rsidRPr="0003444C">
        <w:rPr>
          <w:rFonts w:ascii="Courier New" w:hAnsi="Courier New" w:cs="Courier New"/>
          <w:sz w:val="20"/>
          <w:szCs w:val="20"/>
          <w:lang w:eastAsia="zh-HK"/>
        </w:rPr>
        <w:t>"</w:t>
      </w:r>
      <w:proofErr w:type="spellStart"/>
      <w:r w:rsidR="0003444C" w:rsidRPr="0003444C">
        <w:rPr>
          <w:rFonts w:ascii="Courier New" w:hAnsi="Courier New" w:cs="Courier New"/>
          <w:sz w:val="20"/>
          <w:szCs w:val="20"/>
          <w:lang w:eastAsia="zh-HK"/>
        </w:rPr>
        <w:t>districtTC</w:t>
      </w:r>
      <w:proofErr w:type="spellEnd"/>
      <w:r w:rsidR="0003444C" w:rsidRPr="0003444C">
        <w:rPr>
          <w:rFonts w:ascii="Courier New" w:hAnsi="Courier New" w:cs="Courier New"/>
          <w:sz w:val="20"/>
          <w:szCs w:val="20"/>
          <w:lang w:eastAsia="zh-HK"/>
        </w:rPr>
        <w:t>":"</w:t>
      </w:r>
      <w:r w:rsidR="0003444C" w:rsidRPr="0003444C">
        <w:rPr>
          <w:rFonts w:ascii="Courier New" w:hAnsi="Courier New" w:cs="Courier New" w:hint="eastAsia"/>
          <w:sz w:val="20"/>
          <w:szCs w:val="20"/>
          <w:lang w:eastAsia="zh-HK"/>
        </w:rPr>
        <w:t>元朗區</w:t>
      </w:r>
      <w:r w:rsidR="0003444C" w:rsidRPr="0003444C">
        <w:rPr>
          <w:rFonts w:ascii="Courier New" w:hAnsi="Courier New" w:cs="Courier New"/>
          <w:sz w:val="20"/>
          <w:szCs w:val="20"/>
          <w:lang w:eastAsia="zh-HK"/>
        </w:rPr>
        <w:t>",</w:t>
      </w:r>
    </w:p>
    <w:p w14:paraId="5BE886F1" w14:textId="3C829B7D" w:rsidR="0003444C" w:rsidRDefault="008179A1" w:rsidP="0020403E">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0003444C" w:rsidRPr="0003444C">
        <w:rPr>
          <w:rFonts w:ascii="Courier New" w:hAnsi="Courier New" w:cs="Courier New"/>
          <w:sz w:val="20"/>
          <w:szCs w:val="20"/>
          <w:lang w:eastAsia="zh-HK"/>
        </w:rPr>
        <w:t>"latitude":"22.43353",</w:t>
      </w:r>
    </w:p>
    <w:p w14:paraId="37A71985" w14:textId="1A23319C" w:rsidR="0003444C" w:rsidRDefault="008179A1" w:rsidP="0020403E">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0003444C" w:rsidRPr="0003444C">
        <w:rPr>
          <w:rFonts w:ascii="Courier New" w:hAnsi="Courier New" w:cs="Courier New"/>
          <w:sz w:val="20"/>
          <w:szCs w:val="20"/>
          <w:lang w:eastAsia="zh-HK"/>
        </w:rPr>
        <w:t>"openHour":"14:10",</w:t>
      </w:r>
    </w:p>
    <w:p w14:paraId="05A4BF82" w14:textId="1847CD18" w:rsidR="0003444C" w:rsidRDefault="008179A1" w:rsidP="0020403E">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0003444C" w:rsidRPr="0003444C">
        <w:rPr>
          <w:rFonts w:ascii="Courier New" w:hAnsi="Courier New" w:cs="Courier New"/>
          <w:sz w:val="20"/>
          <w:szCs w:val="20"/>
          <w:lang w:eastAsia="zh-HK"/>
        </w:rPr>
        <w:t>"dayOfWeekCode":1,</w:t>
      </w:r>
    </w:p>
    <w:p w14:paraId="5A52609F" w14:textId="54AB06FB" w:rsidR="0003444C" w:rsidRDefault="008179A1" w:rsidP="0020403E">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0003444C" w:rsidRPr="0003444C">
        <w:rPr>
          <w:rFonts w:ascii="Courier New" w:hAnsi="Courier New" w:cs="Courier New"/>
          <w:sz w:val="20"/>
          <w:szCs w:val="20"/>
          <w:lang w:eastAsia="zh-HK"/>
        </w:rPr>
        <w:t>"</w:t>
      </w:r>
      <w:proofErr w:type="spellStart"/>
      <w:r w:rsidR="0003444C" w:rsidRPr="0003444C">
        <w:rPr>
          <w:rFonts w:ascii="Courier New" w:hAnsi="Courier New" w:cs="Courier New"/>
          <w:sz w:val="20"/>
          <w:szCs w:val="20"/>
          <w:lang w:eastAsia="zh-HK"/>
        </w:rPr>
        <w:t>nameEN</w:t>
      </w:r>
      <w:proofErr w:type="spellEnd"/>
      <w:r w:rsidR="0003444C" w:rsidRPr="0003444C">
        <w:rPr>
          <w:rFonts w:ascii="Courier New" w:hAnsi="Courier New" w:cs="Courier New"/>
          <w:sz w:val="20"/>
          <w:szCs w:val="20"/>
          <w:lang w:eastAsia="zh-HK"/>
        </w:rPr>
        <w:t>":"Mobile Post Offices 1",</w:t>
      </w:r>
    </w:p>
    <w:p w14:paraId="3589A428" w14:textId="160D5826" w:rsidR="0003444C" w:rsidRDefault="008179A1" w:rsidP="0020403E">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0003444C" w:rsidRPr="0003444C">
        <w:rPr>
          <w:rFonts w:ascii="Courier New" w:hAnsi="Courier New" w:cs="Courier New"/>
          <w:sz w:val="20"/>
          <w:szCs w:val="20"/>
          <w:lang w:eastAsia="zh-HK"/>
        </w:rPr>
        <w:t>"</w:t>
      </w:r>
      <w:proofErr w:type="spellStart"/>
      <w:r w:rsidR="0003444C" w:rsidRPr="0003444C">
        <w:rPr>
          <w:rFonts w:ascii="Courier New" w:hAnsi="Courier New" w:cs="Courier New"/>
          <w:sz w:val="20"/>
          <w:szCs w:val="20"/>
          <w:lang w:eastAsia="zh-HK"/>
        </w:rPr>
        <w:t>districtEN</w:t>
      </w:r>
      <w:proofErr w:type="spellEnd"/>
      <w:r w:rsidR="0003444C" w:rsidRPr="0003444C">
        <w:rPr>
          <w:rFonts w:ascii="Courier New" w:hAnsi="Courier New" w:cs="Courier New"/>
          <w:sz w:val="20"/>
          <w:szCs w:val="20"/>
          <w:lang w:eastAsia="zh-HK"/>
        </w:rPr>
        <w:t>":"Yuen Long",</w:t>
      </w:r>
    </w:p>
    <w:p w14:paraId="06019BAD" w14:textId="1BD17FE2" w:rsidR="0003444C" w:rsidRDefault="008179A1" w:rsidP="0020403E">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0003444C" w:rsidRPr="0003444C">
        <w:rPr>
          <w:rFonts w:ascii="Courier New" w:hAnsi="Courier New" w:cs="Courier New"/>
          <w:sz w:val="20"/>
          <w:szCs w:val="20"/>
          <w:lang w:eastAsia="zh-HK"/>
        </w:rPr>
        <w:t>"</w:t>
      </w:r>
      <w:proofErr w:type="spellStart"/>
      <w:r w:rsidR="0003444C" w:rsidRPr="0003444C">
        <w:rPr>
          <w:rFonts w:ascii="Courier New" w:hAnsi="Courier New" w:cs="Courier New"/>
          <w:sz w:val="20"/>
          <w:szCs w:val="20"/>
          <w:lang w:eastAsia="zh-HK"/>
        </w:rPr>
        <w:t>locationEN</w:t>
      </w:r>
      <w:proofErr w:type="spellEnd"/>
      <w:r w:rsidR="0003444C" w:rsidRPr="0003444C">
        <w:rPr>
          <w:rFonts w:ascii="Courier New" w:hAnsi="Courier New" w:cs="Courier New"/>
          <w:sz w:val="20"/>
          <w:szCs w:val="20"/>
          <w:lang w:eastAsia="zh-HK"/>
        </w:rPr>
        <w:t>":"Hung Shui Kiu",</w:t>
      </w:r>
    </w:p>
    <w:p w14:paraId="4A9189F3" w14:textId="3FD5A83F" w:rsidR="0003444C" w:rsidRDefault="008179A1" w:rsidP="0020403E">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0003444C" w:rsidRPr="0003444C">
        <w:rPr>
          <w:rFonts w:ascii="Courier New" w:hAnsi="Courier New" w:cs="Courier New"/>
          <w:sz w:val="20"/>
          <w:szCs w:val="20"/>
          <w:lang w:eastAsia="zh-HK"/>
        </w:rPr>
        <w:t>"</w:t>
      </w:r>
      <w:proofErr w:type="spellStart"/>
      <w:r w:rsidR="0003444C" w:rsidRPr="0003444C">
        <w:rPr>
          <w:rFonts w:ascii="Courier New" w:hAnsi="Courier New" w:cs="Courier New"/>
          <w:sz w:val="20"/>
          <w:szCs w:val="20"/>
          <w:lang w:eastAsia="zh-HK"/>
        </w:rPr>
        <w:t>addressEN</w:t>
      </w:r>
      <w:proofErr w:type="spellEnd"/>
      <w:r w:rsidR="0003444C" w:rsidRPr="0003444C">
        <w:rPr>
          <w:rFonts w:ascii="Courier New" w:hAnsi="Courier New" w:cs="Courier New"/>
          <w:sz w:val="20"/>
          <w:szCs w:val="20"/>
          <w:lang w:eastAsia="zh-HK"/>
        </w:rPr>
        <w:t>":"Close to Chui Shan Yuen, at the junction of Hung Shui Kiu Main Road and Castle Peak Road (Hung Shui Kiu), Yuen Long.",</w:t>
      </w:r>
    </w:p>
    <w:p w14:paraId="321C943B" w14:textId="7944CDB8" w:rsidR="0003444C" w:rsidRDefault="008179A1" w:rsidP="0020403E">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0003444C" w:rsidRPr="0003444C">
        <w:rPr>
          <w:rFonts w:ascii="Courier New" w:hAnsi="Courier New" w:cs="Courier New"/>
          <w:sz w:val="20"/>
          <w:szCs w:val="20"/>
          <w:lang w:eastAsia="zh-HK"/>
        </w:rPr>
        <w:t>"seq":7,</w:t>
      </w:r>
    </w:p>
    <w:p w14:paraId="26DFCEFB" w14:textId="5BCFEEB0" w:rsidR="0003444C" w:rsidRDefault="008179A1" w:rsidP="0020403E">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0003444C" w:rsidRPr="0003444C">
        <w:rPr>
          <w:rFonts w:ascii="Courier New" w:hAnsi="Courier New" w:cs="Courier New"/>
          <w:sz w:val="20"/>
          <w:szCs w:val="20"/>
          <w:lang w:eastAsia="zh-HK"/>
        </w:rPr>
        <w:t>"longitude":"113.99781"</w:t>
      </w:r>
    </w:p>
    <w:p w14:paraId="64C7A49D" w14:textId="4C43C2CE" w:rsidR="0020403E" w:rsidRDefault="008179A1" w:rsidP="0020403E">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sidR="0003444C" w:rsidRPr="0003444C">
        <w:rPr>
          <w:rFonts w:ascii="Courier New" w:hAnsi="Courier New" w:cs="Courier New"/>
          <w:sz w:val="20"/>
          <w:szCs w:val="20"/>
          <w:lang w:eastAsia="zh-HK"/>
        </w:rPr>
        <w:t>},</w:t>
      </w:r>
    </w:p>
    <w:p w14:paraId="5219F822" w14:textId="77777777" w:rsidR="00B203B6" w:rsidRDefault="0003444C" w:rsidP="00127F9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sidRPr="0003444C">
        <w:rPr>
          <w:rFonts w:ascii="Courier New" w:hAnsi="Courier New" w:cs="Courier New"/>
          <w:sz w:val="20"/>
          <w:szCs w:val="20"/>
          <w:lang w:eastAsia="zh-HK"/>
        </w:rPr>
        <w:t>{</w:t>
      </w:r>
    </w:p>
    <w:p w14:paraId="1F2C89A6" w14:textId="45029BEF" w:rsidR="00B203B6" w:rsidRDefault="00ED60AF" w:rsidP="00127F9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0003444C" w:rsidRPr="0003444C">
        <w:rPr>
          <w:rFonts w:ascii="Courier New" w:hAnsi="Courier New" w:cs="Courier New"/>
          <w:sz w:val="20"/>
          <w:szCs w:val="20"/>
          <w:lang w:eastAsia="zh-HK"/>
        </w:rPr>
        <w:t>"mobileCode":"1",</w:t>
      </w:r>
    </w:p>
    <w:p w14:paraId="5B397A55" w14:textId="00134187" w:rsidR="00B203B6" w:rsidRDefault="00ED60AF" w:rsidP="00127F9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0003444C" w:rsidRPr="0003444C">
        <w:rPr>
          <w:rFonts w:ascii="Courier New" w:hAnsi="Courier New" w:cs="Courier New"/>
          <w:sz w:val="20"/>
          <w:szCs w:val="20"/>
          <w:lang w:eastAsia="zh-HK"/>
        </w:rPr>
        <w:t>"</w:t>
      </w:r>
      <w:proofErr w:type="spellStart"/>
      <w:r w:rsidR="0003444C" w:rsidRPr="0003444C">
        <w:rPr>
          <w:rFonts w:ascii="Courier New" w:hAnsi="Courier New" w:cs="Courier New"/>
          <w:sz w:val="20"/>
          <w:szCs w:val="20"/>
          <w:lang w:eastAsia="zh-HK"/>
        </w:rPr>
        <w:t>locationTC</w:t>
      </w:r>
      <w:proofErr w:type="spellEnd"/>
      <w:r w:rsidR="0003444C" w:rsidRPr="0003444C">
        <w:rPr>
          <w:rFonts w:ascii="Courier New" w:hAnsi="Courier New" w:cs="Courier New"/>
          <w:sz w:val="20"/>
          <w:szCs w:val="20"/>
          <w:lang w:eastAsia="zh-HK"/>
        </w:rPr>
        <w:t>":"</w:t>
      </w:r>
      <w:r w:rsidR="0003444C" w:rsidRPr="0003444C">
        <w:rPr>
          <w:rFonts w:ascii="Courier New" w:hAnsi="Courier New" w:cs="Courier New" w:hint="eastAsia"/>
          <w:sz w:val="20"/>
          <w:szCs w:val="20"/>
          <w:lang w:eastAsia="zh-HK"/>
        </w:rPr>
        <w:t>洪水橋</w:t>
      </w:r>
      <w:r w:rsidR="0003444C" w:rsidRPr="0003444C">
        <w:rPr>
          <w:rFonts w:ascii="Courier New" w:hAnsi="Courier New" w:cs="Courier New"/>
          <w:sz w:val="20"/>
          <w:szCs w:val="20"/>
          <w:lang w:eastAsia="zh-HK"/>
        </w:rPr>
        <w:t>",</w:t>
      </w:r>
    </w:p>
    <w:p w14:paraId="58432B8C" w14:textId="5CFB67C1" w:rsidR="00B203B6" w:rsidRDefault="00ED60AF" w:rsidP="00127F9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0003444C" w:rsidRPr="0003444C">
        <w:rPr>
          <w:rFonts w:ascii="Courier New" w:hAnsi="Courier New" w:cs="Courier New"/>
          <w:sz w:val="20"/>
          <w:szCs w:val="20"/>
          <w:lang w:eastAsia="zh-HK"/>
        </w:rPr>
        <w:t>"</w:t>
      </w:r>
      <w:proofErr w:type="spellStart"/>
      <w:r w:rsidR="0003444C" w:rsidRPr="0003444C">
        <w:rPr>
          <w:rFonts w:ascii="Courier New" w:hAnsi="Courier New" w:cs="Courier New"/>
          <w:sz w:val="20"/>
          <w:szCs w:val="20"/>
          <w:lang w:eastAsia="zh-HK"/>
        </w:rPr>
        <w:t>locationSC</w:t>
      </w:r>
      <w:proofErr w:type="spellEnd"/>
      <w:r w:rsidR="0003444C" w:rsidRPr="0003444C">
        <w:rPr>
          <w:rFonts w:ascii="Courier New" w:hAnsi="Courier New" w:cs="Courier New"/>
          <w:sz w:val="20"/>
          <w:szCs w:val="20"/>
          <w:lang w:eastAsia="zh-HK"/>
        </w:rPr>
        <w:t>":"</w:t>
      </w:r>
      <w:r w:rsidR="0003444C" w:rsidRPr="0003444C">
        <w:rPr>
          <w:rFonts w:ascii="Courier New" w:hAnsi="Courier New" w:cs="Courier New" w:hint="eastAsia"/>
          <w:sz w:val="20"/>
          <w:szCs w:val="20"/>
          <w:lang w:eastAsia="zh-HK"/>
        </w:rPr>
        <w:t>洪水桥</w:t>
      </w:r>
      <w:r w:rsidR="0003444C" w:rsidRPr="0003444C">
        <w:rPr>
          <w:rFonts w:ascii="Courier New" w:hAnsi="Courier New" w:cs="Courier New"/>
          <w:sz w:val="20"/>
          <w:szCs w:val="20"/>
          <w:lang w:eastAsia="zh-HK"/>
        </w:rPr>
        <w:t>",</w:t>
      </w:r>
    </w:p>
    <w:p w14:paraId="5BD7C32D" w14:textId="20BC49EC" w:rsidR="00B203B6" w:rsidRDefault="00ED60AF" w:rsidP="00127F9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0003444C" w:rsidRPr="0003444C">
        <w:rPr>
          <w:rFonts w:ascii="Courier New" w:hAnsi="Courier New" w:cs="Courier New"/>
          <w:sz w:val="20"/>
          <w:szCs w:val="20"/>
          <w:lang w:eastAsia="zh-HK"/>
        </w:rPr>
        <w:t>"</w:t>
      </w:r>
      <w:proofErr w:type="spellStart"/>
      <w:r w:rsidR="0003444C" w:rsidRPr="0003444C">
        <w:rPr>
          <w:rFonts w:ascii="Courier New" w:hAnsi="Courier New" w:cs="Courier New"/>
          <w:sz w:val="20"/>
          <w:szCs w:val="20"/>
          <w:lang w:eastAsia="zh-HK"/>
        </w:rPr>
        <w:t>addressTC</w:t>
      </w:r>
      <w:proofErr w:type="spellEnd"/>
      <w:r w:rsidR="0003444C" w:rsidRPr="0003444C">
        <w:rPr>
          <w:rFonts w:ascii="Courier New" w:hAnsi="Courier New" w:cs="Courier New"/>
          <w:sz w:val="20"/>
          <w:szCs w:val="20"/>
          <w:lang w:eastAsia="zh-HK"/>
        </w:rPr>
        <w:t>":"</w:t>
      </w:r>
      <w:r w:rsidR="0003444C" w:rsidRPr="0003444C">
        <w:rPr>
          <w:rFonts w:ascii="Courier New" w:hAnsi="Courier New" w:cs="Courier New" w:hint="eastAsia"/>
          <w:sz w:val="20"/>
          <w:szCs w:val="20"/>
          <w:lang w:eastAsia="zh-HK"/>
        </w:rPr>
        <w:t>元朗洪水橋大路與青山公路洪水橋段交界，翠珊園附近。</w:t>
      </w:r>
      <w:r w:rsidR="0003444C" w:rsidRPr="0003444C">
        <w:rPr>
          <w:rFonts w:ascii="Courier New" w:hAnsi="Courier New" w:cs="Courier New"/>
          <w:sz w:val="20"/>
          <w:szCs w:val="20"/>
          <w:lang w:eastAsia="zh-HK"/>
        </w:rPr>
        <w:t>",</w:t>
      </w:r>
    </w:p>
    <w:p w14:paraId="4597EB64" w14:textId="09DC910D" w:rsidR="00B203B6" w:rsidRDefault="00ED60AF" w:rsidP="00127F9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0003444C" w:rsidRPr="0003444C">
        <w:rPr>
          <w:rFonts w:ascii="Courier New" w:hAnsi="Courier New" w:cs="Courier New"/>
          <w:sz w:val="20"/>
          <w:szCs w:val="20"/>
          <w:lang w:eastAsia="zh-HK"/>
        </w:rPr>
        <w:t>"</w:t>
      </w:r>
      <w:proofErr w:type="spellStart"/>
      <w:r w:rsidR="0003444C" w:rsidRPr="0003444C">
        <w:rPr>
          <w:rFonts w:ascii="Courier New" w:hAnsi="Courier New" w:cs="Courier New"/>
          <w:sz w:val="20"/>
          <w:szCs w:val="20"/>
          <w:lang w:eastAsia="zh-HK"/>
        </w:rPr>
        <w:t>nameSC</w:t>
      </w:r>
      <w:proofErr w:type="spellEnd"/>
      <w:r w:rsidR="0003444C" w:rsidRPr="0003444C">
        <w:rPr>
          <w:rFonts w:ascii="Courier New" w:hAnsi="Courier New" w:cs="Courier New"/>
          <w:sz w:val="20"/>
          <w:szCs w:val="20"/>
          <w:lang w:eastAsia="zh-HK"/>
        </w:rPr>
        <w:t>":"</w:t>
      </w:r>
      <w:r w:rsidR="0003444C" w:rsidRPr="0003444C">
        <w:rPr>
          <w:rFonts w:ascii="Courier New" w:hAnsi="Courier New" w:cs="Courier New" w:hint="eastAsia"/>
          <w:sz w:val="20"/>
          <w:szCs w:val="20"/>
          <w:lang w:eastAsia="zh-HK"/>
        </w:rPr>
        <w:t>流动邮政局</w:t>
      </w:r>
      <w:r w:rsidR="0003444C" w:rsidRPr="0003444C">
        <w:rPr>
          <w:rFonts w:ascii="Courier New" w:hAnsi="Courier New" w:cs="Courier New"/>
          <w:sz w:val="20"/>
          <w:szCs w:val="20"/>
          <w:lang w:eastAsia="zh-HK"/>
        </w:rPr>
        <w:t xml:space="preserve"> 1",</w:t>
      </w:r>
    </w:p>
    <w:p w14:paraId="73E0A5DE" w14:textId="0D36F2E7" w:rsidR="00B203B6" w:rsidRDefault="00ED60AF" w:rsidP="00127F9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0003444C" w:rsidRPr="0003444C">
        <w:rPr>
          <w:rFonts w:ascii="Courier New" w:hAnsi="Courier New" w:cs="Courier New"/>
          <w:sz w:val="20"/>
          <w:szCs w:val="20"/>
          <w:lang w:eastAsia="zh-HK"/>
        </w:rPr>
        <w:t>"</w:t>
      </w:r>
      <w:proofErr w:type="spellStart"/>
      <w:r w:rsidR="0003444C" w:rsidRPr="0003444C">
        <w:rPr>
          <w:rFonts w:ascii="Courier New" w:hAnsi="Courier New" w:cs="Courier New"/>
          <w:sz w:val="20"/>
          <w:szCs w:val="20"/>
          <w:lang w:eastAsia="zh-HK"/>
        </w:rPr>
        <w:t>districtSC</w:t>
      </w:r>
      <w:proofErr w:type="spellEnd"/>
      <w:r w:rsidR="0003444C" w:rsidRPr="0003444C">
        <w:rPr>
          <w:rFonts w:ascii="Courier New" w:hAnsi="Courier New" w:cs="Courier New"/>
          <w:sz w:val="20"/>
          <w:szCs w:val="20"/>
          <w:lang w:eastAsia="zh-HK"/>
        </w:rPr>
        <w:t>":"</w:t>
      </w:r>
      <w:r w:rsidR="0003444C" w:rsidRPr="0003444C">
        <w:rPr>
          <w:rFonts w:ascii="Courier New" w:hAnsi="Courier New" w:cs="Courier New" w:hint="eastAsia"/>
          <w:sz w:val="20"/>
          <w:szCs w:val="20"/>
          <w:lang w:eastAsia="zh-HK"/>
        </w:rPr>
        <w:t>元朗区</w:t>
      </w:r>
      <w:r w:rsidR="0003444C" w:rsidRPr="0003444C">
        <w:rPr>
          <w:rFonts w:ascii="Courier New" w:hAnsi="Courier New" w:cs="Courier New"/>
          <w:sz w:val="20"/>
          <w:szCs w:val="20"/>
          <w:lang w:eastAsia="zh-HK"/>
        </w:rPr>
        <w:t>",</w:t>
      </w:r>
    </w:p>
    <w:p w14:paraId="7E9354B0" w14:textId="638AA59F" w:rsidR="00B203B6" w:rsidRDefault="00ED60AF" w:rsidP="00127F9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0003444C" w:rsidRPr="0003444C">
        <w:rPr>
          <w:rFonts w:ascii="Courier New" w:hAnsi="Courier New" w:cs="Courier New"/>
          <w:sz w:val="20"/>
          <w:szCs w:val="20"/>
          <w:lang w:eastAsia="zh-HK"/>
        </w:rPr>
        <w:t>"</w:t>
      </w:r>
      <w:proofErr w:type="spellStart"/>
      <w:r w:rsidR="0003444C" w:rsidRPr="0003444C">
        <w:rPr>
          <w:rFonts w:ascii="Courier New" w:hAnsi="Courier New" w:cs="Courier New"/>
          <w:sz w:val="20"/>
          <w:szCs w:val="20"/>
          <w:lang w:eastAsia="zh-HK"/>
        </w:rPr>
        <w:t>addressSC</w:t>
      </w:r>
      <w:proofErr w:type="spellEnd"/>
      <w:r w:rsidR="0003444C" w:rsidRPr="0003444C">
        <w:rPr>
          <w:rFonts w:ascii="Courier New" w:hAnsi="Courier New" w:cs="Courier New"/>
          <w:sz w:val="20"/>
          <w:szCs w:val="20"/>
          <w:lang w:eastAsia="zh-HK"/>
        </w:rPr>
        <w:t>":"</w:t>
      </w:r>
      <w:r w:rsidR="0003444C" w:rsidRPr="0003444C">
        <w:rPr>
          <w:rFonts w:ascii="Courier New" w:hAnsi="Courier New" w:cs="Courier New" w:hint="eastAsia"/>
          <w:sz w:val="20"/>
          <w:szCs w:val="20"/>
          <w:lang w:eastAsia="zh-HK"/>
        </w:rPr>
        <w:t>元朗洪水桥大路与青山公路洪水桥段交界，翠珊园附近。</w:t>
      </w:r>
      <w:r w:rsidR="0003444C" w:rsidRPr="0003444C">
        <w:rPr>
          <w:rFonts w:ascii="Courier New" w:hAnsi="Courier New" w:cs="Courier New"/>
          <w:sz w:val="20"/>
          <w:szCs w:val="20"/>
          <w:lang w:eastAsia="zh-HK"/>
        </w:rPr>
        <w:t>",</w:t>
      </w:r>
    </w:p>
    <w:p w14:paraId="77BEEECC" w14:textId="7313D70D" w:rsidR="00B203B6" w:rsidRDefault="00ED60AF" w:rsidP="00127F9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0003444C" w:rsidRPr="0003444C">
        <w:rPr>
          <w:rFonts w:ascii="Courier New" w:hAnsi="Courier New" w:cs="Courier New"/>
          <w:sz w:val="20"/>
          <w:szCs w:val="20"/>
          <w:lang w:eastAsia="zh-HK"/>
        </w:rPr>
        <w:t>"closeHour":"15:25",</w:t>
      </w:r>
    </w:p>
    <w:p w14:paraId="5045C371" w14:textId="712F7B3E" w:rsidR="00B203B6" w:rsidRDefault="00ED60AF" w:rsidP="00127F9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0003444C" w:rsidRPr="0003444C">
        <w:rPr>
          <w:rFonts w:ascii="Courier New" w:hAnsi="Courier New" w:cs="Courier New"/>
          <w:sz w:val="20"/>
          <w:szCs w:val="20"/>
          <w:lang w:eastAsia="zh-HK"/>
        </w:rPr>
        <w:t>"</w:t>
      </w:r>
      <w:proofErr w:type="spellStart"/>
      <w:r w:rsidR="0003444C" w:rsidRPr="0003444C">
        <w:rPr>
          <w:rFonts w:ascii="Courier New" w:hAnsi="Courier New" w:cs="Courier New"/>
          <w:sz w:val="20"/>
          <w:szCs w:val="20"/>
          <w:lang w:eastAsia="zh-HK"/>
        </w:rPr>
        <w:t>nameTC</w:t>
      </w:r>
      <w:proofErr w:type="spellEnd"/>
      <w:r w:rsidR="0003444C" w:rsidRPr="0003444C">
        <w:rPr>
          <w:rFonts w:ascii="Courier New" w:hAnsi="Courier New" w:cs="Courier New"/>
          <w:sz w:val="20"/>
          <w:szCs w:val="20"/>
          <w:lang w:eastAsia="zh-HK"/>
        </w:rPr>
        <w:t>":"</w:t>
      </w:r>
      <w:r w:rsidR="0003444C" w:rsidRPr="0003444C">
        <w:rPr>
          <w:rFonts w:ascii="Courier New" w:hAnsi="Courier New" w:cs="Courier New" w:hint="eastAsia"/>
          <w:sz w:val="20"/>
          <w:szCs w:val="20"/>
          <w:lang w:eastAsia="zh-HK"/>
        </w:rPr>
        <w:t>流動郵政局</w:t>
      </w:r>
      <w:r w:rsidR="0003444C" w:rsidRPr="0003444C">
        <w:rPr>
          <w:rFonts w:ascii="Courier New" w:hAnsi="Courier New" w:cs="Courier New"/>
          <w:sz w:val="20"/>
          <w:szCs w:val="20"/>
          <w:lang w:eastAsia="zh-HK"/>
        </w:rPr>
        <w:t xml:space="preserve"> 1",</w:t>
      </w:r>
    </w:p>
    <w:p w14:paraId="31799269" w14:textId="19398107" w:rsidR="00B203B6" w:rsidRDefault="00ED60AF" w:rsidP="00127F9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0003444C" w:rsidRPr="0003444C">
        <w:rPr>
          <w:rFonts w:ascii="Courier New" w:hAnsi="Courier New" w:cs="Courier New"/>
          <w:sz w:val="20"/>
          <w:szCs w:val="20"/>
          <w:lang w:eastAsia="zh-HK"/>
        </w:rPr>
        <w:t>"</w:t>
      </w:r>
      <w:proofErr w:type="spellStart"/>
      <w:r w:rsidR="0003444C" w:rsidRPr="0003444C">
        <w:rPr>
          <w:rFonts w:ascii="Courier New" w:hAnsi="Courier New" w:cs="Courier New"/>
          <w:sz w:val="20"/>
          <w:szCs w:val="20"/>
          <w:lang w:eastAsia="zh-HK"/>
        </w:rPr>
        <w:t>districtTC</w:t>
      </w:r>
      <w:proofErr w:type="spellEnd"/>
      <w:r w:rsidR="0003444C" w:rsidRPr="0003444C">
        <w:rPr>
          <w:rFonts w:ascii="Courier New" w:hAnsi="Courier New" w:cs="Courier New"/>
          <w:sz w:val="20"/>
          <w:szCs w:val="20"/>
          <w:lang w:eastAsia="zh-HK"/>
        </w:rPr>
        <w:t>":"</w:t>
      </w:r>
      <w:r w:rsidR="0003444C" w:rsidRPr="0003444C">
        <w:rPr>
          <w:rFonts w:ascii="Courier New" w:hAnsi="Courier New" w:cs="Courier New" w:hint="eastAsia"/>
          <w:sz w:val="20"/>
          <w:szCs w:val="20"/>
          <w:lang w:eastAsia="zh-HK"/>
        </w:rPr>
        <w:t>元朗區</w:t>
      </w:r>
      <w:r w:rsidR="0003444C" w:rsidRPr="0003444C">
        <w:rPr>
          <w:rFonts w:ascii="Courier New" w:hAnsi="Courier New" w:cs="Courier New"/>
          <w:sz w:val="20"/>
          <w:szCs w:val="20"/>
          <w:lang w:eastAsia="zh-HK"/>
        </w:rPr>
        <w:t>",</w:t>
      </w:r>
    </w:p>
    <w:p w14:paraId="438A1CAD" w14:textId="53EEABC5" w:rsidR="00B203B6" w:rsidRDefault="00ED60AF" w:rsidP="00127F9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0003444C" w:rsidRPr="0003444C">
        <w:rPr>
          <w:rFonts w:ascii="Courier New" w:hAnsi="Courier New" w:cs="Courier New"/>
          <w:sz w:val="20"/>
          <w:szCs w:val="20"/>
          <w:lang w:eastAsia="zh-HK"/>
        </w:rPr>
        <w:t>"latitude":"22.43353",</w:t>
      </w:r>
    </w:p>
    <w:p w14:paraId="6712ABA7" w14:textId="4D560013" w:rsidR="00B203B6" w:rsidRDefault="00ED60AF" w:rsidP="00127F9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0003444C" w:rsidRPr="0003444C">
        <w:rPr>
          <w:rFonts w:ascii="Courier New" w:hAnsi="Courier New" w:cs="Courier New"/>
          <w:sz w:val="20"/>
          <w:szCs w:val="20"/>
          <w:lang w:eastAsia="zh-HK"/>
        </w:rPr>
        <w:t>"openHour":"14:55",</w:t>
      </w:r>
    </w:p>
    <w:p w14:paraId="52C6BA11" w14:textId="498E38B3" w:rsidR="00B203B6" w:rsidRDefault="00ED60AF" w:rsidP="00127F9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0003444C" w:rsidRPr="0003444C">
        <w:rPr>
          <w:rFonts w:ascii="Courier New" w:hAnsi="Courier New" w:cs="Courier New"/>
          <w:sz w:val="20"/>
          <w:szCs w:val="20"/>
          <w:lang w:eastAsia="zh-HK"/>
        </w:rPr>
        <w:t>"dayOfWeekCode":3,</w:t>
      </w:r>
    </w:p>
    <w:p w14:paraId="7C68F81F" w14:textId="20DCD6F4" w:rsidR="00B203B6" w:rsidRDefault="00ED60AF" w:rsidP="00127F9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0003444C" w:rsidRPr="0003444C">
        <w:rPr>
          <w:rFonts w:ascii="Courier New" w:hAnsi="Courier New" w:cs="Courier New"/>
          <w:sz w:val="20"/>
          <w:szCs w:val="20"/>
          <w:lang w:eastAsia="zh-HK"/>
        </w:rPr>
        <w:t>"</w:t>
      </w:r>
      <w:proofErr w:type="spellStart"/>
      <w:r w:rsidR="0003444C" w:rsidRPr="0003444C">
        <w:rPr>
          <w:rFonts w:ascii="Courier New" w:hAnsi="Courier New" w:cs="Courier New"/>
          <w:sz w:val="20"/>
          <w:szCs w:val="20"/>
          <w:lang w:eastAsia="zh-HK"/>
        </w:rPr>
        <w:t>nameEN</w:t>
      </w:r>
      <w:proofErr w:type="spellEnd"/>
      <w:r w:rsidR="0003444C" w:rsidRPr="0003444C">
        <w:rPr>
          <w:rFonts w:ascii="Courier New" w:hAnsi="Courier New" w:cs="Courier New"/>
          <w:sz w:val="20"/>
          <w:szCs w:val="20"/>
          <w:lang w:eastAsia="zh-HK"/>
        </w:rPr>
        <w:t>":"Mobile Post Offices 1",</w:t>
      </w:r>
    </w:p>
    <w:p w14:paraId="08664CB0" w14:textId="3BD95A99" w:rsidR="00B203B6" w:rsidRDefault="00ED60AF" w:rsidP="00127F9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0003444C" w:rsidRPr="0003444C">
        <w:rPr>
          <w:rFonts w:ascii="Courier New" w:hAnsi="Courier New" w:cs="Courier New"/>
          <w:sz w:val="20"/>
          <w:szCs w:val="20"/>
          <w:lang w:eastAsia="zh-HK"/>
        </w:rPr>
        <w:t>"</w:t>
      </w:r>
      <w:proofErr w:type="spellStart"/>
      <w:r w:rsidR="0003444C" w:rsidRPr="0003444C">
        <w:rPr>
          <w:rFonts w:ascii="Courier New" w:hAnsi="Courier New" w:cs="Courier New"/>
          <w:sz w:val="20"/>
          <w:szCs w:val="20"/>
          <w:lang w:eastAsia="zh-HK"/>
        </w:rPr>
        <w:t>districtEN</w:t>
      </w:r>
      <w:proofErr w:type="spellEnd"/>
      <w:r w:rsidR="0003444C" w:rsidRPr="0003444C">
        <w:rPr>
          <w:rFonts w:ascii="Courier New" w:hAnsi="Courier New" w:cs="Courier New"/>
          <w:sz w:val="20"/>
          <w:szCs w:val="20"/>
          <w:lang w:eastAsia="zh-HK"/>
        </w:rPr>
        <w:t>":"Yuen Long",</w:t>
      </w:r>
    </w:p>
    <w:p w14:paraId="09BA2FF4" w14:textId="37BA547D" w:rsidR="00ED60AF" w:rsidRDefault="00ED60AF" w:rsidP="00127F9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0003444C" w:rsidRPr="0003444C">
        <w:rPr>
          <w:rFonts w:ascii="Courier New" w:hAnsi="Courier New" w:cs="Courier New"/>
          <w:sz w:val="20"/>
          <w:szCs w:val="20"/>
          <w:lang w:eastAsia="zh-HK"/>
        </w:rPr>
        <w:t>"</w:t>
      </w:r>
      <w:proofErr w:type="spellStart"/>
      <w:r w:rsidR="0003444C" w:rsidRPr="0003444C">
        <w:rPr>
          <w:rFonts w:ascii="Courier New" w:hAnsi="Courier New" w:cs="Courier New"/>
          <w:sz w:val="20"/>
          <w:szCs w:val="20"/>
          <w:lang w:eastAsia="zh-HK"/>
        </w:rPr>
        <w:t>locationEN</w:t>
      </w:r>
      <w:proofErr w:type="spellEnd"/>
      <w:r w:rsidR="0003444C" w:rsidRPr="0003444C">
        <w:rPr>
          <w:rFonts w:ascii="Courier New" w:hAnsi="Courier New" w:cs="Courier New"/>
          <w:sz w:val="20"/>
          <w:szCs w:val="20"/>
          <w:lang w:eastAsia="zh-HK"/>
        </w:rPr>
        <w:t>":"Hung Shui Kiu",</w:t>
      </w:r>
    </w:p>
    <w:p w14:paraId="2828EAEC" w14:textId="68DFDD23" w:rsidR="00ED60AF" w:rsidRDefault="00ED60AF" w:rsidP="00127F9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0003444C" w:rsidRPr="0003444C">
        <w:rPr>
          <w:rFonts w:ascii="Courier New" w:hAnsi="Courier New" w:cs="Courier New"/>
          <w:sz w:val="20"/>
          <w:szCs w:val="20"/>
          <w:lang w:eastAsia="zh-HK"/>
        </w:rPr>
        <w:t>"</w:t>
      </w:r>
      <w:proofErr w:type="spellStart"/>
      <w:r w:rsidR="0003444C" w:rsidRPr="0003444C">
        <w:rPr>
          <w:rFonts w:ascii="Courier New" w:hAnsi="Courier New" w:cs="Courier New"/>
          <w:sz w:val="20"/>
          <w:szCs w:val="20"/>
          <w:lang w:eastAsia="zh-HK"/>
        </w:rPr>
        <w:t>addressEN</w:t>
      </w:r>
      <w:proofErr w:type="spellEnd"/>
      <w:r w:rsidR="0003444C" w:rsidRPr="0003444C">
        <w:rPr>
          <w:rFonts w:ascii="Courier New" w:hAnsi="Courier New" w:cs="Courier New"/>
          <w:sz w:val="20"/>
          <w:szCs w:val="20"/>
          <w:lang w:eastAsia="zh-HK"/>
        </w:rPr>
        <w:t>":"Close to Chui Shan Yuen, at the junction of Hung Shui Kiu Main Road and Castle Peak Road (Hung Shui Kiu), Yuen Long.",</w:t>
      </w:r>
    </w:p>
    <w:p w14:paraId="4EA5F169" w14:textId="3D188EEA" w:rsidR="00ED60AF" w:rsidRDefault="00ED60AF" w:rsidP="00127F9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0003444C" w:rsidRPr="0003444C">
        <w:rPr>
          <w:rFonts w:ascii="Courier New" w:hAnsi="Courier New" w:cs="Courier New"/>
          <w:sz w:val="20"/>
          <w:szCs w:val="20"/>
          <w:lang w:eastAsia="zh-HK"/>
        </w:rPr>
        <w:t>"seq":7,</w:t>
      </w:r>
    </w:p>
    <w:p w14:paraId="2DB23CD8" w14:textId="77455465" w:rsidR="00ED60AF" w:rsidRDefault="00ED60AF" w:rsidP="00127F9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0003444C" w:rsidRPr="0003444C">
        <w:rPr>
          <w:rFonts w:ascii="Courier New" w:hAnsi="Courier New" w:cs="Courier New"/>
          <w:sz w:val="20"/>
          <w:szCs w:val="20"/>
          <w:lang w:eastAsia="zh-HK"/>
        </w:rPr>
        <w:t>"longitude":"113.99781"</w:t>
      </w:r>
    </w:p>
    <w:p w14:paraId="0FC27E06" w14:textId="77777777" w:rsidR="00ED60AF" w:rsidRDefault="00ED60AF" w:rsidP="00127F9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t>},</w:t>
      </w:r>
    </w:p>
    <w:p w14:paraId="6A21BE3E" w14:textId="3AE21EC0" w:rsidR="00127F9B" w:rsidRDefault="00127F9B" w:rsidP="00127F9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sidR="00A13F79">
        <w:rPr>
          <w:rFonts w:ascii="Courier New" w:hAnsi="Courier New" w:cs="Courier New"/>
          <w:sz w:val="20"/>
          <w:szCs w:val="20"/>
          <w:lang w:eastAsia="zh-HK"/>
        </w:rPr>
        <w:tab/>
      </w:r>
      <w:r>
        <w:rPr>
          <w:rFonts w:ascii="Courier New" w:hAnsi="Courier New" w:cs="Courier New"/>
          <w:sz w:val="20"/>
          <w:szCs w:val="20"/>
          <w:lang w:eastAsia="zh-HK"/>
        </w:rPr>
        <w:t>……</w:t>
      </w:r>
    </w:p>
    <w:p w14:paraId="11E9EC11" w14:textId="2461B988" w:rsidR="00127F9B" w:rsidRDefault="00A13F79" w:rsidP="00127F9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sidR="00127F9B">
        <w:rPr>
          <w:rFonts w:ascii="Courier New" w:hAnsi="Courier New" w:cs="Courier New"/>
          <w:sz w:val="20"/>
          <w:szCs w:val="20"/>
          <w:lang w:eastAsia="zh-HK"/>
        </w:rPr>
        <w:t>]</w:t>
      </w:r>
    </w:p>
    <w:p w14:paraId="54175AAA" w14:textId="1EFE17CF" w:rsidR="00A13F79" w:rsidRDefault="00A13F79" w:rsidP="00127F9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w:t>
      </w:r>
    </w:p>
    <w:p w14:paraId="2AD98FF1" w14:textId="77777777" w:rsidR="000C546C" w:rsidRPr="000C546C" w:rsidRDefault="000C546C" w:rsidP="000C546C">
      <w:pPr>
        <w:spacing w:before="120" w:after="0" w:line="240" w:lineRule="auto"/>
        <w:ind w:left="480"/>
        <w:jc w:val="both"/>
        <w:rPr>
          <w:rFonts w:ascii="Arial" w:hAnsi="Arial" w:cs="Arial"/>
          <w:b/>
          <w:color w:val="FF0000"/>
          <w:lang w:eastAsia="zh-HK"/>
        </w:rPr>
      </w:pPr>
    </w:p>
    <w:p w14:paraId="5A3E39A5" w14:textId="77777777" w:rsidR="009F6D68" w:rsidRDefault="009F6D68">
      <w:pPr>
        <w:spacing w:after="0" w:line="240" w:lineRule="auto"/>
        <w:rPr>
          <w:rFonts w:ascii="Arial" w:hAnsi="Arial" w:cs="Arial"/>
          <w:b/>
          <w:lang w:eastAsia="zh-HK"/>
        </w:rPr>
      </w:pPr>
      <w:r>
        <w:rPr>
          <w:rFonts w:ascii="Arial" w:hAnsi="Arial" w:cs="Arial"/>
          <w:b/>
          <w:lang w:eastAsia="zh-HK"/>
        </w:rPr>
        <w:br w:type="page"/>
      </w:r>
    </w:p>
    <w:p w14:paraId="58DA10FF" w14:textId="28D3A3C3" w:rsidR="0044262E" w:rsidRPr="000C546C" w:rsidRDefault="00FC087A" w:rsidP="000C546C">
      <w:pPr>
        <w:spacing w:after="0" w:line="240" w:lineRule="auto"/>
        <w:rPr>
          <w:rFonts w:ascii="Arial" w:hAnsi="Arial" w:cs="Arial"/>
          <w:b/>
          <w:color w:val="FF0000"/>
          <w:lang w:eastAsia="zh-HK"/>
        </w:rPr>
      </w:pPr>
      <w:r>
        <w:rPr>
          <w:rFonts w:ascii="Arial" w:hAnsi="Arial" w:cs="Arial" w:hint="eastAsia"/>
          <w:b/>
          <w:lang w:eastAsia="zh-HK"/>
        </w:rPr>
        <w:lastRenderedPageBreak/>
        <w:t>2.4</w:t>
      </w:r>
      <w:r w:rsidR="0044262E" w:rsidRPr="000C546C">
        <w:rPr>
          <w:rFonts w:ascii="Arial" w:hAnsi="Arial" w:cs="Arial" w:hint="eastAsia"/>
          <w:b/>
          <w:lang w:eastAsia="zh-HK"/>
        </w:rPr>
        <w:t xml:space="preserve"> Error Handling</w:t>
      </w:r>
      <w:r w:rsidR="008B495C" w:rsidRPr="000C546C">
        <w:rPr>
          <w:rFonts w:ascii="Arial" w:hAnsi="Arial" w:cs="Arial"/>
          <w:b/>
          <w:lang w:eastAsia="zh-HK"/>
        </w:rPr>
        <w:t xml:space="preserve"> (</w:t>
      </w:r>
      <w:r w:rsidR="00B203B6">
        <w:rPr>
          <w:rFonts w:ascii="Arial" w:hAnsi="Arial" w:cs="Arial"/>
          <w:b/>
          <w:lang w:eastAsia="zh-HK"/>
        </w:rPr>
        <w:t>3</w:t>
      </w:r>
      <w:r w:rsidR="008B495C" w:rsidRPr="000C546C">
        <w:rPr>
          <w:rFonts w:ascii="Arial" w:hAnsi="Arial" w:cs="Arial"/>
          <w:b/>
          <w:lang w:eastAsia="zh-HK"/>
        </w:rPr>
        <w:t>%)</w:t>
      </w:r>
    </w:p>
    <w:p w14:paraId="43B6271C" w14:textId="0BBFA5E7" w:rsidR="0044262E" w:rsidRDefault="00246D51" w:rsidP="00F220B8">
      <w:pPr>
        <w:spacing w:before="120" w:after="0" w:line="240" w:lineRule="auto"/>
        <w:jc w:val="both"/>
        <w:rPr>
          <w:rFonts w:ascii="Arial" w:hAnsi="Arial" w:cs="Arial"/>
          <w:lang w:eastAsia="zh-HK"/>
        </w:rPr>
      </w:pPr>
      <w:r w:rsidRPr="00246D51">
        <w:rPr>
          <w:rFonts w:ascii="Arial" w:hAnsi="Arial" w:cs="Arial"/>
          <w:lang w:eastAsia="zh-HK"/>
        </w:rPr>
        <w:t xml:space="preserve">The </w:t>
      </w:r>
      <w:r w:rsidR="00D62854">
        <w:rPr>
          <w:rFonts w:ascii="Arial" w:hAnsi="Arial" w:cs="Arial"/>
          <w:lang w:eastAsia="zh-HK"/>
        </w:rPr>
        <w:t xml:space="preserve">web </w:t>
      </w:r>
      <w:r w:rsidRPr="00246D51">
        <w:rPr>
          <w:rFonts w:ascii="Arial" w:hAnsi="Arial" w:cs="Arial"/>
          <w:lang w:eastAsia="zh-HK"/>
        </w:rPr>
        <w:t>service</w:t>
      </w:r>
      <w:r w:rsidR="00D62854">
        <w:rPr>
          <w:rFonts w:ascii="Arial" w:hAnsi="Arial" w:cs="Arial"/>
          <w:lang w:eastAsia="zh-HK"/>
        </w:rPr>
        <w:t>s</w:t>
      </w:r>
      <w:r w:rsidRPr="00246D51">
        <w:rPr>
          <w:rFonts w:ascii="Arial" w:hAnsi="Arial" w:cs="Arial"/>
          <w:lang w:eastAsia="zh-HK"/>
        </w:rPr>
        <w:t xml:space="preserve"> </w:t>
      </w:r>
      <w:r w:rsidR="00D62854">
        <w:rPr>
          <w:rFonts w:ascii="Arial" w:hAnsi="Arial" w:cs="Arial"/>
          <w:lang w:eastAsia="zh-HK"/>
        </w:rPr>
        <w:t>are</w:t>
      </w:r>
      <w:r w:rsidRPr="00246D51">
        <w:rPr>
          <w:rFonts w:ascii="Arial" w:hAnsi="Arial" w:cs="Arial"/>
          <w:lang w:eastAsia="zh-HK"/>
        </w:rPr>
        <w:t xml:space="preserve"> required to handle errors in a graceful manner</w:t>
      </w:r>
      <w:r w:rsidR="00D62854">
        <w:rPr>
          <w:rFonts w:ascii="Arial" w:hAnsi="Arial" w:cs="Arial"/>
          <w:lang w:eastAsia="zh-HK"/>
        </w:rPr>
        <w:t xml:space="preserve">. When an API is invoked incorrectly (for example, missing an essential parameter or having incorrect </w:t>
      </w:r>
      <w:r w:rsidR="00D228C9">
        <w:rPr>
          <w:rFonts w:ascii="Arial" w:hAnsi="Arial" w:cs="Arial"/>
          <w:lang w:eastAsia="zh-HK"/>
        </w:rPr>
        <w:t xml:space="preserve">parameter </w:t>
      </w:r>
      <w:r w:rsidR="00D62854">
        <w:rPr>
          <w:rFonts w:ascii="Arial" w:hAnsi="Arial" w:cs="Arial"/>
          <w:lang w:eastAsia="zh-HK"/>
        </w:rPr>
        <w:t xml:space="preserve">format), </w:t>
      </w:r>
      <w:r w:rsidR="00D62854" w:rsidRPr="00246D51">
        <w:rPr>
          <w:rFonts w:ascii="Arial" w:hAnsi="Arial" w:cs="Arial"/>
          <w:lang w:eastAsia="zh-HK"/>
        </w:rPr>
        <w:t>the</w:t>
      </w:r>
      <w:r w:rsidR="00D62854">
        <w:rPr>
          <w:rFonts w:ascii="Arial" w:hAnsi="Arial" w:cs="Arial"/>
          <w:lang w:eastAsia="zh-HK"/>
        </w:rPr>
        <w:t xml:space="preserve"> server must return relevant and meaningful error codes and messages to the client. Again, the error code and message are formatted </w:t>
      </w:r>
      <w:r w:rsidR="00297533">
        <w:rPr>
          <w:rFonts w:ascii="Arial" w:hAnsi="Arial" w:cs="Arial"/>
          <w:lang w:eastAsia="zh-HK"/>
        </w:rPr>
        <w:t>in JSON</w:t>
      </w:r>
      <w:r w:rsidR="00D62854">
        <w:rPr>
          <w:rFonts w:ascii="Arial" w:hAnsi="Arial" w:cs="Arial"/>
          <w:lang w:eastAsia="zh-HK"/>
        </w:rPr>
        <w:t>. An e</w:t>
      </w:r>
      <w:r w:rsidR="00BC37E8">
        <w:rPr>
          <w:rFonts w:ascii="Arial" w:hAnsi="Arial" w:cs="Arial"/>
          <w:lang w:eastAsia="zh-HK"/>
        </w:rPr>
        <w:t xml:space="preserve">xample is shown below </w:t>
      </w:r>
      <w:r w:rsidR="00297533">
        <w:rPr>
          <w:rFonts w:ascii="Arial" w:hAnsi="Arial" w:cs="Arial"/>
          <w:lang w:eastAsia="zh-HK"/>
        </w:rPr>
        <w:t>when</w:t>
      </w:r>
      <w:r w:rsidR="00BC37E8">
        <w:rPr>
          <w:rFonts w:ascii="Arial" w:hAnsi="Arial" w:cs="Arial"/>
          <w:lang w:eastAsia="zh-HK"/>
        </w:rPr>
        <w:t xml:space="preserve"> a </w:t>
      </w:r>
      <w:r w:rsidR="00D62854">
        <w:rPr>
          <w:rFonts w:ascii="Arial" w:hAnsi="Arial" w:cs="Arial"/>
          <w:lang w:eastAsia="zh-HK"/>
        </w:rPr>
        <w:t xml:space="preserve">parameter is invalid for a retrieval service. </w:t>
      </w:r>
    </w:p>
    <w:p w14:paraId="0A7E58AC" w14:textId="1D0FD580" w:rsidR="00C426ED" w:rsidRDefault="00D228C9" w:rsidP="00C426ED">
      <w:pPr>
        <w:snapToGrid w:val="0"/>
        <w:spacing w:beforeLines="50" w:before="120" w:after="0" w:line="240" w:lineRule="auto"/>
        <w:jc w:val="both"/>
        <w:rPr>
          <w:rFonts w:ascii="Courier New" w:hAnsi="Courier New" w:cs="Courier New"/>
          <w:lang w:eastAsia="zh-HK"/>
        </w:rPr>
      </w:pPr>
      <w:r w:rsidRPr="00D228C9">
        <w:rPr>
          <w:rFonts w:ascii="Courier New" w:hAnsi="Courier New" w:cs="Courier New"/>
          <w:lang w:eastAsia="zh-HK"/>
        </w:rPr>
        <w:t>http://www.myserver.com/</w:t>
      </w:r>
      <w:r w:rsidR="00EE764A">
        <w:rPr>
          <w:rFonts w:ascii="Courier New" w:hAnsi="Courier New" w:cs="Courier New"/>
          <w:lang w:eastAsia="zh-HK"/>
        </w:rPr>
        <w:t>mobilepost</w:t>
      </w:r>
      <w:r w:rsidR="007C2DFF">
        <w:rPr>
          <w:rFonts w:ascii="Courier New" w:hAnsi="Courier New" w:cs="Courier New"/>
          <w:lang w:eastAsia="zh-HK"/>
        </w:rPr>
        <w:t>/district</w:t>
      </w:r>
      <w:r>
        <w:rPr>
          <w:rFonts w:ascii="Courier New" w:hAnsi="Courier New" w:cs="Courier New"/>
          <w:lang w:eastAsia="zh-HK"/>
        </w:rPr>
        <w:t>=</w:t>
      </w:r>
    </w:p>
    <w:p w14:paraId="3910DB1E" w14:textId="77777777" w:rsidR="00D228C9" w:rsidRPr="007841C7" w:rsidRDefault="00D228C9" w:rsidP="00C426ED">
      <w:pPr>
        <w:snapToGrid w:val="0"/>
        <w:spacing w:beforeLines="50" w:before="120" w:after="0" w:line="240" w:lineRule="auto"/>
        <w:jc w:val="both"/>
        <w:rPr>
          <w:rFonts w:ascii="Courier New" w:hAnsi="Courier New" w:cs="Courier New"/>
          <w:lang w:eastAsia="zh-HK"/>
        </w:rPr>
      </w:pPr>
    </w:p>
    <w:tbl>
      <w:tblPr>
        <w:tblStyle w:val="ad"/>
        <w:tblW w:w="0" w:type="auto"/>
        <w:tblLook w:val="04A0" w:firstRow="1" w:lastRow="0" w:firstColumn="1" w:lastColumn="0" w:noHBand="0" w:noVBand="1"/>
      </w:tblPr>
      <w:tblGrid>
        <w:gridCol w:w="9082"/>
      </w:tblGrid>
      <w:tr w:rsidR="002F1514" w14:paraId="501DF670" w14:textId="77777777" w:rsidTr="00E047BD">
        <w:trPr>
          <w:trHeight w:val="1479"/>
        </w:trPr>
        <w:tc>
          <w:tcPr>
            <w:tcW w:w="9082" w:type="dxa"/>
          </w:tcPr>
          <w:p w14:paraId="69D02591" w14:textId="713E1027" w:rsidR="00A13F79" w:rsidRDefault="00A13F79" w:rsidP="00A13F79">
            <w:pP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w:t>
            </w:r>
          </w:p>
          <w:p w14:paraId="0FA650FB" w14:textId="4FE04551" w:rsidR="00A13F79" w:rsidRPr="00A13F79" w:rsidRDefault="00A13F79" w:rsidP="00A13F79">
            <w:pP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sidRPr="00A13F79">
              <w:rPr>
                <w:rFonts w:ascii="Courier New" w:hAnsi="Courier New" w:cs="Courier New"/>
                <w:sz w:val="20"/>
                <w:szCs w:val="20"/>
                <w:lang w:eastAsia="zh-HK"/>
              </w:rPr>
              <w:tab/>
              <w:t>"header</w:t>
            </w:r>
            <w:proofErr w:type="gramStart"/>
            <w:r w:rsidRPr="00A13F79">
              <w:rPr>
                <w:rFonts w:ascii="Courier New" w:hAnsi="Courier New" w:cs="Courier New"/>
                <w:sz w:val="20"/>
                <w:szCs w:val="20"/>
                <w:lang w:eastAsia="zh-HK"/>
              </w:rPr>
              <w:t>":{</w:t>
            </w:r>
            <w:proofErr w:type="gramEnd"/>
          </w:p>
          <w:p w14:paraId="7A7D77F5" w14:textId="2D8556B7" w:rsidR="00A13F79" w:rsidRPr="00A13F79" w:rsidRDefault="00A13F79" w:rsidP="00A13F79">
            <w:pP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sidRPr="00A13F79">
              <w:rPr>
                <w:rFonts w:ascii="Courier New" w:hAnsi="Courier New" w:cs="Courier New"/>
                <w:sz w:val="20"/>
                <w:szCs w:val="20"/>
                <w:lang w:eastAsia="zh-HK"/>
              </w:rPr>
              <w:tab/>
            </w:r>
            <w:r w:rsidRPr="00A13F79">
              <w:rPr>
                <w:rFonts w:ascii="Courier New" w:hAnsi="Courier New" w:cs="Courier New"/>
                <w:sz w:val="20"/>
                <w:szCs w:val="20"/>
                <w:lang w:eastAsia="zh-HK"/>
              </w:rPr>
              <w:tab/>
              <w:t>"</w:t>
            </w:r>
            <w:proofErr w:type="spellStart"/>
            <w:r w:rsidRPr="00A13F79">
              <w:rPr>
                <w:rFonts w:ascii="Courier New" w:hAnsi="Courier New" w:cs="Courier New"/>
                <w:sz w:val="20"/>
                <w:szCs w:val="20"/>
                <w:lang w:eastAsia="zh-HK"/>
              </w:rPr>
              <w:t>success</w:t>
            </w:r>
            <w:proofErr w:type="gramStart"/>
            <w:r w:rsidRPr="00A13F79">
              <w:rPr>
                <w:rFonts w:ascii="Courier New" w:hAnsi="Courier New" w:cs="Courier New"/>
                <w:sz w:val="20"/>
                <w:szCs w:val="20"/>
                <w:lang w:eastAsia="zh-HK"/>
              </w:rPr>
              <w:t>":</w:t>
            </w:r>
            <w:r>
              <w:rPr>
                <w:rFonts w:ascii="Courier New" w:hAnsi="Courier New" w:cs="Courier New"/>
                <w:sz w:val="20"/>
                <w:szCs w:val="20"/>
                <w:lang w:eastAsia="zh-HK"/>
              </w:rPr>
              <w:t>false</w:t>
            </w:r>
            <w:proofErr w:type="spellEnd"/>
            <w:proofErr w:type="gramEnd"/>
            <w:r w:rsidRPr="00A13F79">
              <w:rPr>
                <w:rFonts w:ascii="Courier New" w:hAnsi="Courier New" w:cs="Courier New"/>
                <w:sz w:val="20"/>
                <w:szCs w:val="20"/>
                <w:lang w:eastAsia="zh-HK"/>
              </w:rPr>
              <w:t>,</w:t>
            </w:r>
          </w:p>
          <w:p w14:paraId="3A6FFCD9" w14:textId="40BFE97E" w:rsidR="00A13F79" w:rsidRPr="00A13F79" w:rsidRDefault="00A13F79" w:rsidP="00A13F79">
            <w:pP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sidRPr="00A13F79">
              <w:rPr>
                <w:rFonts w:ascii="Courier New" w:hAnsi="Courier New" w:cs="Courier New"/>
                <w:sz w:val="20"/>
                <w:szCs w:val="20"/>
                <w:lang w:eastAsia="zh-HK"/>
              </w:rPr>
              <w:tab/>
            </w:r>
            <w:r w:rsidRPr="00A13F79">
              <w:rPr>
                <w:rFonts w:ascii="Courier New" w:hAnsi="Courier New" w:cs="Courier New"/>
                <w:sz w:val="20"/>
                <w:szCs w:val="20"/>
                <w:lang w:eastAsia="zh-HK"/>
              </w:rPr>
              <w:tab/>
              <w:t>"</w:t>
            </w:r>
            <w:proofErr w:type="gramStart"/>
            <w:r w:rsidRPr="00A13F79">
              <w:rPr>
                <w:rFonts w:ascii="Courier New" w:hAnsi="Courier New" w:cs="Courier New"/>
                <w:sz w:val="20"/>
                <w:szCs w:val="20"/>
                <w:lang w:eastAsia="zh-HK"/>
              </w:rPr>
              <w:t>err</w:t>
            </w:r>
            <w:proofErr w:type="gramEnd"/>
            <w:r w:rsidRPr="00A13F79">
              <w:rPr>
                <w:rFonts w:ascii="Courier New" w:hAnsi="Courier New" w:cs="Courier New"/>
                <w:sz w:val="20"/>
                <w:szCs w:val="20"/>
                <w:lang w:eastAsia="zh-HK"/>
              </w:rPr>
              <w:t>_code":"0</w:t>
            </w:r>
            <w:r>
              <w:rPr>
                <w:rFonts w:ascii="Courier New" w:hAnsi="Courier New" w:cs="Courier New"/>
                <w:sz w:val="20"/>
                <w:szCs w:val="20"/>
                <w:lang w:eastAsia="zh-HK"/>
              </w:rPr>
              <w:t>120</w:t>
            </w:r>
            <w:r w:rsidRPr="00A13F79">
              <w:rPr>
                <w:rFonts w:ascii="Courier New" w:hAnsi="Courier New" w:cs="Courier New"/>
                <w:sz w:val="20"/>
                <w:szCs w:val="20"/>
                <w:lang w:eastAsia="zh-HK"/>
              </w:rPr>
              <w:t>",</w:t>
            </w:r>
          </w:p>
          <w:p w14:paraId="7543DAA2" w14:textId="25D91DD6" w:rsidR="00A13F79" w:rsidRPr="00A13F79" w:rsidRDefault="00A13F79" w:rsidP="00A13F79">
            <w:pP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sidRPr="00A13F79">
              <w:rPr>
                <w:rFonts w:ascii="Courier New" w:hAnsi="Courier New" w:cs="Courier New"/>
                <w:sz w:val="20"/>
                <w:szCs w:val="20"/>
                <w:lang w:eastAsia="zh-HK"/>
              </w:rPr>
              <w:tab/>
            </w:r>
            <w:r w:rsidRPr="00A13F79">
              <w:rPr>
                <w:rFonts w:ascii="Courier New" w:hAnsi="Courier New" w:cs="Courier New"/>
                <w:sz w:val="20"/>
                <w:szCs w:val="20"/>
                <w:lang w:eastAsia="zh-HK"/>
              </w:rPr>
              <w:tab/>
              <w:t>"</w:t>
            </w:r>
            <w:proofErr w:type="gramStart"/>
            <w:r w:rsidRPr="00A13F79">
              <w:rPr>
                <w:rFonts w:ascii="Courier New" w:hAnsi="Courier New" w:cs="Courier New"/>
                <w:sz w:val="20"/>
                <w:szCs w:val="20"/>
                <w:lang w:eastAsia="zh-HK"/>
              </w:rPr>
              <w:t>err</w:t>
            </w:r>
            <w:proofErr w:type="gramEnd"/>
            <w:r w:rsidRPr="00A13F79">
              <w:rPr>
                <w:rFonts w:ascii="Courier New" w:hAnsi="Courier New" w:cs="Courier New"/>
                <w:sz w:val="20"/>
                <w:szCs w:val="20"/>
                <w:lang w:eastAsia="zh-HK"/>
              </w:rPr>
              <w:t>_</w:t>
            </w:r>
            <w:proofErr w:type="spellStart"/>
            <w:r w:rsidRPr="00A13F79">
              <w:rPr>
                <w:rFonts w:ascii="Courier New" w:hAnsi="Courier New" w:cs="Courier New"/>
                <w:sz w:val="20"/>
                <w:szCs w:val="20"/>
                <w:lang w:eastAsia="zh-HK"/>
              </w:rPr>
              <w:t>msg</w:t>
            </w:r>
            <w:proofErr w:type="spellEnd"/>
            <w:r w:rsidRPr="00A13F79">
              <w:rPr>
                <w:rFonts w:ascii="Courier New" w:hAnsi="Courier New" w:cs="Courier New"/>
                <w:sz w:val="20"/>
                <w:szCs w:val="20"/>
                <w:lang w:eastAsia="zh-HK"/>
              </w:rPr>
              <w:t>":"</w:t>
            </w:r>
            <w:r>
              <w:rPr>
                <w:rFonts w:ascii="Courier New" w:hAnsi="Courier New" w:cs="Courier New"/>
                <w:sz w:val="20"/>
                <w:szCs w:val="20"/>
                <w:lang w:eastAsia="zh-HK"/>
              </w:rPr>
              <w:t>missing district value</w:t>
            </w:r>
            <w:r w:rsidRPr="00A13F79">
              <w:rPr>
                <w:rFonts w:ascii="Courier New" w:hAnsi="Courier New" w:cs="Courier New"/>
                <w:sz w:val="20"/>
                <w:szCs w:val="20"/>
                <w:lang w:eastAsia="zh-HK"/>
              </w:rPr>
              <w:t xml:space="preserve"> "</w:t>
            </w:r>
          </w:p>
          <w:p w14:paraId="7056F53B" w14:textId="530AD962" w:rsidR="00A13F79" w:rsidRDefault="00A13F79" w:rsidP="00A13F79">
            <w:pP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sidRPr="00A13F79">
              <w:rPr>
                <w:rFonts w:ascii="Courier New" w:hAnsi="Courier New" w:cs="Courier New"/>
                <w:sz w:val="20"/>
                <w:szCs w:val="20"/>
                <w:lang w:eastAsia="zh-HK"/>
              </w:rPr>
              <w:tab/>
              <w:t>}</w:t>
            </w:r>
          </w:p>
          <w:p w14:paraId="6B2D9E47" w14:textId="44D667BF" w:rsidR="002F1514" w:rsidRPr="00A13F79" w:rsidRDefault="002F1514" w:rsidP="00A13F79">
            <w:pP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sidRPr="00E047BD">
              <w:rPr>
                <w:rFonts w:ascii="Courier New" w:hAnsi="Courier New" w:cs="Courier New"/>
                <w:sz w:val="20"/>
                <w:szCs w:val="20"/>
                <w:lang w:eastAsia="zh-HK"/>
              </w:rPr>
              <w:t>}</w:t>
            </w:r>
          </w:p>
        </w:tc>
      </w:tr>
    </w:tbl>
    <w:p w14:paraId="28840F37" w14:textId="77777777" w:rsidR="002F1514" w:rsidRDefault="002F1514" w:rsidP="00945BDF">
      <w:pPr>
        <w:spacing w:after="0" w:line="240" w:lineRule="auto"/>
        <w:rPr>
          <w:rFonts w:ascii="Arial" w:hAnsi="Arial" w:cs="Arial"/>
          <w:lang w:eastAsia="zh-HK"/>
        </w:rPr>
      </w:pPr>
    </w:p>
    <w:p w14:paraId="0E4D4FE4" w14:textId="2F320AC8" w:rsidR="009A76E3" w:rsidRDefault="009A76E3" w:rsidP="00F220B8">
      <w:pPr>
        <w:spacing w:before="120" w:after="0" w:line="240" w:lineRule="auto"/>
        <w:jc w:val="both"/>
        <w:rPr>
          <w:rFonts w:ascii="Arial" w:hAnsi="Arial" w:cs="Arial"/>
          <w:lang w:eastAsia="zh-HK"/>
        </w:rPr>
      </w:pPr>
      <w:r>
        <w:rPr>
          <w:rFonts w:ascii="Arial" w:hAnsi="Arial" w:cs="Arial"/>
          <w:lang w:eastAsia="zh-HK"/>
        </w:rPr>
        <w:t xml:space="preserve">You </w:t>
      </w:r>
      <w:r w:rsidR="00310410">
        <w:rPr>
          <w:rFonts w:ascii="Arial" w:hAnsi="Arial" w:cs="Arial"/>
          <w:lang w:eastAsia="zh-HK"/>
        </w:rPr>
        <w:t>need to</w:t>
      </w:r>
      <w:r>
        <w:rPr>
          <w:rFonts w:ascii="Arial" w:hAnsi="Arial" w:cs="Arial"/>
          <w:lang w:eastAsia="zh-HK"/>
        </w:rPr>
        <w:t xml:space="preserve"> define your own error codes and </w:t>
      </w:r>
      <w:r w:rsidR="00BC37E8">
        <w:rPr>
          <w:rFonts w:ascii="Arial" w:hAnsi="Arial" w:cs="Arial"/>
          <w:lang w:eastAsia="zh-HK"/>
        </w:rPr>
        <w:t>messages according to your own w</w:t>
      </w:r>
      <w:r>
        <w:rPr>
          <w:rFonts w:ascii="Arial" w:hAnsi="Arial" w:cs="Arial"/>
          <w:lang w:eastAsia="zh-HK"/>
        </w:rPr>
        <w:t xml:space="preserve">eb services. </w:t>
      </w:r>
      <w:r w:rsidR="00310410" w:rsidRPr="00310410">
        <w:rPr>
          <w:rFonts w:ascii="Arial" w:hAnsi="Arial" w:cs="Arial"/>
          <w:lang w:eastAsia="zh-HK"/>
        </w:rPr>
        <w:t xml:space="preserve">The </w:t>
      </w:r>
      <w:r w:rsidR="00310410">
        <w:rPr>
          <w:rFonts w:ascii="Arial" w:hAnsi="Arial" w:cs="Arial"/>
          <w:lang w:eastAsia="zh-HK"/>
        </w:rPr>
        <w:t xml:space="preserve">error codes and messages </w:t>
      </w:r>
      <w:r w:rsidR="00310410" w:rsidRPr="00310410">
        <w:rPr>
          <w:rFonts w:ascii="Arial" w:hAnsi="Arial" w:cs="Arial"/>
          <w:lang w:eastAsia="zh-HK"/>
        </w:rPr>
        <w:t xml:space="preserve">must be precisely defined and documented in the report (see Part </w:t>
      </w:r>
      <w:r w:rsidR="00EE764A">
        <w:rPr>
          <w:rFonts w:ascii="Arial" w:hAnsi="Arial" w:cs="Arial"/>
          <w:lang w:eastAsia="zh-HK"/>
        </w:rPr>
        <w:t>5</w:t>
      </w:r>
      <w:r w:rsidR="00310410" w:rsidRPr="00310410">
        <w:rPr>
          <w:rFonts w:ascii="Arial" w:hAnsi="Arial" w:cs="Arial"/>
          <w:lang w:eastAsia="zh-HK"/>
        </w:rPr>
        <w:t>).</w:t>
      </w:r>
      <w:r w:rsidR="00297533">
        <w:rPr>
          <w:rFonts w:ascii="Arial" w:hAnsi="Arial" w:cs="Arial"/>
          <w:lang w:eastAsia="zh-HK"/>
        </w:rPr>
        <w:t xml:space="preserve"> </w:t>
      </w:r>
      <w:r w:rsidR="00297533" w:rsidRPr="00297533">
        <w:rPr>
          <w:rFonts w:ascii="Arial" w:hAnsi="Arial" w:cs="Arial"/>
          <w:lang w:eastAsia="zh-HK"/>
        </w:rPr>
        <w:t>The above JSON return is just an example. You may define your own JSON format</w:t>
      </w:r>
    </w:p>
    <w:p w14:paraId="3323D8B7" w14:textId="69FB95CA" w:rsidR="004833CB" w:rsidRDefault="004833CB">
      <w:pPr>
        <w:spacing w:after="0" w:line="240" w:lineRule="auto"/>
        <w:rPr>
          <w:rFonts w:ascii="Arial" w:hAnsi="Arial" w:cs="Arial"/>
          <w:b/>
          <w:lang w:eastAsia="zh-HK"/>
        </w:rPr>
      </w:pPr>
    </w:p>
    <w:p w14:paraId="4675253F" w14:textId="77777777" w:rsidR="00ED60AF" w:rsidRDefault="00ED60AF">
      <w:pPr>
        <w:spacing w:after="0" w:line="240" w:lineRule="auto"/>
        <w:rPr>
          <w:rFonts w:ascii="Arial" w:hAnsi="Arial" w:cs="Arial"/>
          <w:b/>
          <w:lang w:eastAsia="zh-HK"/>
        </w:rPr>
      </w:pPr>
    </w:p>
    <w:p w14:paraId="447FB75D" w14:textId="44900F8D" w:rsidR="00360F50" w:rsidRPr="007E28CA" w:rsidRDefault="00AB4C98" w:rsidP="00152A14">
      <w:pPr>
        <w:pBdr>
          <w:top w:val="single" w:sz="4" w:space="1" w:color="auto"/>
          <w:left w:val="single" w:sz="4" w:space="4" w:color="auto"/>
          <w:bottom w:val="single" w:sz="4" w:space="1" w:color="auto"/>
          <w:right w:val="single" w:sz="4" w:space="4" w:color="auto"/>
        </w:pBdr>
        <w:spacing w:after="0" w:line="240" w:lineRule="auto"/>
        <w:rPr>
          <w:rFonts w:ascii="Arial" w:hAnsi="Arial" w:cs="Arial"/>
          <w:b/>
          <w:lang w:eastAsia="zh-HK"/>
        </w:rPr>
      </w:pPr>
      <w:r>
        <w:rPr>
          <w:rFonts w:ascii="Arial" w:hAnsi="Arial" w:cs="Arial" w:hint="eastAsia"/>
          <w:b/>
          <w:lang w:eastAsia="zh-HK"/>
        </w:rPr>
        <w:t xml:space="preserve">Part </w:t>
      </w:r>
      <w:r w:rsidR="00CF250B">
        <w:rPr>
          <w:rFonts w:ascii="Arial" w:hAnsi="Arial" w:cs="Arial" w:hint="eastAsia"/>
          <w:b/>
          <w:lang w:eastAsia="zh-HK"/>
        </w:rPr>
        <w:t>3</w:t>
      </w:r>
      <w:r>
        <w:rPr>
          <w:rFonts w:ascii="Arial" w:hAnsi="Arial" w:cs="Arial" w:hint="eastAsia"/>
          <w:b/>
          <w:lang w:eastAsia="zh-HK"/>
        </w:rPr>
        <w:t>:</w:t>
      </w:r>
      <w:r w:rsidR="00785C1A" w:rsidRPr="00AC3C98">
        <w:rPr>
          <w:rFonts w:ascii="Arial" w:hAnsi="Arial" w:cs="Arial" w:hint="eastAsia"/>
          <w:b/>
          <w:lang w:eastAsia="zh-HK"/>
        </w:rPr>
        <w:t xml:space="preserve"> </w:t>
      </w:r>
      <w:r w:rsidR="0040524F">
        <w:rPr>
          <w:rFonts w:ascii="Arial" w:hAnsi="Arial" w:cs="Arial"/>
          <w:b/>
          <w:lang w:eastAsia="zh-HK"/>
        </w:rPr>
        <w:t xml:space="preserve">Design &amp; Implementation of </w:t>
      </w:r>
      <w:r w:rsidR="00BA2498">
        <w:rPr>
          <w:rFonts w:ascii="Arial" w:hAnsi="Arial" w:cs="Arial"/>
          <w:b/>
          <w:lang w:eastAsia="zh-HK"/>
        </w:rPr>
        <w:t xml:space="preserve">Client-side </w:t>
      </w:r>
      <w:r w:rsidR="00BA2498" w:rsidRPr="007E28CA">
        <w:rPr>
          <w:rFonts w:ascii="Arial" w:hAnsi="Arial" w:cs="Arial"/>
          <w:b/>
          <w:lang w:eastAsia="zh-HK"/>
        </w:rPr>
        <w:t>Application</w:t>
      </w:r>
      <w:r w:rsidR="00CF250B" w:rsidRPr="007E28CA">
        <w:rPr>
          <w:rFonts w:ascii="Arial" w:hAnsi="Arial" w:cs="Arial" w:hint="eastAsia"/>
          <w:b/>
          <w:lang w:eastAsia="zh-HK"/>
        </w:rPr>
        <w:t xml:space="preserve"> (</w:t>
      </w:r>
      <w:r w:rsidR="00BA2498" w:rsidRPr="007E28CA">
        <w:rPr>
          <w:rFonts w:ascii="Arial" w:hAnsi="Arial" w:cs="Arial"/>
          <w:b/>
          <w:lang w:eastAsia="zh-HK"/>
        </w:rPr>
        <w:t xml:space="preserve">Total </w:t>
      </w:r>
      <w:r w:rsidR="009F56F8">
        <w:rPr>
          <w:rFonts w:ascii="Arial" w:hAnsi="Arial" w:cs="Arial"/>
          <w:b/>
          <w:lang w:eastAsia="zh-HK"/>
        </w:rPr>
        <w:t>30</w:t>
      </w:r>
      <w:r w:rsidR="00CF250B" w:rsidRPr="007E28CA">
        <w:rPr>
          <w:rFonts w:ascii="Arial" w:hAnsi="Arial" w:cs="Arial" w:hint="eastAsia"/>
          <w:b/>
          <w:lang w:eastAsia="zh-HK"/>
        </w:rPr>
        <w:t>%)</w:t>
      </w:r>
    </w:p>
    <w:p w14:paraId="72AA5628" w14:textId="77777777" w:rsidR="00360F50" w:rsidRDefault="00360F50" w:rsidP="00945BDF">
      <w:pPr>
        <w:spacing w:after="0" w:line="240" w:lineRule="auto"/>
        <w:rPr>
          <w:rFonts w:ascii="Arial" w:hAnsi="Arial" w:cs="Arial"/>
          <w:b/>
          <w:lang w:eastAsia="zh-HK"/>
        </w:rPr>
      </w:pPr>
    </w:p>
    <w:p w14:paraId="299A4F0B" w14:textId="4DE6FEED" w:rsidR="000445BC" w:rsidRDefault="000445BC" w:rsidP="00945BDF">
      <w:pPr>
        <w:spacing w:after="0" w:line="240" w:lineRule="auto"/>
        <w:rPr>
          <w:rFonts w:ascii="Arial" w:hAnsi="Arial" w:cs="Arial"/>
          <w:b/>
          <w:lang w:eastAsia="zh-HK"/>
        </w:rPr>
      </w:pPr>
      <w:r>
        <w:rPr>
          <w:rFonts w:ascii="Arial" w:hAnsi="Arial" w:cs="Arial" w:hint="eastAsia"/>
          <w:b/>
          <w:lang w:eastAsia="zh-HK"/>
        </w:rPr>
        <w:t>3</w:t>
      </w:r>
      <w:r w:rsidRPr="00AC3C98">
        <w:rPr>
          <w:rFonts w:ascii="Arial" w:hAnsi="Arial" w:cs="Arial" w:hint="eastAsia"/>
          <w:b/>
          <w:lang w:eastAsia="zh-HK"/>
        </w:rPr>
        <w:t>.</w:t>
      </w:r>
      <w:r>
        <w:rPr>
          <w:rFonts w:ascii="Arial" w:hAnsi="Arial" w:cs="Arial" w:hint="eastAsia"/>
          <w:b/>
          <w:lang w:eastAsia="zh-HK"/>
        </w:rPr>
        <w:t>1</w:t>
      </w:r>
      <w:r w:rsidRPr="00AC3C98">
        <w:rPr>
          <w:rFonts w:ascii="Arial" w:hAnsi="Arial" w:cs="Arial" w:hint="eastAsia"/>
          <w:b/>
          <w:lang w:eastAsia="zh-HK"/>
        </w:rPr>
        <w:t xml:space="preserve"> </w:t>
      </w:r>
      <w:r w:rsidR="00220A97">
        <w:rPr>
          <w:rFonts w:ascii="Arial" w:hAnsi="Arial" w:cs="Arial" w:hint="eastAsia"/>
          <w:b/>
          <w:lang w:eastAsia="zh-HK"/>
        </w:rPr>
        <w:t xml:space="preserve">Web </w:t>
      </w:r>
      <w:r w:rsidR="00325E50">
        <w:rPr>
          <w:rFonts w:ascii="Arial" w:hAnsi="Arial" w:cs="Arial" w:hint="eastAsia"/>
          <w:b/>
          <w:lang w:eastAsia="zh-HK"/>
        </w:rPr>
        <w:t>a</w:t>
      </w:r>
      <w:r w:rsidR="00220A97">
        <w:rPr>
          <w:rFonts w:ascii="Arial" w:hAnsi="Arial" w:cs="Arial" w:hint="eastAsia"/>
          <w:b/>
          <w:lang w:eastAsia="zh-HK"/>
        </w:rPr>
        <w:t>pplication</w:t>
      </w:r>
      <w:r w:rsidR="00325E50">
        <w:rPr>
          <w:rFonts w:ascii="Arial" w:hAnsi="Arial" w:cs="Arial" w:hint="eastAsia"/>
          <w:b/>
          <w:lang w:eastAsia="zh-HK"/>
        </w:rPr>
        <w:t xml:space="preserve"> to </w:t>
      </w:r>
      <w:r w:rsidR="008E4D76">
        <w:rPr>
          <w:rFonts w:ascii="Arial" w:hAnsi="Arial" w:cs="Arial"/>
          <w:b/>
          <w:lang w:eastAsia="zh-HK"/>
        </w:rPr>
        <w:t xml:space="preserve">enable retrieval </w:t>
      </w:r>
      <w:r w:rsidR="00122A29">
        <w:rPr>
          <w:rFonts w:ascii="Arial" w:hAnsi="Arial" w:cs="Arial"/>
          <w:b/>
          <w:lang w:eastAsia="zh-HK"/>
        </w:rPr>
        <w:t xml:space="preserve">and maintenance </w:t>
      </w:r>
      <w:r w:rsidR="008E4D76">
        <w:rPr>
          <w:rFonts w:ascii="Arial" w:hAnsi="Arial" w:cs="Arial"/>
          <w:b/>
          <w:lang w:eastAsia="zh-HK"/>
        </w:rPr>
        <w:t xml:space="preserve">of </w:t>
      </w:r>
      <w:r w:rsidR="00EE764A">
        <w:rPr>
          <w:rFonts w:ascii="Arial" w:hAnsi="Arial" w:cs="Arial"/>
          <w:b/>
          <w:lang w:eastAsia="zh-HK"/>
        </w:rPr>
        <w:t>Mobile Post Office</w:t>
      </w:r>
      <w:r w:rsidR="007C2DFF">
        <w:rPr>
          <w:rFonts w:ascii="Arial" w:hAnsi="Arial" w:cs="Arial"/>
          <w:b/>
          <w:lang w:eastAsia="zh-HK"/>
        </w:rPr>
        <w:t xml:space="preserve"> </w:t>
      </w:r>
      <w:r w:rsidR="002C5276">
        <w:rPr>
          <w:rFonts w:ascii="Arial" w:hAnsi="Arial" w:cs="Arial"/>
          <w:b/>
          <w:lang w:eastAsia="zh-HK"/>
        </w:rPr>
        <w:t>records</w:t>
      </w:r>
      <w:r w:rsidR="008E4D76">
        <w:rPr>
          <w:rFonts w:ascii="Arial" w:hAnsi="Arial" w:cs="Arial"/>
          <w:b/>
          <w:lang w:eastAsia="zh-HK"/>
        </w:rPr>
        <w:t xml:space="preserve"> </w:t>
      </w:r>
    </w:p>
    <w:p w14:paraId="4FD25F2A" w14:textId="1CBC492F" w:rsidR="00FD69CA" w:rsidRDefault="007C2DFF" w:rsidP="00F220B8">
      <w:pPr>
        <w:spacing w:before="120" w:after="0" w:line="240" w:lineRule="auto"/>
        <w:jc w:val="both"/>
        <w:rPr>
          <w:rFonts w:ascii="Arial" w:hAnsi="Arial" w:cs="Arial"/>
          <w:lang w:eastAsia="zh-HK"/>
        </w:rPr>
      </w:pPr>
      <w:r>
        <w:rPr>
          <w:rFonts w:ascii="Arial" w:hAnsi="Arial" w:cs="Arial"/>
          <w:lang w:eastAsia="zh-HK"/>
        </w:rPr>
        <w:t xml:space="preserve">Design and implement a client-side web application for retrieval and maintenance </w:t>
      </w:r>
      <w:r w:rsidRPr="001F37EC">
        <w:rPr>
          <w:rFonts w:ascii="Arial" w:hAnsi="Arial" w:cs="Arial"/>
          <w:lang w:eastAsia="zh-HK"/>
        </w:rPr>
        <w:t xml:space="preserve">of </w:t>
      </w:r>
      <w:r w:rsidR="00EE764A" w:rsidRPr="001F37EC">
        <w:rPr>
          <w:rFonts w:ascii="Arial" w:hAnsi="Arial" w:cs="Arial"/>
          <w:lang w:eastAsia="zh-HK"/>
        </w:rPr>
        <w:t>Mobile Post Office</w:t>
      </w:r>
      <w:r w:rsidRPr="001F37EC">
        <w:rPr>
          <w:rFonts w:ascii="Arial" w:hAnsi="Arial" w:cs="Arial"/>
          <w:lang w:eastAsia="zh-HK"/>
        </w:rPr>
        <w:t xml:space="preserve"> records using the APIs provided by </w:t>
      </w:r>
      <w:r w:rsidR="00297533" w:rsidRPr="001F37EC">
        <w:rPr>
          <w:rFonts w:ascii="Arial" w:hAnsi="Arial" w:cs="Arial"/>
          <w:lang w:eastAsia="zh-HK"/>
        </w:rPr>
        <w:t>your</w:t>
      </w:r>
      <w:r w:rsidRPr="001F37EC">
        <w:rPr>
          <w:rFonts w:ascii="Arial" w:hAnsi="Arial" w:cs="Arial"/>
          <w:lang w:eastAsia="zh-HK"/>
        </w:rPr>
        <w:t xml:space="preserve"> server in Part 1&amp;2. You must</w:t>
      </w:r>
      <w:r>
        <w:rPr>
          <w:rFonts w:ascii="Arial" w:hAnsi="Arial" w:cs="Arial"/>
          <w:lang w:eastAsia="zh-HK"/>
        </w:rPr>
        <w:t xml:space="preserve"> use the </w:t>
      </w:r>
      <w:r w:rsidRPr="00CF36E0">
        <w:rPr>
          <w:rFonts w:ascii="Arial" w:hAnsi="Arial" w:cs="Arial"/>
          <w:b/>
          <w:lang w:eastAsia="zh-HK"/>
        </w:rPr>
        <w:t>Angular Framework</w:t>
      </w:r>
      <w:r>
        <w:rPr>
          <w:rFonts w:ascii="Arial" w:hAnsi="Arial" w:cs="Arial"/>
          <w:lang w:eastAsia="zh-HK"/>
        </w:rPr>
        <w:t xml:space="preserve"> as the development platform of the client application. </w:t>
      </w:r>
      <w:r w:rsidR="000C546C">
        <w:rPr>
          <w:rFonts w:ascii="Arial" w:hAnsi="Arial" w:cs="Arial"/>
          <w:lang w:eastAsia="zh-HK"/>
        </w:rPr>
        <w:t>D</w:t>
      </w:r>
      <w:r w:rsidR="000C546C" w:rsidRPr="000C546C">
        <w:rPr>
          <w:rFonts w:ascii="Arial" w:hAnsi="Arial" w:cs="Arial"/>
          <w:lang w:eastAsia="zh-HK"/>
        </w:rPr>
        <w:t xml:space="preserve">evelopment of the application using other frameworks such as React, </w:t>
      </w:r>
      <w:proofErr w:type="spellStart"/>
      <w:r w:rsidR="00ED60AF">
        <w:rPr>
          <w:rFonts w:ascii="Arial" w:hAnsi="Arial" w:cs="Arial"/>
          <w:lang w:eastAsia="zh-HK"/>
        </w:rPr>
        <w:t>NextJS</w:t>
      </w:r>
      <w:proofErr w:type="spellEnd"/>
      <w:r w:rsidR="00ED60AF">
        <w:rPr>
          <w:rFonts w:ascii="Arial" w:hAnsi="Arial" w:cs="Arial"/>
          <w:lang w:eastAsia="zh-HK"/>
        </w:rPr>
        <w:t xml:space="preserve">, </w:t>
      </w:r>
      <w:r w:rsidR="000C546C" w:rsidRPr="000C546C">
        <w:rPr>
          <w:rFonts w:ascii="Arial" w:hAnsi="Arial" w:cs="Arial"/>
          <w:lang w:eastAsia="zh-HK"/>
        </w:rPr>
        <w:t>VUE, etc. are strictly prohibited. By doing so, you will receive a ZERO mark for the entire coursework.</w:t>
      </w:r>
      <w:r w:rsidR="00A94D39">
        <w:rPr>
          <w:rFonts w:ascii="Arial" w:hAnsi="Arial" w:cs="Arial"/>
          <w:lang w:eastAsia="zh-HK"/>
        </w:rPr>
        <w:t xml:space="preserve"> The Angular client application must include at least FOUR Angular components in addition to the </w:t>
      </w:r>
      <w:r w:rsidR="00A94D39" w:rsidRPr="00EE764A">
        <w:rPr>
          <w:rFonts w:ascii="Courier New" w:hAnsi="Courier New" w:cs="Courier New"/>
          <w:lang w:eastAsia="zh-HK"/>
        </w:rPr>
        <w:t>app</w:t>
      </w:r>
      <w:r w:rsidR="00A94D39">
        <w:rPr>
          <w:rFonts w:ascii="Arial" w:hAnsi="Arial" w:cs="Arial"/>
          <w:lang w:eastAsia="zh-HK"/>
        </w:rPr>
        <w:t xml:space="preserve"> component generated automatically.</w:t>
      </w:r>
    </w:p>
    <w:p w14:paraId="6A897167" w14:textId="6F1A1E1C" w:rsidR="002B61EE" w:rsidRPr="00FD69CA" w:rsidRDefault="002B61EE" w:rsidP="00F220B8">
      <w:pPr>
        <w:spacing w:before="120" w:after="0" w:line="240" w:lineRule="auto"/>
        <w:jc w:val="both"/>
        <w:rPr>
          <w:rFonts w:ascii="Arial" w:hAnsi="Arial" w:cs="Arial"/>
          <w:b/>
          <w:lang w:eastAsia="zh-HK"/>
        </w:rPr>
      </w:pPr>
      <w:r w:rsidRPr="00FD69CA">
        <w:rPr>
          <w:rFonts w:ascii="Arial" w:hAnsi="Arial" w:cs="Arial"/>
          <w:b/>
          <w:lang w:eastAsia="zh-HK"/>
        </w:rPr>
        <w:t xml:space="preserve">NOTE: </w:t>
      </w:r>
    </w:p>
    <w:p w14:paraId="51009126" w14:textId="08F56571" w:rsidR="009A2096" w:rsidRPr="00ED60AF" w:rsidRDefault="009A2096" w:rsidP="00D2040D">
      <w:pPr>
        <w:pStyle w:val="ac"/>
        <w:numPr>
          <w:ilvl w:val="1"/>
          <w:numId w:val="26"/>
        </w:numPr>
        <w:spacing w:before="120" w:after="0" w:line="240" w:lineRule="auto"/>
        <w:ind w:left="839" w:hanging="357"/>
        <w:contextualSpacing w:val="0"/>
        <w:jc w:val="both"/>
        <w:rPr>
          <w:rFonts w:ascii="Arial" w:hAnsi="Arial" w:cs="Arial"/>
          <w:lang w:eastAsia="zh-HK"/>
        </w:rPr>
      </w:pPr>
      <w:r w:rsidRPr="00ED60AF">
        <w:rPr>
          <w:rFonts w:ascii="Arial" w:hAnsi="Arial" w:cs="Arial"/>
          <w:lang w:eastAsia="zh-HK"/>
        </w:rPr>
        <w:t xml:space="preserve">Use of UI libraries such as </w:t>
      </w:r>
      <w:r w:rsidR="0065137B" w:rsidRPr="00ED60AF">
        <w:rPr>
          <w:rFonts w:ascii="Arial" w:hAnsi="Arial" w:cs="Arial"/>
          <w:lang w:eastAsia="zh-HK"/>
        </w:rPr>
        <w:t>Semantic UI</w:t>
      </w:r>
      <w:r w:rsidRPr="00ED60AF">
        <w:rPr>
          <w:rFonts w:ascii="Arial" w:hAnsi="Arial" w:cs="Arial"/>
          <w:lang w:eastAsia="zh-HK"/>
        </w:rPr>
        <w:t xml:space="preserve"> and </w:t>
      </w:r>
      <w:r w:rsidR="0065137B" w:rsidRPr="00ED60AF">
        <w:rPr>
          <w:rFonts w:ascii="Arial" w:hAnsi="Arial" w:cs="Arial"/>
          <w:lang w:eastAsia="zh-HK"/>
        </w:rPr>
        <w:t>Bootstrap</w:t>
      </w:r>
      <w:r w:rsidRPr="00ED60AF">
        <w:rPr>
          <w:rFonts w:ascii="Arial" w:hAnsi="Arial" w:cs="Arial"/>
          <w:lang w:eastAsia="zh-HK"/>
        </w:rPr>
        <w:t xml:space="preserve"> are allowed but only limited for providing UI effects</w:t>
      </w:r>
      <w:r w:rsidR="00014861" w:rsidRPr="00ED60AF">
        <w:rPr>
          <w:rFonts w:ascii="Arial" w:hAnsi="Arial" w:cs="Arial"/>
          <w:lang w:eastAsia="zh-HK"/>
        </w:rPr>
        <w:t xml:space="preserve">. </w:t>
      </w:r>
    </w:p>
    <w:p w14:paraId="018E0A86" w14:textId="7BB6D0B1" w:rsidR="000C546C" w:rsidRPr="002B61EE" w:rsidRDefault="000C546C" w:rsidP="00F220B8">
      <w:pPr>
        <w:pStyle w:val="ac"/>
        <w:numPr>
          <w:ilvl w:val="1"/>
          <w:numId w:val="26"/>
        </w:numPr>
        <w:spacing w:before="120" w:after="0" w:line="240" w:lineRule="auto"/>
        <w:ind w:left="839" w:hanging="357"/>
        <w:contextualSpacing w:val="0"/>
        <w:jc w:val="both"/>
        <w:rPr>
          <w:rFonts w:ascii="Arial" w:hAnsi="Arial" w:cs="Arial"/>
          <w:lang w:eastAsia="zh-HK"/>
        </w:rPr>
      </w:pPr>
      <w:r>
        <w:rPr>
          <w:rFonts w:ascii="Arial" w:hAnsi="Arial" w:cs="Arial"/>
          <w:lang w:eastAsia="zh-HK"/>
        </w:rPr>
        <w:t>The use of Materials UI is recommended but not mandatory.</w:t>
      </w:r>
    </w:p>
    <w:p w14:paraId="3DBD00D1" w14:textId="58B135BF" w:rsidR="002B61EE" w:rsidRDefault="002B61EE" w:rsidP="00F220B8">
      <w:pPr>
        <w:pStyle w:val="ac"/>
        <w:numPr>
          <w:ilvl w:val="1"/>
          <w:numId w:val="26"/>
        </w:numPr>
        <w:spacing w:before="120" w:after="0" w:line="240" w:lineRule="auto"/>
        <w:ind w:left="839" w:hanging="357"/>
        <w:contextualSpacing w:val="0"/>
        <w:jc w:val="both"/>
        <w:rPr>
          <w:rFonts w:ascii="Arial" w:hAnsi="Arial" w:cs="Arial"/>
          <w:lang w:eastAsia="zh-HK"/>
        </w:rPr>
      </w:pPr>
      <w:r>
        <w:rPr>
          <w:rFonts w:ascii="Arial" w:hAnsi="Arial" w:cs="Arial"/>
          <w:lang w:eastAsia="zh-HK"/>
        </w:rPr>
        <w:t xml:space="preserve">The use of jQuery is only limited for UI effects. The use of jQuery </w:t>
      </w:r>
      <w:r w:rsidR="00A34CAC">
        <w:rPr>
          <w:rFonts w:ascii="Arial" w:hAnsi="Arial" w:cs="Arial"/>
          <w:lang w:eastAsia="zh-HK"/>
        </w:rPr>
        <w:t xml:space="preserve">to perform form validation and to make </w:t>
      </w:r>
      <w:r>
        <w:rPr>
          <w:rFonts w:ascii="Arial" w:hAnsi="Arial" w:cs="Arial"/>
          <w:lang w:eastAsia="zh-HK"/>
        </w:rPr>
        <w:t xml:space="preserve">AJAX requests to server APIs </w:t>
      </w:r>
      <w:r w:rsidR="00A34CAC">
        <w:rPr>
          <w:rFonts w:ascii="Arial" w:hAnsi="Arial" w:cs="Arial"/>
          <w:lang w:eastAsia="zh-HK"/>
        </w:rPr>
        <w:t>are</w:t>
      </w:r>
      <w:r>
        <w:rPr>
          <w:rFonts w:ascii="Arial" w:hAnsi="Arial" w:cs="Arial"/>
          <w:lang w:eastAsia="zh-HK"/>
        </w:rPr>
        <w:t xml:space="preserve"> strictly prohibited. </w:t>
      </w:r>
    </w:p>
    <w:p w14:paraId="01FE09C5" w14:textId="77777777" w:rsidR="00904677" w:rsidRDefault="00904677" w:rsidP="007039B2">
      <w:pPr>
        <w:spacing w:before="120" w:after="0" w:line="240" w:lineRule="auto"/>
        <w:rPr>
          <w:rFonts w:ascii="Arial" w:hAnsi="Arial" w:cs="Arial"/>
          <w:lang w:eastAsia="zh-HK"/>
        </w:rPr>
      </w:pPr>
    </w:p>
    <w:p w14:paraId="34192FB5" w14:textId="10A68B6B" w:rsidR="00A34CAC" w:rsidRPr="008B495C" w:rsidRDefault="000C546C" w:rsidP="000C546C">
      <w:pPr>
        <w:spacing w:after="0" w:line="240" w:lineRule="auto"/>
        <w:rPr>
          <w:rFonts w:ascii="Arial" w:hAnsi="Arial" w:cs="Arial"/>
          <w:color w:val="FF0000"/>
          <w:lang w:eastAsia="zh-HK"/>
        </w:rPr>
      </w:pPr>
      <w:r>
        <w:rPr>
          <w:rFonts w:ascii="Arial" w:eastAsia="Times New Roman" w:hAnsi="Arial" w:cs="Arial"/>
          <w:b/>
          <w:bCs/>
          <w:iCs/>
          <w:lang w:eastAsia="en-GB"/>
        </w:rPr>
        <w:t xml:space="preserve">3.2 </w:t>
      </w:r>
      <w:r w:rsidR="00A34CAC">
        <w:rPr>
          <w:rFonts w:ascii="Arial" w:eastAsia="Times New Roman" w:hAnsi="Arial" w:cs="Arial"/>
          <w:b/>
          <w:bCs/>
          <w:iCs/>
          <w:lang w:eastAsia="en-GB"/>
        </w:rPr>
        <w:t xml:space="preserve">User Interface and </w:t>
      </w:r>
      <w:r w:rsidR="00A34CAC" w:rsidRPr="000C546C">
        <w:rPr>
          <w:rFonts w:ascii="Arial" w:hAnsi="Arial" w:cs="Arial"/>
          <w:b/>
          <w:lang w:eastAsia="zh-HK"/>
        </w:rPr>
        <w:t>Experience</w:t>
      </w:r>
      <w:r w:rsidR="00A34CAC">
        <w:rPr>
          <w:rFonts w:ascii="Arial" w:eastAsia="Times New Roman" w:hAnsi="Arial" w:cs="Arial"/>
          <w:b/>
          <w:bCs/>
          <w:iCs/>
          <w:lang w:eastAsia="en-GB"/>
        </w:rPr>
        <w:t xml:space="preserve"> </w:t>
      </w:r>
    </w:p>
    <w:p w14:paraId="7917C961" w14:textId="11D8CE5F" w:rsidR="00A34CAC" w:rsidRPr="00CF36E0" w:rsidRDefault="00A34CAC" w:rsidP="00CF36E0">
      <w:pPr>
        <w:pStyle w:val="ac"/>
        <w:numPr>
          <w:ilvl w:val="1"/>
          <w:numId w:val="26"/>
        </w:numPr>
        <w:spacing w:before="120" w:after="0" w:line="240" w:lineRule="auto"/>
        <w:ind w:left="839" w:hanging="357"/>
        <w:contextualSpacing w:val="0"/>
        <w:jc w:val="both"/>
        <w:rPr>
          <w:rFonts w:ascii="Arial" w:hAnsi="Arial" w:cs="Arial"/>
          <w:lang w:eastAsia="zh-HK"/>
        </w:rPr>
      </w:pPr>
      <w:r w:rsidRPr="00BB3B1A">
        <w:rPr>
          <w:rFonts w:ascii="Arial" w:hAnsi="Arial" w:cs="Arial"/>
          <w:lang w:eastAsia="zh-HK"/>
        </w:rPr>
        <w:t>You are free to use UI library at your own choice, such as semantic</w:t>
      </w:r>
      <w:r>
        <w:rPr>
          <w:rFonts w:ascii="Arial" w:hAnsi="Arial" w:cs="Arial"/>
          <w:lang w:eastAsia="zh-HK"/>
        </w:rPr>
        <w:t xml:space="preserve">, </w:t>
      </w:r>
      <w:r w:rsidRPr="00CF36E0">
        <w:rPr>
          <w:rFonts w:ascii="Arial" w:hAnsi="Arial" w:cs="Arial"/>
          <w:lang w:eastAsia="zh-HK"/>
        </w:rPr>
        <w:t>bootstrap and Material. However, use of such libraries other than providing UI appearances are not allowed. As an example, form validations must be done using the built-in facilities provided by Angular Reactive Forms Module rather than by UI library. Refreshing and reloading of client pages must be severely limited. In other words, you are required to develop Single Page Applications (SPA) which is inherent to an Angular application</w:t>
      </w:r>
      <w:r w:rsidR="00ED60AF">
        <w:rPr>
          <w:rFonts w:ascii="Arial" w:hAnsi="Arial" w:cs="Arial"/>
          <w:lang w:eastAsia="zh-HK"/>
        </w:rPr>
        <w:t xml:space="preserve"> with proper design and project structure</w:t>
      </w:r>
      <w:r w:rsidRPr="00CF36E0">
        <w:rPr>
          <w:rFonts w:ascii="Arial" w:hAnsi="Arial" w:cs="Arial"/>
          <w:lang w:eastAsia="zh-HK"/>
        </w:rPr>
        <w:t xml:space="preserve">.  </w:t>
      </w:r>
    </w:p>
    <w:p w14:paraId="2095787D" w14:textId="77777777" w:rsidR="00A34CAC" w:rsidRPr="00CF36E0" w:rsidRDefault="00A34CAC" w:rsidP="00CF36E0">
      <w:pPr>
        <w:pStyle w:val="ac"/>
        <w:numPr>
          <w:ilvl w:val="1"/>
          <w:numId w:val="26"/>
        </w:numPr>
        <w:spacing w:before="120" w:after="0" w:line="240" w:lineRule="auto"/>
        <w:ind w:left="839" w:hanging="357"/>
        <w:contextualSpacing w:val="0"/>
        <w:jc w:val="both"/>
        <w:rPr>
          <w:rFonts w:ascii="Arial" w:hAnsi="Arial" w:cs="Arial"/>
          <w:lang w:eastAsia="zh-HK"/>
        </w:rPr>
      </w:pPr>
      <w:r w:rsidRPr="00CF36E0">
        <w:rPr>
          <w:rFonts w:ascii="Arial" w:hAnsi="Arial" w:cs="Arial"/>
          <w:lang w:eastAsia="zh-HK"/>
        </w:rPr>
        <w:t>You may design your own user interface style. However, the UI must be user-friendly</w:t>
      </w:r>
      <w:r w:rsidRPr="00251922">
        <w:rPr>
          <w:rFonts w:ascii="Arial" w:hAnsi="Arial" w:cs="Arial"/>
          <w:lang w:eastAsia="zh-HK"/>
        </w:rPr>
        <w:t xml:space="preserve"> and </w:t>
      </w:r>
      <w:r>
        <w:rPr>
          <w:rFonts w:ascii="Arial" w:hAnsi="Arial" w:cs="Arial"/>
          <w:lang w:eastAsia="zh-HK"/>
        </w:rPr>
        <w:t xml:space="preserve">consistent in appearance in terms of font sizes, styles, colour usages, etc. The web pages must be neat and intuitive to use. </w:t>
      </w:r>
    </w:p>
    <w:p w14:paraId="213C1CC4" w14:textId="22DD23A6" w:rsidR="00A34CAC" w:rsidRPr="00CF36E0" w:rsidRDefault="00A34CAC" w:rsidP="00CF36E0">
      <w:pPr>
        <w:pStyle w:val="ac"/>
        <w:numPr>
          <w:ilvl w:val="1"/>
          <w:numId w:val="26"/>
        </w:numPr>
        <w:spacing w:before="120" w:after="0" w:line="240" w:lineRule="auto"/>
        <w:ind w:left="839" w:hanging="357"/>
        <w:contextualSpacing w:val="0"/>
        <w:jc w:val="both"/>
        <w:rPr>
          <w:rFonts w:ascii="Arial" w:hAnsi="Arial" w:cs="Arial"/>
          <w:lang w:eastAsia="zh-HK"/>
        </w:rPr>
      </w:pPr>
      <w:r w:rsidRPr="00094D45">
        <w:rPr>
          <w:rFonts w:ascii="Arial" w:hAnsi="Arial" w:cs="Arial" w:hint="eastAsia"/>
          <w:lang w:eastAsia="zh-HK"/>
        </w:rPr>
        <w:lastRenderedPageBreak/>
        <w:t>You</w:t>
      </w:r>
      <w:r w:rsidRPr="00094D45">
        <w:rPr>
          <w:rFonts w:ascii="Arial" w:hAnsi="Arial" w:cs="Arial"/>
          <w:lang w:eastAsia="zh-HK"/>
        </w:rPr>
        <w:t xml:space="preserve"> have to design the operation flow very carefully. For example, a typical operation is to search for </w:t>
      </w:r>
      <w:r w:rsidR="00ED60AF">
        <w:rPr>
          <w:rFonts w:ascii="Arial" w:hAnsi="Arial" w:cs="Arial"/>
          <w:lang w:eastAsia="zh-HK"/>
        </w:rPr>
        <w:t>Mobile Post Office</w:t>
      </w:r>
      <w:r w:rsidRPr="00094D45">
        <w:rPr>
          <w:rFonts w:ascii="Arial" w:hAnsi="Arial" w:cs="Arial"/>
          <w:lang w:eastAsia="zh-HK"/>
        </w:rPr>
        <w:t xml:space="preserve"> in a specific district, then select one of the listed </w:t>
      </w:r>
      <w:r>
        <w:rPr>
          <w:rFonts w:ascii="Arial" w:hAnsi="Arial" w:cs="Arial"/>
          <w:lang w:eastAsia="zh-HK"/>
        </w:rPr>
        <w:t>record</w:t>
      </w:r>
      <w:r w:rsidR="00A94D39">
        <w:rPr>
          <w:rFonts w:ascii="Arial" w:hAnsi="Arial" w:cs="Arial"/>
          <w:lang w:eastAsia="zh-HK"/>
        </w:rPr>
        <w:t>s</w:t>
      </w:r>
      <w:r w:rsidRPr="00094D45">
        <w:rPr>
          <w:rFonts w:ascii="Arial" w:hAnsi="Arial" w:cs="Arial"/>
          <w:lang w:eastAsia="zh-HK"/>
        </w:rPr>
        <w:t xml:space="preserve"> for viewing the details. A very bad design is to request the user to remember the ID</w:t>
      </w:r>
      <w:r>
        <w:rPr>
          <w:rFonts w:ascii="Arial" w:hAnsi="Arial" w:cs="Arial"/>
          <w:lang w:eastAsia="zh-HK"/>
        </w:rPr>
        <w:t xml:space="preserve"> </w:t>
      </w:r>
      <w:r w:rsidRPr="00094D45">
        <w:rPr>
          <w:rFonts w:ascii="Arial" w:hAnsi="Arial" w:cs="Arial"/>
          <w:lang w:eastAsia="zh-HK"/>
        </w:rPr>
        <w:t xml:space="preserve">and go to another page for viewing the details by entering the ID again. </w:t>
      </w:r>
    </w:p>
    <w:p w14:paraId="1E35B0F1" w14:textId="4FF5656B" w:rsidR="000C546C" w:rsidRDefault="000C546C" w:rsidP="00CF36E0">
      <w:pPr>
        <w:pStyle w:val="ac"/>
        <w:numPr>
          <w:ilvl w:val="1"/>
          <w:numId w:val="26"/>
        </w:numPr>
        <w:spacing w:before="120" w:after="0" w:line="240" w:lineRule="auto"/>
        <w:ind w:left="839" w:hanging="357"/>
        <w:contextualSpacing w:val="0"/>
        <w:jc w:val="both"/>
        <w:rPr>
          <w:rFonts w:ascii="Arial" w:hAnsi="Arial" w:cs="Arial"/>
          <w:lang w:eastAsia="zh-HK"/>
        </w:rPr>
      </w:pPr>
      <w:r w:rsidRPr="0065137B">
        <w:rPr>
          <w:rFonts w:ascii="Arial" w:hAnsi="Arial" w:cs="Arial"/>
          <w:lang w:eastAsia="zh-HK"/>
        </w:rPr>
        <w:t xml:space="preserve">The pages for maintenance of </w:t>
      </w:r>
      <w:r w:rsidR="00D52B59">
        <w:rPr>
          <w:rFonts w:ascii="Arial" w:hAnsi="Arial" w:cs="Arial"/>
          <w:lang w:eastAsia="zh-HK"/>
        </w:rPr>
        <w:t>Mobile Post Office</w:t>
      </w:r>
      <w:r>
        <w:rPr>
          <w:rFonts w:ascii="Arial" w:hAnsi="Arial" w:cs="Arial"/>
          <w:lang w:eastAsia="zh-HK"/>
        </w:rPr>
        <w:t xml:space="preserve"> records</w:t>
      </w:r>
      <w:r w:rsidRPr="0065137B">
        <w:rPr>
          <w:rFonts w:ascii="Arial" w:hAnsi="Arial" w:cs="Arial"/>
          <w:lang w:eastAsia="zh-HK"/>
        </w:rPr>
        <w:t xml:space="preserve"> can be separated from the retrieval page</w:t>
      </w:r>
      <w:r>
        <w:rPr>
          <w:rFonts w:ascii="Arial" w:hAnsi="Arial" w:cs="Arial"/>
          <w:lang w:eastAsia="zh-HK"/>
        </w:rPr>
        <w:t xml:space="preserve">(s) </w:t>
      </w:r>
      <w:r w:rsidRPr="0065137B">
        <w:rPr>
          <w:rFonts w:ascii="Arial" w:hAnsi="Arial" w:cs="Arial"/>
          <w:lang w:eastAsia="zh-HK"/>
        </w:rPr>
        <w:t>as they are essentially different functionalities. However, excess</w:t>
      </w:r>
      <w:r>
        <w:rPr>
          <w:rFonts w:ascii="Arial" w:hAnsi="Arial" w:cs="Arial"/>
          <w:lang w:eastAsia="zh-HK"/>
        </w:rPr>
        <w:t>ive</w:t>
      </w:r>
      <w:r w:rsidRPr="0065137B">
        <w:rPr>
          <w:rFonts w:ascii="Arial" w:hAnsi="Arial" w:cs="Arial"/>
          <w:lang w:eastAsia="zh-HK"/>
        </w:rPr>
        <w:t xml:space="preserve"> refreshing and reload should still be avoided for ensuring better user experience. </w:t>
      </w:r>
    </w:p>
    <w:p w14:paraId="46BB44B4" w14:textId="77777777" w:rsidR="000C546C" w:rsidRPr="00A34CAC" w:rsidRDefault="000C546C" w:rsidP="000C546C">
      <w:pPr>
        <w:spacing w:after="120" w:line="240" w:lineRule="auto"/>
        <w:ind w:left="482"/>
        <w:outlineLvl w:val="1"/>
        <w:rPr>
          <w:rFonts w:ascii="Arial" w:hAnsi="Arial" w:cs="Arial"/>
          <w:b/>
          <w:bCs/>
          <w:lang w:eastAsia="en-GB"/>
        </w:rPr>
      </w:pPr>
    </w:p>
    <w:p w14:paraId="22204D15" w14:textId="608B58D7" w:rsidR="00A34CAC" w:rsidRPr="00251922" w:rsidRDefault="000C546C" w:rsidP="000C546C">
      <w:pPr>
        <w:spacing w:after="0" w:line="240" w:lineRule="auto"/>
        <w:rPr>
          <w:rFonts w:ascii="Arial" w:eastAsia="Times New Roman" w:hAnsi="Arial" w:cs="Arial"/>
          <w:b/>
          <w:bCs/>
          <w:iCs/>
          <w:lang w:eastAsia="en-GB"/>
        </w:rPr>
      </w:pPr>
      <w:r>
        <w:rPr>
          <w:rFonts w:ascii="Arial" w:hAnsi="Arial" w:cs="Arial"/>
          <w:b/>
          <w:lang w:eastAsia="zh-HK"/>
        </w:rPr>
        <w:t xml:space="preserve">3.3 </w:t>
      </w:r>
      <w:r w:rsidR="00A34CAC" w:rsidRPr="000C546C">
        <w:rPr>
          <w:rFonts w:ascii="Arial" w:hAnsi="Arial" w:cs="Arial"/>
          <w:b/>
          <w:lang w:eastAsia="zh-HK"/>
        </w:rPr>
        <w:t>C</w:t>
      </w:r>
      <w:r w:rsidR="00A34CAC" w:rsidRPr="000C546C">
        <w:rPr>
          <w:rFonts w:ascii="Arial" w:hAnsi="Arial" w:cs="Arial" w:hint="eastAsia"/>
          <w:b/>
          <w:lang w:eastAsia="zh-HK"/>
        </w:rPr>
        <w:t>hallenging</w:t>
      </w:r>
      <w:r w:rsidR="00A34CAC">
        <w:rPr>
          <w:rFonts w:ascii="Arial" w:eastAsia="Times New Roman" w:hAnsi="Arial" w:cs="Arial" w:hint="eastAsia"/>
          <w:b/>
          <w:bCs/>
          <w:iCs/>
          <w:lang w:eastAsia="en-GB"/>
        </w:rPr>
        <w:t xml:space="preserve"> F</w:t>
      </w:r>
      <w:r w:rsidR="00A34CAC" w:rsidRPr="00251922">
        <w:rPr>
          <w:rFonts w:ascii="Arial" w:eastAsia="Times New Roman" w:hAnsi="Arial" w:cs="Arial" w:hint="eastAsia"/>
          <w:b/>
          <w:bCs/>
          <w:iCs/>
          <w:lang w:eastAsia="en-GB"/>
        </w:rPr>
        <w:t>eature</w:t>
      </w:r>
      <w:r w:rsidR="00A34CAC" w:rsidRPr="00251922">
        <w:rPr>
          <w:rFonts w:ascii="Arial" w:eastAsia="Times New Roman" w:hAnsi="Arial" w:cs="Arial"/>
          <w:b/>
          <w:bCs/>
          <w:iCs/>
          <w:lang w:eastAsia="en-GB"/>
        </w:rPr>
        <w:t xml:space="preserve">s </w:t>
      </w:r>
    </w:p>
    <w:p w14:paraId="653D7970" w14:textId="33D02B0A" w:rsidR="00A34CAC" w:rsidRDefault="000C546C" w:rsidP="00CF36E0">
      <w:pPr>
        <w:pStyle w:val="ac"/>
        <w:numPr>
          <w:ilvl w:val="1"/>
          <w:numId w:val="26"/>
        </w:numPr>
        <w:spacing w:before="120" w:after="0" w:line="240" w:lineRule="auto"/>
        <w:ind w:left="839" w:hanging="357"/>
        <w:contextualSpacing w:val="0"/>
        <w:jc w:val="both"/>
        <w:rPr>
          <w:rFonts w:ascii="Arial" w:hAnsi="Arial" w:cs="Arial"/>
          <w:lang w:eastAsia="zh-HK"/>
        </w:rPr>
      </w:pPr>
      <w:r>
        <w:rPr>
          <w:rFonts w:ascii="Arial" w:hAnsi="Arial" w:cs="Arial"/>
          <w:lang w:eastAsia="zh-HK"/>
        </w:rPr>
        <w:t>Y</w:t>
      </w:r>
      <w:r w:rsidR="00A34CAC">
        <w:rPr>
          <w:rFonts w:ascii="Arial" w:hAnsi="Arial" w:cs="Arial"/>
          <w:lang w:eastAsia="zh-HK"/>
        </w:rPr>
        <w:t xml:space="preserve">ou are encouraged to design </w:t>
      </w:r>
      <w:r>
        <w:rPr>
          <w:rFonts w:ascii="Arial" w:hAnsi="Arial" w:cs="Arial"/>
          <w:lang w:eastAsia="zh-HK"/>
        </w:rPr>
        <w:t>and implement advanced features such as Google Map and Path</w:t>
      </w:r>
      <w:r w:rsidR="00E670F1">
        <w:rPr>
          <w:rFonts w:ascii="Arial" w:hAnsi="Arial" w:cs="Arial"/>
          <w:lang w:eastAsia="zh-HK"/>
        </w:rPr>
        <w:t xml:space="preserve">, multi-lingual support, </w:t>
      </w:r>
      <w:r w:rsidR="0019100C">
        <w:rPr>
          <w:rFonts w:ascii="Arial" w:hAnsi="Arial" w:cs="Arial"/>
          <w:lang w:eastAsia="zh-HK"/>
        </w:rPr>
        <w:t xml:space="preserve">responsive pages, </w:t>
      </w:r>
      <w:r w:rsidR="00E670F1">
        <w:rPr>
          <w:rFonts w:ascii="Arial" w:hAnsi="Arial" w:cs="Arial"/>
          <w:lang w:eastAsia="zh-HK"/>
        </w:rPr>
        <w:t xml:space="preserve">etc. </w:t>
      </w:r>
      <w:r>
        <w:rPr>
          <w:rFonts w:ascii="Arial" w:hAnsi="Arial" w:cs="Arial"/>
          <w:lang w:eastAsia="zh-HK"/>
        </w:rPr>
        <w:t xml:space="preserve"> </w:t>
      </w:r>
      <w:r w:rsidR="00A34CAC">
        <w:rPr>
          <w:rFonts w:ascii="Arial" w:hAnsi="Arial" w:cs="Arial"/>
          <w:lang w:eastAsia="zh-HK"/>
        </w:rPr>
        <w:t xml:space="preserve">You can document such features and illustrate them during the demonstration. </w:t>
      </w:r>
    </w:p>
    <w:p w14:paraId="3F6EE9E5" w14:textId="77777777" w:rsidR="00CF36E0" w:rsidRDefault="00CF36E0" w:rsidP="000C546C">
      <w:pPr>
        <w:spacing w:after="120" w:line="240" w:lineRule="auto"/>
        <w:outlineLvl w:val="1"/>
        <w:rPr>
          <w:rFonts w:ascii="Arial" w:hAnsi="Arial" w:cs="Arial"/>
          <w:lang w:eastAsia="zh-HK"/>
        </w:rPr>
      </w:pPr>
    </w:p>
    <w:p w14:paraId="198C1A62" w14:textId="5AF203EE" w:rsidR="0019100C" w:rsidRPr="001F37EC" w:rsidRDefault="0019100C" w:rsidP="0019100C">
      <w:pPr>
        <w:pBdr>
          <w:top w:val="single" w:sz="4" w:space="1" w:color="auto"/>
          <w:left w:val="single" w:sz="4" w:space="4" w:color="auto"/>
          <w:bottom w:val="single" w:sz="4" w:space="1" w:color="auto"/>
          <w:right w:val="single" w:sz="4" w:space="4" w:color="auto"/>
        </w:pBdr>
        <w:spacing w:after="0" w:line="240" w:lineRule="auto"/>
        <w:rPr>
          <w:rFonts w:ascii="Arial" w:eastAsiaTheme="minorEastAsia" w:hAnsi="Arial" w:cs="Arial"/>
          <w:b/>
          <w:color w:val="FF0000"/>
          <w:lang w:eastAsia="zh-HK"/>
        </w:rPr>
      </w:pPr>
      <w:r w:rsidRPr="001F37EC">
        <w:rPr>
          <w:rFonts w:ascii="Arial" w:eastAsiaTheme="minorEastAsia" w:hAnsi="Arial" w:cs="Arial" w:hint="eastAsia"/>
          <w:b/>
          <w:color w:val="FF0000"/>
          <w:lang w:eastAsia="zh-HK"/>
        </w:rPr>
        <w:t xml:space="preserve">Part 4: </w:t>
      </w:r>
      <w:r w:rsidR="002A0A53" w:rsidRPr="001F37EC">
        <w:rPr>
          <w:rFonts w:ascii="Arial" w:eastAsiaTheme="minorEastAsia" w:hAnsi="Arial" w:cs="Arial"/>
          <w:b/>
          <w:color w:val="FF0000"/>
          <w:lang w:eastAsia="zh-HK"/>
        </w:rPr>
        <w:t>Testing</w:t>
      </w:r>
      <w:r w:rsidRPr="001F37EC">
        <w:rPr>
          <w:rFonts w:ascii="Arial" w:eastAsiaTheme="minorEastAsia" w:hAnsi="Arial" w:cs="Arial"/>
          <w:b/>
          <w:color w:val="FF0000"/>
          <w:lang w:eastAsia="zh-HK"/>
        </w:rPr>
        <w:t xml:space="preserve"> </w:t>
      </w:r>
      <w:r w:rsidR="00D2040D" w:rsidRPr="001F37EC">
        <w:rPr>
          <w:rFonts w:ascii="Arial" w:eastAsiaTheme="minorEastAsia" w:hAnsi="Arial" w:cs="Arial" w:hint="eastAsia"/>
          <w:b/>
          <w:color w:val="FF0000"/>
          <w:lang w:eastAsia="zh-HK"/>
        </w:rPr>
        <w:t>(10</w:t>
      </w:r>
      <w:r w:rsidRPr="001F37EC">
        <w:rPr>
          <w:rFonts w:ascii="Arial" w:eastAsiaTheme="minorEastAsia" w:hAnsi="Arial" w:cs="Arial" w:hint="eastAsia"/>
          <w:b/>
          <w:color w:val="FF0000"/>
          <w:lang w:eastAsia="zh-HK"/>
        </w:rPr>
        <w:t>%)</w:t>
      </w:r>
    </w:p>
    <w:p w14:paraId="21468DBF" w14:textId="25ECA885" w:rsidR="00CF36E0" w:rsidRDefault="0019100C" w:rsidP="00CF36E0">
      <w:pPr>
        <w:spacing w:before="120" w:after="0" w:line="240" w:lineRule="auto"/>
        <w:jc w:val="both"/>
        <w:rPr>
          <w:rFonts w:ascii="Arial" w:hAnsi="Arial" w:cs="Arial"/>
          <w:lang w:eastAsia="zh-HK"/>
        </w:rPr>
      </w:pPr>
      <w:r w:rsidRPr="00CF36E0">
        <w:rPr>
          <w:rFonts w:ascii="Arial" w:hAnsi="Arial" w:cs="Arial"/>
          <w:lang w:eastAsia="zh-HK"/>
        </w:rPr>
        <w:t xml:space="preserve">You need to design and perform different tests to verify that your web application fulfils the expected functionalities with appropriate level of quality. Both the RESTful web services and the client application are to be tested. </w:t>
      </w:r>
      <w:r w:rsidR="00CF36E0">
        <w:rPr>
          <w:rFonts w:ascii="Arial" w:hAnsi="Arial" w:cs="Arial"/>
          <w:lang w:eastAsia="zh-HK"/>
        </w:rPr>
        <w:t xml:space="preserve">You need to produce a </w:t>
      </w:r>
      <w:r w:rsidR="00CF36E0" w:rsidRPr="00D257DD">
        <w:rPr>
          <w:rFonts w:ascii="Arial" w:hAnsi="Arial" w:cs="Arial"/>
          <w:b/>
          <w:lang w:eastAsia="zh-HK"/>
        </w:rPr>
        <w:t xml:space="preserve">separate test report </w:t>
      </w:r>
      <w:r w:rsidR="00CF36E0">
        <w:rPr>
          <w:rFonts w:ascii="Arial" w:hAnsi="Arial" w:cs="Arial"/>
          <w:lang w:eastAsia="zh-HK"/>
        </w:rPr>
        <w:t xml:space="preserve">to </w:t>
      </w:r>
      <w:r w:rsidR="00406BAC">
        <w:rPr>
          <w:rFonts w:ascii="Arial" w:hAnsi="Arial" w:cs="Arial"/>
          <w:lang w:eastAsia="zh-HK"/>
        </w:rPr>
        <w:t>detail the tests</w:t>
      </w:r>
      <w:r w:rsidRPr="00CF36E0">
        <w:rPr>
          <w:rFonts w:ascii="Arial" w:hAnsi="Arial" w:cs="Arial"/>
          <w:lang w:eastAsia="zh-HK"/>
        </w:rPr>
        <w:t xml:space="preserve"> performed, including </w:t>
      </w:r>
    </w:p>
    <w:p w14:paraId="39A1AA4F" w14:textId="5BE27EF6" w:rsidR="00CF36E0" w:rsidRDefault="0019100C" w:rsidP="00CF36E0">
      <w:pPr>
        <w:pStyle w:val="ac"/>
        <w:numPr>
          <w:ilvl w:val="1"/>
          <w:numId w:val="26"/>
        </w:numPr>
        <w:spacing w:before="120" w:after="0" w:line="240" w:lineRule="auto"/>
        <w:ind w:left="839" w:hanging="357"/>
        <w:contextualSpacing w:val="0"/>
        <w:jc w:val="both"/>
        <w:rPr>
          <w:rFonts w:ascii="Arial" w:hAnsi="Arial" w:cs="Arial"/>
          <w:lang w:eastAsia="zh-HK"/>
        </w:rPr>
      </w:pPr>
      <w:r w:rsidRPr="00CF36E0">
        <w:rPr>
          <w:rFonts w:ascii="Arial" w:hAnsi="Arial" w:cs="Arial"/>
          <w:lang w:eastAsia="zh-HK"/>
        </w:rPr>
        <w:t xml:space="preserve">test strategy, test plan, test cases, expected outcome, </w:t>
      </w:r>
    </w:p>
    <w:p w14:paraId="42422440" w14:textId="77777777" w:rsidR="00CF36E0" w:rsidRDefault="0019100C" w:rsidP="00CF36E0">
      <w:pPr>
        <w:pStyle w:val="ac"/>
        <w:numPr>
          <w:ilvl w:val="1"/>
          <w:numId w:val="26"/>
        </w:numPr>
        <w:spacing w:before="120" w:after="0" w:line="240" w:lineRule="auto"/>
        <w:ind w:left="839" w:hanging="357"/>
        <w:contextualSpacing w:val="0"/>
        <w:jc w:val="both"/>
        <w:rPr>
          <w:rFonts w:ascii="Arial" w:hAnsi="Arial" w:cs="Arial"/>
          <w:lang w:eastAsia="zh-HK"/>
        </w:rPr>
      </w:pPr>
      <w:r w:rsidRPr="00CF36E0">
        <w:rPr>
          <w:rFonts w:ascii="Arial" w:hAnsi="Arial" w:cs="Arial"/>
          <w:lang w:eastAsia="zh-HK"/>
        </w:rPr>
        <w:t xml:space="preserve">actual results and their analysis, interpretations on the results, and the insights that arose. </w:t>
      </w:r>
    </w:p>
    <w:p w14:paraId="7E222964" w14:textId="77777777" w:rsidR="00406BAC" w:rsidRDefault="0019100C" w:rsidP="00CF36E0">
      <w:pPr>
        <w:spacing w:before="120" w:after="0" w:line="240" w:lineRule="auto"/>
        <w:jc w:val="both"/>
        <w:rPr>
          <w:rFonts w:ascii="Arial" w:hAnsi="Arial" w:cs="Arial"/>
          <w:lang w:eastAsia="zh-HK"/>
        </w:rPr>
      </w:pPr>
      <w:r w:rsidRPr="00CF36E0">
        <w:rPr>
          <w:rFonts w:ascii="Arial" w:hAnsi="Arial" w:cs="Arial"/>
          <w:lang w:eastAsia="zh-HK"/>
        </w:rPr>
        <w:t xml:space="preserve">Your test plan should at least </w:t>
      </w:r>
      <w:proofErr w:type="gramStart"/>
      <w:r w:rsidRPr="00CF36E0">
        <w:rPr>
          <w:rFonts w:ascii="Arial" w:hAnsi="Arial" w:cs="Arial"/>
          <w:lang w:eastAsia="zh-HK"/>
        </w:rPr>
        <w:t>covers</w:t>
      </w:r>
      <w:proofErr w:type="gramEnd"/>
      <w:r w:rsidRPr="00CF36E0">
        <w:rPr>
          <w:rFonts w:ascii="Arial" w:hAnsi="Arial" w:cs="Arial"/>
          <w:lang w:eastAsia="zh-HK"/>
        </w:rPr>
        <w:t xml:space="preserve"> two aspects: (1) correctness and robustness, and (2) user </w:t>
      </w:r>
      <w:r w:rsidR="00406BAC">
        <w:rPr>
          <w:rFonts w:ascii="Arial" w:hAnsi="Arial" w:cs="Arial"/>
          <w:lang w:eastAsia="zh-HK"/>
        </w:rPr>
        <w:t>acceptance</w:t>
      </w:r>
      <w:r w:rsidRPr="00CF36E0">
        <w:rPr>
          <w:rFonts w:ascii="Arial" w:hAnsi="Arial" w:cs="Arial"/>
          <w:lang w:eastAsia="zh-HK"/>
        </w:rPr>
        <w:t xml:space="preserve"> (i.e. you need to perform a User Acceptance Testing, UAT). For the UAT, the portfolio of the human subjects should be included with justification why the subjects are valid and representatives as being the target users. </w:t>
      </w:r>
    </w:p>
    <w:p w14:paraId="3511759A" w14:textId="7505E4A9" w:rsidR="0019100C" w:rsidRDefault="0019100C" w:rsidP="00CF36E0">
      <w:pPr>
        <w:spacing w:before="120" w:after="0" w:line="240" w:lineRule="auto"/>
        <w:jc w:val="both"/>
        <w:rPr>
          <w:rFonts w:ascii="Arial" w:hAnsi="Arial" w:cs="Arial"/>
          <w:lang w:eastAsia="zh-HK"/>
        </w:rPr>
      </w:pPr>
      <w:r w:rsidRPr="00CF36E0">
        <w:rPr>
          <w:rFonts w:ascii="Arial" w:hAnsi="Arial" w:cs="Arial"/>
          <w:lang w:eastAsia="zh-HK"/>
        </w:rPr>
        <w:t>You may consider putting the raw results as an appendix to avoid occupying to</w:t>
      </w:r>
      <w:r w:rsidR="00406BAC">
        <w:rPr>
          <w:rFonts w:ascii="Arial" w:hAnsi="Arial" w:cs="Arial"/>
          <w:lang w:eastAsia="zh-HK"/>
        </w:rPr>
        <w:t>o much space in the main report</w:t>
      </w:r>
      <w:r w:rsidRPr="00CF36E0">
        <w:rPr>
          <w:rFonts w:ascii="Arial" w:hAnsi="Arial" w:cs="Arial"/>
          <w:lang w:eastAsia="zh-HK"/>
        </w:rPr>
        <w:t xml:space="preserve">. </w:t>
      </w:r>
    </w:p>
    <w:p w14:paraId="2D99BB1C" w14:textId="3387F82E" w:rsidR="0019100C" w:rsidRDefault="0019100C" w:rsidP="000C546C">
      <w:pPr>
        <w:spacing w:after="120" w:line="240" w:lineRule="auto"/>
        <w:outlineLvl w:val="1"/>
        <w:rPr>
          <w:rFonts w:ascii="Arial" w:hAnsi="Arial" w:cs="Arial"/>
          <w:lang w:eastAsia="zh-HK"/>
        </w:rPr>
      </w:pPr>
    </w:p>
    <w:p w14:paraId="6734645D" w14:textId="527D1276" w:rsidR="00E777B1" w:rsidRDefault="00E777B1">
      <w:pPr>
        <w:spacing w:after="0" w:line="240" w:lineRule="auto"/>
        <w:rPr>
          <w:rFonts w:ascii="Arial" w:eastAsiaTheme="minorEastAsia" w:hAnsi="Arial" w:cs="Arial"/>
          <w:b/>
          <w:lang w:eastAsia="zh-HK"/>
        </w:rPr>
      </w:pPr>
    </w:p>
    <w:p w14:paraId="6D772F56" w14:textId="54208469" w:rsidR="00C7174F" w:rsidRPr="00361098" w:rsidRDefault="00C7174F" w:rsidP="00544C7A">
      <w:pPr>
        <w:pBdr>
          <w:top w:val="single" w:sz="4" w:space="1" w:color="auto"/>
          <w:left w:val="single" w:sz="4" w:space="4" w:color="auto"/>
          <w:bottom w:val="single" w:sz="4" w:space="1" w:color="auto"/>
          <w:right w:val="single" w:sz="4" w:space="4" w:color="auto"/>
        </w:pBdr>
        <w:spacing w:after="0" w:line="240" w:lineRule="auto"/>
        <w:rPr>
          <w:rFonts w:ascii="Arial" w:eastAsiaTheme="minorEastAsia" w:hAnsi="Arial" w:cs="Arial"/>
          <w:b/>
          <w:lang w:eastAsia="zh-HK"/>
        </w:rPr>
      </w:pPr>
      <w:r w:rsidRPr="00361098">
        <w:rPr>
          <w:rFonts w:ascii="Arial" w:eastAsiaTheme="minorEastAsia" w:hAnsi="Arial" w:cs="Arial" w:hint="eastAsia"/>
          <w:b/>
          <w:lang w:eastAsia="zh-HK"/>
        </w:rPr>
        <w:t xml:space="preserve">Part </w:t>
      </w:r>
      <w:r w:rsidR="0019100C">
        <w:rPr>
          <w:rFonts w:ascii="Arial" w:eastAsiaTheme="minorEastAsia" w:hAnsi="Arial" w:cs="Arial"/>
          <w:b/>
          <w:lang w:eastAsia="zh-HK"/>
        </w:rPr>
        <w:t>5</w:t>
      </w:r>
      <w:r w:rsidRPr="00361098">
        <w:rPr>
          <w:rFonts w:ascii="Arial" w:eastAsiaTheme="minorEastAsia" w:hAnsi="Arial" w:cs="Arial" w:hint="eastAsia"/>
          <w:b/>
          <w:lang w:eastAsia="zh-HK"/>
        </w:rPr>
        <w:t xml:space="preserve">: </w:t>
      </w:r>
      <w:r w:rsidR="009F56F8">
        <w:rPr>
          <w:rFonts w:ascii="Arial" w:eastAsiaTheme="minorEastAsia" w:hAnsi="Arial" w:cs="Arial"/>
          <w:b/>
          <w:lang w:eastAsia="zh-HK"/>
        </w:rPr>
        <w:t>Presentation, Demonstration</w:t>
      </w:r>
      <w:r w:rsidR="00277829">
        <w:rPr>
          <w:rFonts w:ascii="Arial" w:eastAsiaTheme="minorEastAsia" w:hAnsi="Arial" w:cs="Arial"/>
          <w:b/>
          <w:lang w:eastAsia="zh-HK"/>
        </w:rPr>
        <w:t xml:space="preserve">, </w:t>
      </w:r>
      <w:r w:rsidR="0078328E" w:rsidRPr="00544C7A">
        <w:rPr>
          <w:rFonts w:ascii="Arial" w:hAnsi="Arial" w:cs="Arial"/>
          <w:b/>
          <w:lang w:eastAsia="zh-HK"/>
        </w:rPr>
        <w:t>Documentation</w:t>
      </w:r>
      <w:r w:rsidR="00277829">
        <w:rPr>
          <w:rFonts w:ascii="Arial" w:hAnsi="Arial" w:cs="Arial"/>
          <w:b/>
          <w:lang w:eastAsia="zh-HK"/>
        </w:rPr>
        <w:t xml:space="preserve"> and Reflection</w:t>
      </w:r>
      <w:r w:rsidR="0078328E" w:rsidRPr="0078328E">
        <w:rPr>
          <w:rFonts w:ascii="Arial" w:eastAsiaTheme="minorEastAsia" w:hAnsi="Arial" w:cs="Arial"/>
          <w:b/>
          <w:lang w:eastAsia="zh-HK"/>
        </w:rPr>
        <w:t xml:space="preserve"> </w:t>
      </w:r>
      <w:r w:rsidR="0019551A">
        <w:rPr>
          <w:rFonts w:ascii="Arial" w:eastAsiaTheme="minorEastAsia" w:hAnsi="Arial" w:cs="Arial" w:hint="eastAsia"/>
          <w:b/>
          <w:lang w:eastAsia="zh-HK"/>
        </w:rPr>
        <w:t>(3</w:t>
      </w:r>
      <w:r w:rsidR="00122A29">
        <w:rPr>
          <w:rFonts w:ascii="Arial" w:eastAsiaTheme="minorEastAsia" w:hAnsi="Arial" w:cs="Arial"/>
          <w:b/>
          <w:lang w:eastAsia="zh-HK"/>
        </w:rPr>
        <w:t>5</w:t>
      </w:r>
      <w:r w:rsidRPr="00361098">
        <w:rPr>
          <w:rFonts w:ascii="Arial" w:eastAsiaTheme="minorEastAsia" w:hAnsi="Arial" w:cs="Arial" w:hint="eastAsia"/>
          <w:b/>
          <w:lang w:eastAsia="zh-HK"/>
        </w:rPr>
        <w:t>%)</w:t>
      </w:r>
    </w:p>
    <w:p w14:paraId="105FF540" w14:textId="77777777" w:rsidR="00C7174F" w:rsidRDefault="00C7174F" w:rsidP="00F558BA">
      <w:pPr>
        <w:spacing w:after="0" w:line="240" w:lineRule="auto"/>
        <w:rPr>
          <w:rFonts w:ascii="Arial" w:eastAsiaTheme="minorEastAsia" w:hAnsi="Arial" w:cs="Arial"/>
          <w:lang w:eastAsia="zh-HK"/>
        </w:rPr>
      </w:pPr>
    </w:p>
    <w:p w14:paraId="04E4ECF0" w14:textId="2B12BADB" w:rsidR="00014861" w:rsidRPr="00BA09FF" w:rsidRDefault="00014861" w:rsidP="00014861">
      <w:pPr>
        <w:spacing w:after="0" w:line="240" w:lineRule="auto"/>
        <w:rPr>
          <w:rFonts w:ascii="Arial" w:hAnsi="Arial" w:cs="Arial"/>
          <w:b/>
          <w:lang w:eastAsia="zh-HK"/>
        </w:rPr>
      </w:pPr>
      <w:r w:rsidRPr="00BA09FF">
        <w:rPr>
          <w:rFonts w:ascii="Arial" w:eastAsiaTheme="minorEastAsia" w:hAnsi="Arial" w:cs="Arial"/>
          <w:b/>
          <w:lang w:eastAsia="zh-HK"/>
        </w:rPr>
        <w:t>Presentation</w:t>
      </w:r>
      <w:r w:rsidRPr="00BA09FF">
        <w:rPr>
          <w:rFonts w:ascii="Arial" w:hAnsi="Arial" w:cs="Arial"/>
          <w:b/>
          <w:lang w:eastAsia="zh-HK"/>
        </w:rPr>
        <w:t>:</w:t>
      </w:r>
    </w:p>
    <w:p w14:paraId="06D7A074" w14:textId="5A4EACA6" w:rsidR="00014861" w:rsidRDefault="00014861" w:rsidP="00F220B8">
      <w:pPr>
        <w:pStyle w:val="ac"/>
        <w:numPr>
          <w:ilvl w:val="1"/>
          <w:numId w:val="26"/>
        </w:numPr>
        <w:spacing w:before="120" w:after="0" w:line="240" w:lineRule="auto"/>
        <w:ind w:left="839" w:hanging="357"/>
        <w:contextualSpacing w:val="0"/>
        <w:jc w:val="both"/>
        <w:rPr>
          <w:rFonts w:ascii="Arial" w:hAnsi="Arial" w:cs="Arial"/>
          <w:lang w:eastAsia="zh-HK"/>
        </w:rPr>
      </w:pPr>
      <w:r>
        <w:rPr>
          <w:rFonts w:ascii="Arial" w:hAnsi="Arial" w:cs="Arial"/>
          <w:lang w:eastAsia="zh-HK"/>
        </w:rPr>
        <w:t xml:space="preserve">You are required to deliver a </w:t>
      </w:r>
      <w:r w:rsidR="00784787">
        <w:rPr>
          <w:rFonts w:ascii="Arial" w:hAnsi="Arial" w:cs="Arial"/>
          <w:lang w:eastAsia="zh-HK"/>
        </w:rPr>
        <w:t>5</w:t>
      </w:r>
      <w:r>
        <w:rPr>
          <w:rFonts w:ascii="Arial" w:hAnsi="Arial" w:cs="Arial"/>
          <w:lang w:eastAsia="zh-HK"/>
        </w:rPr>
        <w:t xml:space="preserve">-minute PPT presentation on </w:t>
      </w:r>
      <w:r w:rsidR="002055E8">
        <w:rPr>
          <w:rFonts w:ascii="Arial" w:hAnsi="Arial" w:cs="Arial"/>
          <w:lang w:eastAsia="zh-HK"/>
        </w:rPr>
        <w:t xml:space="preserve">the project background and objective, and </w:t>
      </w:r>
      <w:r>
        <w:rPr>
          <w:rFonts w:ascii="Arial" w:hAnsi="Arial" w:cs="Arial"/>
          <w:lang w:eastAsia="zh-HK"/>
        </w:rPr>
        <w:t xml:space="preserve">what you have done, </w:t>
      </w:r>
      <w:r w:rsidR="0040524F">
        <w:rPr>
          <w:rFonts w:ascii="Arial" w:hAnsi="Arial" w:cs="Arial"/>
          <w:lang w:eastAsia="zh-HK"/>
        </w:rPr>
        <w:t xml:space="preserve">such as </w:t>
      </w:r>
      <w:r w:rsidR="002055E8">
        <w:rPr>
          <w:rFonts w:ascii="Arial" w:hAnsi="Arial" w:cs="Arial"/>
          <w:lang w:eastAsia="zh-HK"/>
        </w:rPr>
        <w:t xml:space="preserve">architecture, </w:t>
      </w:r>
      <w:r>
        <w:rPr>
          <w:rFonts w:ascii="Arial" w:hAnsi="Arial" w:cs="Arial"/>
          <w:lang w:eastAsia="zh-HK"/>
        </w:rPr>
        <w:t>design of the server API</w:t>
      </w:r>
      <w:r w:rsidR="00AC4C9B">
        <w:rPr>
          <w:rFonts w:ascii="Arial" w:hAnsi="Arial" w:cs="Arial"/>
          <w:lang w:eastAsia="zh-HK"/>
        </w:rPr>
        <w:t>s</w:t>
      </w:r>
      <w:r>
        <w:rPr>
          <w:rFonts w:ascii="Arial" w:hAnsi="Arial" w:cs="Arial"/>
          <w:lang w:eastAsia="zh-HK"/>
        </w:rPr>
        <w:t xml:space="preserve">, </w:t>
      </w:r>
      <w:r w:rsidR="0040524F">
        <w:rPr>
          <w:rFonts w:ascii="Arial" w:hAnsi="Arial" w:cs="Arial"/>
          <w:lang w:eastAsia="zh-HK"/>
        </w:rPr>
        <w:t xml:space="preserve">design of the client application, </w:t>
      </w:r>
      <w:r>
        <w:rPr>
          <w:rFonts w:ascii="Arial" w:hAnsi="Arial" w:cs="Arial"/>
          <w:lang w:eastAsia="zh-HK"/>
        </w:rPr>
        <w:t xml:space="preserve">tools and techniques employed, critical evaluation, further enhancement, etc. </w:t>
      </w:r>
    </w:p>
    <w:p w14:paraId="509F8ECF" w14:textId="1F6E98FC" w:rsidR="009D79E0" w:rsidRDefault="009D79E0" w:rsidP="00F220B8">
      <w:pPr>
        <w:pStyle w:val="ac"/>
        <w:numPr>
          <w:ilvl w:val="1"/>
          <w:numId w:val="26"/>
        </w:numPr>
        <w:spacing w:before="120" w:after="0" w:line="240" w:lineRule="auto"/>
        <w:ind w:left="839" w:hanging="357"/>
        <w:contextualSpacing w:val="0"/>
        <w:jc w:val="both"/>
        <w:rPr>
          <w:rFonts w:ascii="Arial" w:hAnsi="Arial" w:cs="Arial"/>
          <w:color w:val="FF0000"/>
          <w:lang w:eastAsia="zh-HK"/>
        </w:rPr>
      </w:pPr>
      <w:r w:rsidRPr="009D79E0">
        <w:rPr>
          <w:rFonts w:ascii="Arial" w:hAnsi="Arial" w:cs="Arial"/>
          <w:color w:val="FF0000"/>
          <w:lang w:eastAsia="zh-HK"/>
        </w:rPr>
        <w:t xml:space="preserve">Marks will be awarded according to </w:t>
      </w:r>
      <w:r w:rsidR="00AC4C9B">
        <w:rPr>
          <w:rFonts w:ascii="Arial" w:hAnsi="Arial" w:cs="Arial"/>
          <w:color w:val="FF0000"/>
          <w:lang w:eastAsia="zh-HK"/>
        </w:rPr>
        <w:t>what you have done in building the web application</w:t>
      </w:r>
      <w:r w:rsidRPr="009D79E0">
        <w:rPr>
          <w:rFonts w:ascii="Arial" w:hAnsi="Arial" w:cs="Arial"/>
          <w:color w:val="FF0000"/>
          <w:lang w:eastAsia="zh-HK"/>
        </w:rPr>
        <w:t xml:space="preserve">, and most importantly your critical reflection and evaluation for the entire development process. </w:t>
      </w:r>
    </w:p>
    <w:p w14:paraId="70EFBF34" w14:textId="01EEEEF4" w:rsidR="0092037B" w:rsidRDefault="0092037B" w:rsidP="00F220B8">
      <w:pPr>
        <w:pStyle w:val="ac"/>
        <w:numPr>
          <w:ilvl w:val="1"/>
          <w:numId w:val="26"/>
        </w:numPr>
        <w:spacing w:before="120" w:after="0" w:line="240" w:lineRule="auto"/>
        <w:ind w:left="839" w:hanging="357"/>
        <w:contextualSpacing w:val="0"/>
        <w:jc w:val="both"/>
        <w:rPr>
          <w:rFonts w:ascii="Arial" w:hAnsi="Arial" w:cs="Arial"/>
          <w:color w:val="FF0000"/>
          <w:lang w:eastAsia="zh-HK"/>
        </w:rPr>
      </w:pPr>
      <w:r>
        <w:rPr>
          <w:rFonts w:ascii="Arial" w:hAnsi="Arial" w:cs="Arial"/>
          <w:color w:val="FF0000"/>
          <w:lang w:eastAsia="zh-HK"/>
        </w:rPr>
        <w:t xml:space="preserve">DO NOT describe the functionalities of your client application with lots of screen captures. This is not necessary as you have the demonstration session. Instead, you should focus on high level issues such as architecture, design philosophy, evaluation and reflection etc. </w:t>
      </w:r>
    </w:p>
    <w:p w14:paraId="026FA964" w14:textId="61952D64" w:rsidR="002055E8" w:rsidRDefault="002055E8" w:rsidP="00F220B8">
      <w:pPr>
        <w:pStyle w:val="ac"/>
        <w:numPr>
          <w:ilvl w:val="1"/>
          <w:numId w:val="26"/>
        </w:numPr>
        <w:spacing w:before="120" w:after="0" w:line="240" w:lineRule="auto"/>
        <w:ind w:left="839" w:hanging="357"/>
        <w:contextualSpacing w:val="0"/>
        <w:jc w:val="both"/>
        <w:rPr>
          <w:rFonts w:ascii="Arial" w:hAnsi="Arial" w:cs="Arial"/>
          <w:color w:val="FF0000"/>
          <w:lang w:eastAsia="zh-HK"/>
        </w:rPr>
      </w:pPr>
      <w:r>
        <w:rPr>
          <w:rFonts w:ascii="Arial" w:hAnsi="Arial" w:cs="Arial"/>
          <w:color w:val="FF0000"/>
          <w:lang w:eastAsia="zh-HK"/>
        </w:rPr>
        <w:t xml:space="preserve">Although you will not be assessed with your presentation skills and visual quality of your presentation slides, as a degree level student, you are expected to have a high </w:t>
      </w:r>
      <w:r>
        <w:rPr>
          <w:rFonts w:ascii="Arial" w:hAnsi="Arial" w:cs="Arial"/>
          <w:color w:val="FF0000"/>
          <w:lang w:eastAsia="zh-HK"/>
        </w:rPr>
        <w:lastRenderedPageBreak/>
        <w:t xml:space="preserve">quality and well-prepared presentation. </w:t>
      </w:r>
      <w:proofErr w:type="gramStart"/>
      <w:r>
        <w:rPr>
          <w:rFonts w:ascii="Arial" w:hAnsi="Arial" w:cs="Arial"/>
          <w:color w:val="FF0000"/>
          <w:lang w:eastAsia="zh-HK"/>
        </w:rPr>
        <w:t>In particular, reading</w:t>
      </w:r>
      <w:proofErr w:type="gramEnd"/>
      <w:r>
        <w:rPr>
          <w:rFonts w:ascii="Arial" w:hAnsi="Arial" w:cs="Arial"/>
          <w:color w:val="FF0000"/>
          <w:lang w:eastAsia="zh-HK"/>
        </w:rPr>
        <w:t xml:space="preserve"> scripts, no matter on paper or with any digital device, </w:t>
      </w:r>
      <w:r w:rsidR="009F6D68">
        <w:rPr>
          <w:rFonts w:ascii="Arial" w:hAnsi="Arial" w:cs="Arial"/>
          <w:color w:val="FF0000"/>
          <w:lang w:eastAsia="zh-HK"/>
        </w:rPr>
        <w:t>is strictly prohibited</w:t>
      </w:r>
      <w:r>
        <w:rPr>
          <w:rFonts w:ascii="Arial" w:hAnsi="Arial" w:cs="Arial"/>
          <w:color w:val="FF0000"/>
          <w:lang w:eastAsia="zh-HK"/>
        </w:rPr>
        <w:t xml:space="preserve">. </w:t>
      </w:r>
    </w:p>
    <w:p w14:paraId="4A45342E" w14:textId="77777777" w:rsidR="009F6D68" w:rsidRDefault="009F6D68" w:rsidP="009F6D68">
      <w:pPr>
        <w:spacing w:before="120" w:after="0" w:line="240" w:lineRule="auto"/>
        <w:jc w:val="both"/>
        <w:rPr>
          <w:rFonts w:ascii="Arial" w:hAnsi="Arial" w:cs="Arial"/>
          <w:color w:val="FF0000"/>
          <w:lang w:eastAsia="zh-HK"/>
        </w:rPr>
      </w:pPr>
    </w:p>
    <w:p w14:paraId="71BF21CF" w14:textId="77777777" w:rsidR="009F6D68" w:rsidRDefault="009F6D68" w:rsidP="009F6D68">
      <w:pPr>
        <w:spacing w:before="120" w:after="0" w:line="240" w:lineRule="auto"/>
        <w:jc w:val="both"/>
        <w:rPr>
          <w:rFonts w:ascii="Arial" w:hAnsi="Arial" w:cs="Arial"/>
          <w:color w:val="FF0000"/>
          <w:lang w:eastAsia="zh-HK"/>
        </w:rPr>
      </w:pPr>
    </w:p>
    <w:p w14:paraId="3D6BE67C" w14:textId="6190FDFB" w:rsidR="00014861" w:rsidRPr="00BA09FF" w:rsidRDefault="00014861" w:rsidP="009F6D68">
      <w:pPr>
        <w:spacing w:after="0" w:line="240" w:lineRule="auto"/>
        <w:rPr>
          <w:rFonts w:ascii="Arial" w:eastAsiaTheme="minorEastAsia" w:hAnsi="Arial" w:cs="Arial"/>
          <w:b/>
          <w:lang w:eastAsia="zh-HK"/>
        </w:rPr>
      </w:pPr>
      <w:r w:rsidRPr="00BA09FF">
        <w:rPr>
          <w:rFonts w:ascii="Arial" w:eastAsiaTheme="minorEastAsia" w:hAnsi="Arial" w:cs="Arial"/>
          <w:b/>
          <w:lang w:eastAsia="zh-HK"/>
        </w:rPr>
        <w:t>Demonstration:</w:t>
      </w:r>
    </w:p>
    <w:p w14:paraId="11CB403C" w14:textId="1543E0CC" w:rsidR="00014861" w:rsidRDefault="0040524F" w:rsidP="00F220B8">
      <w:pPr>
        <w:pStyle w:val="ac"/>
        <w:numPr>
          <w:ilvl w:val="1"/>
          <w:numId w:val="26"/>
        </w:numPr>
        <w:spacing w:before="120" w:after="0" w:line="240" w:lineRule="auto"/>
        <w:ind w:left="839" w:hanging="357"/>
        <w:contextualSpacing w:val="0"/>
        <w:jc w:val="both"/>
        <w:rPr>
          <w:rFonts w:ascii="Arial" w:hAnsi="Arial" w:cs="Arial"/>
          <w:lang w:eastAsia="zh-HK"/>
        </w:rPr>
      </w:pPr>
      <w:r>
        <w:rPr>
          <w:rFonts w:ascii="Arial" w:hAnsi="Arial" w:cs="Arial"/>
          <w:lang w:eastAsia="zh-HK"/>
        </w:rPr>
        <w:t xml:space="preserve">You are required to deliver a </w:t>
      </w:r>
      <w:r w:rsidR="00784787">
        <w:rPr>
          <w:rFonts w:ascii="Arial" w:hAnsi="Arial" w:cs="Arial"/>
          <w:lang w:eastAsia="zh-HK"/>
        </w:rPr>
        <w:t>25</w:t>
      </w:r>
      <w:r w:rsidR="00294258">
        <w:rPr>
          <w:rFonts w:ascii="Arial" w:hAnsi="Arial" w:cs="Arial"/>
          <w:lang w:eastAsia="zh-HK"/>
        </w:rPr>
        <w:t xml:space="preserve">-minute demonstration on your application, including </w:t>
      </w:r>
      <w:r w:rsidR="009D79E0">
        <w:rPr>
          <w:rFonts w:ascii="Arial" w:hAnsi="Arial" w:cs="Arial"/>
          <w:lang w:eastAsia="zh-HK"/>
        </w:rPr>
        <w:t xml:space="preserve">(1) </w:t>
      </w:r>
      <w:r w:rsidR="00294258">
        <w:rPr>
          <w:rFonts w:ascii="Arial" w:hAnsi="Arial" w:cs="Arial"/>
          <w:lang w:eastAsia="zh-HK"/>
        </w:rPr>
        <w:t xml:space="preserve">the server-side data conversion program, </w:t>
      </w:r>
      <w:r w:rsidR="009D79E0">
        <w:rPr>
          <w:rFonts w:ascii="Arial" w:hAnsi="Arial" w:cs="Arial"/>
          <w:lang w:eastAsia="zh-HK"/>
        </w:rPr>
        <w:t xml:space="preserve">(2) </w:t>
      </w:r>
      <w:r w:rsidR="00294258">
        <w:rPr>
          <w:rFonts w:ascii="Arial" w:hAnsi="Arial" w:cs="Arial"/>
          <w:lang w:eastAsia="zh-HK"/>
        </w:rPr>
        <w:t>the server APIs</w:t>
      </w:r>
      <w:r w:rsidR="009D79E0">
        <w:rPr>
          <w:rFonts w:ascii="Arial" w:hAnsi="Arial" w:cs="Arial"/>
          <w:lang w:eastAsia="zh-HK"/>
        </w:rPr>
        <w:t>,</w:t>
      </w:r>
      <w:r w:rsidR="00294258">
        <w:rPr>
          <w:rFonts w:ascii="Arial" w:hAnsi="Arial" w:cs="Arial"/>
          <w:lang w:eastAsia="zh-HK"/>
        </w:rPr>
        <w:t xml:space="preserve"> and </w:t>
      </w:r>
      <w:r w:rsidR="009D79E0">
        <w:rPr>
          <w:rFonts w:ascii="Arial" w:hAnsi="Arial" w:cs="Arial"/>
          <w:lang w:eastAsia="zh-HK"/>
        </w:rPr>
        <w:t xml:space="preserve">(3) </w:t>
      </w:r>
      <w:r w:rsidR="00294258">
        <w:rPr>
          <w:rFonts w:ascii="Arial" w:hAnsi="Arial" w:cs="Arial"/>
          <w:lang w:eastAsia="zh-HK"/>
        </w:rPr>
        <w:t xml:space="preserve">the client-side application. </w:t>
      </w:r>
    </w:p>
    <w:p w14:paraId="568DE020" w14:textId="0CFED7E2" w:rsidR="00D56242" w:rsidRDefault="00D56242" w:rsidP="00F220B8">
      <w:pPr>
        <w:pStyle w:val="ac"/>
        <w:numPr>
          <w:ilvl w:val="1"/>
          <w:numId w:val="26"/>
        </w:numPr>
        <w:spacing w:before="120" w:after="0" w:line="240" w:lineRule="auto"/>
        <w:ind w:left="839" w:hanging="357"/>
        <w:contextualSpacing w:val="0"/>
        <w:jc w:val="both"/>
        <w:rPr>
          <w:rFonts w:ascii="Arial" w:hAnsi="Arial" w:cs="Arial"/>
          <w:lang w:eastAsia="zh-HK"/>
        </w:rPr>
      </w:pPr>
      <w:r>
        <w:rPr>
          <w:rFonts w:ascii="Arial" w:hAnsi="Arial" w:cs="Arial"/>
          <w:lang w:eastAsia="zh-HK"/>
        </w:rPr>
        <w:t xml:space="preserve">For the data conversion, you need to start with an empty database and to show how your program migrates the data to the database. Database contents before and after the conversion are to be demonstrated. </w:t>
      </w:r>
    </w:p>
    <w:p w14:paraId="004F6C8E" w14:textId="4A2AA025" w:rsidR="00691BBF" w:rsidRDefault="00294258" w:rsidP="00F220B8">
      <w:pPr>
        <w:pStyle w:val="ac"/>
        <w:numPr>
          <w:ilvl w:val="1"/>
          <w:numId w:val="26"/>
        </w:numPr>
        <w:spacing w:before="120" w:after="0" w:line="240" w:lineRule="auto"/>
        <w:ind w:left="839" w:hanging="357"/>
        <w:contextualSpacing w:val="0"/>
        <w:jc w:val="both"/>
        <w:rPr>
          <w:rFonts w:ascii="Arial" w:hAnsi="Arial" w:cs="Arial"/>
          <w:lang w:eastAsia="zh-HK"/>
        </w:rPr>
      </w:pPr>
      <w:r>
        <w:rPr>
          <w:rFonts w:ascii="Arial" w:hAnsi="Arial" w:cs="Arial"/>
          <w:lang w:eastAsia="zh-HK"/>
        </w:rPr>
        <w:t xml:space="preserve">For the server APIs, you need to use </w:t>
      </w:r>
      <w:r w:rsidRPr="000A5C90">
        <w:rPr>
          <w:rFonts w:ascii="Arial" w:hAnsi="Arial" w:cs="Arial"/>
          <w:b/>
          <w:lang w:eastAsia="zh-HK"/>
        </w:rPr>
        <w:t>Postman or similar tools</w:t>
      </w:r>
      <w:r>
        <w:rPr>
          <w:rFonts w:ascii="Arial" w:hAnsi="Arial" w:cs="Arial"/>
          <w:lang w:eastAsia="zh-HK"/>
        </w:rPr>
        <w:t xml:space="preserve"> to make requests to the server </w:t>
      </w:r>
      <w:r w:rsidR="009D79E0">
        <w:rPr>
          <w:rFonts w:ascii="Arial" w:hAnsi="Arial" w:cs="Arial"/>
          <w:lang w:eastAsia="zh-HK"/>
        </w:rPr>
        <w:t xml:space="preserve">for CRUD operations </w:t>
      </w:r>
      <w:r>
        <w:rPr>
          <w:rFonts w:ascii="Arial" w:hAnsi="Arial" w:cs="Arial"/>
          <w:lang w:eastAsia="zh-HK"/>
        </w:rPr>
        <w:t xml:space="preserve">and to show </w:t>
      </w:r>
      <w:r w:rsidR="00ED60AF">
        <w:rPr>
          <w:rFonts w:ascii="Arial" w:hAnsi="Arial" w:cs="Arial"/>
          <w:lang w:eastAsia="zh-HK"/>
        </w:rPr>
        <w:t xml:space="preserve">directly </w:t>
      </w:r>
      <w:r>
        <w:rPr>
          <w:rFonts w:ascii="Arial" w:hAnsi="Arial" w:cs="Arial"/>
          <w:lang w:eastAsia="zh-HK"/>
        </w:rPr>
        <w:t>the JSON returns from the server, including both normal data and error codes/messages.</w:t>
      </w:r>
    </w:p>
    <w:p w14:paraId="3E2E6448" w14:textId="07AB575A" w:rsidR="00294258" w:rsidRDefault="00691BBF" w:rsidP="00F220B8">
      <w:pPr>
        <w:pStyle w:val="ac"/>
        <w:numPr>
          <w:ilvl w:val="1"/>
          <w:numId w:val="26"/>
        </w:numPr>
        <w:spacing w:before="120" w:after="0" w:line="240" w:lineRule="auto"/>
        <w:ind w:left="839" w:hanging="357"/>
        <w:contextualSpacing w:val="0"/>
        <w:jc w:val="both"/>
        <w:rPr>
          <w:rFonts w:ascii="Arial" w:hAnsi="Arial" w:cs="Arial"/>
          <w:lang w:eastAsia="zh-HK"/>
        </w:rPr>
      </w:pPr>
      <w:r>
        <w:rPr>
          <w:rFonts w:ascii="Arial" w:hAnsi="Arial" w:cs="Arial"/>
          <w:lang w:eastAsia="zh-HK"/>
        </w:rPr>
        <w:t>Note that it will be the student</w:t>
      </w:r>
      <w:r w:rsidR="001E187F">
        <w:rPr>
          <w:rFonts w:ascii="Arial" w:hAnsi="Arial" w:cs="Arial"/>
          <w:lang w:eastAsia="zh-HK"/>
        </w:rPr>
        <w:t>s</w:t>
      </w:r>
      <w:r>
        <w:rPr>
          <w:rFonts w:ascii="Arial" w:hAnsi="Arial" w:cs="Arial"/>
          <w:lang w:eastAsia="zh-HK"/>
        </w:rPr>
        <w:t xml:space="preserve"> to lead the entire demonstration to show the functions and features</w:t>
      </w:r>
      <w:r w:rsidR="001E187F">
        <w:rPr>
          <w:rFonts w:ascii="Arial" w:hAnsi="Arial" w:cs="Arial"/>
          <w:lang w:eastAsia="zh-HK"/>
        </w:rPr>
        <w:t xml:space="preserve"> rather than the marker to guide it. </w:t>
      </w:r>
    </w:p>
    <w:p w14:paraId="10A4B907" w14:textId="06790818" w:rsidR="0040524F" w:rsidRDefault="0040524F" w:rsidP="0040524F">
      <w:pPr>
        <w:pStyle w:val="ac"/>
        <w:numPr>
          <w:ilvl w:val="1"/>
          <w:numId w:val="26"/>
        </w:numPr>
        <w:spacing w:before="120" w:after="0" w:line="240" w:lineRule="auto"/>
        <w:ind w:left="839" w:hanging="357"/>
        <w:contextualSpacing w:val="0"/>
        <w:jc w:val="both"/>
        <w:rPr>
          <w:rFonts w:ascii="Arial" w:hAnsi="Arial" w:cs="Arial"/>
          <w:lang w:eastAsia="zh-HK"/>
        </w:rPr>
      </w:pPr>
      <w:bookmarkStart w:id="16" w:name="_Hlk130224052"/>
      <w:r>
        <w:rPr>
          <w:rFonts w:ascii="Arial" w:hAnsi="Arial" w:cs="Arial"/>
          <w:lang w:eastAsia="zh-HK"/>
        </w:rPr>
        <w:t xml:space="preserve">Plan ahead your demonstration steps and highlight any special functional and design features. </w:t>
      </w:r>
    </w:p>
    <w:p w14:paraId="6C384101" w14:textId="7E08D448" w:rsidR="009D79E0" w:rsidRDefault="009D79E0" w:rsidP="0040524F">
      <w:pPr>
        <w:pStyle w:val="ac"/>
        <w:numPr>
          <w:ilvl w:val="1"/>
          <w:numId w:val="26"/>
        </w:numPr>
        <w:spacing w:before="120" w:after="0" w:line="240" w:lineRule="auto"/>
        <w:ind w:left="839" w:hanging="357"/>
        <w:contextualSpacing w:val="0"/>
        <w:jc w:val="both"/>
        <w:rPr>
          <w:rFonts w:ascii="Arial" w:hAnsi="Arial" w:cs="Arial"/>
          <w:color w:val="FF0000"/>
          <w:lang w:eastAsia="zh-HK"/>
        </w:rPr>
      </w:pPr>
      <w:r w:rsidRPr="009D79E0">
        <w:rPr>
          <w:rFonts w:ascii="Arial" w:hAnsi="Arial" w:cs="Arial"/>
          <w:color w:val="FF0000"/>
          <w:lang w:eastAsia="zh-HK"/>
        </w:rPr>
        <w:t xml:space="preserve">Marks will be awarded according to the comprehensiveness of the APIs and the associated error handling, the functionality and usability of the client application, and also your reflection to the entire development process as exhibited through questions and answers. </w:t>
      </w:r>
    </w:p>
    <w:bookmarkEnd w:id="16"/>
    <w:p w14:paraId="7C8A5CDD" w14:textId="448F0A97" w:rsidR="00810360" w:rsidRDefault="00784787" w:rsidP="00BA09FF">
      <w:pPr>
        <w:spacing w:before="240" w:after="0" w:line="240" w:lineRule="auto"/>
        <w:rPr>
          <w:rFonts w:ascii="Arial" w:eastAsiaTheme="minorEastAsia" w:hAnsi="Arial" w:cs="Arial"/>
          <w:b/>
          <w:lang w:eastAsia="zh-HK"/>
        </w:rPr>
      </w:pPr>
      <w:r>
        <w:rPr>
          <w:rFonts w:ascii="Arial" w:eastAsiaTheme="minorEastAsia" w:hAnsi="Arial" w:cs="Arial"/>
          <w:b/>
          <w:lang w:eastAsia="zh-HK"/>
        </w:rPr>
        <w:t>Q&amp;A:</w:t>
      </w:r>
    </w:p>
    <w:p w14:paraId="0B9B8B2C" w14:textId="258B1BD5" w:rsidR="00784787" w:rsidRPr="009852DC" w:rsidRDefault="00784787" w:rsidP="00784787">
      <w:pPr>
        <w:pStyle w:val="ac"/>
        <w:numPr>
          <w:ilvl w:val="1"/>
          <w:numId w:val="26"/>
        </w:numPr>
        <w:spacing w:before="120" w:after="0" w:line="240" w:lineRule="auto"/>
        <w:ind w:left="839" w:hanging="357"/>
        <w:contextualSpacing w:val="0"/>
        <w:jc w:val="both"/>
        <w:rPr>
          <w:rFonts w:ascii="Arial" w:eastAsia="宋体" w:hAnsi="Arial" w:cs="Arial"/>
          <w:b/>
          <w:color w:val="000000"/>
          <w:szCs w:val="24"/>
          <w:lang w:eastAsia="zh-CN"/>
        </w:rPr>
      </w:pPr>
      <w:r>
        <w:rPr>
          <w:rFonts w:ascii="Arial" w:eastAsia="宋体" w:hAnsi="Arial" w:cs="Arial"/>
          <w:color w:val="000000"/>
          <w:szCs w:val="24"/>
          <w:lang w:eastAsia="zh-CN"/>
        </w:rPr>
        <w:t xml:space="preserve">After the presentation and demonstration, there will be a 10-minute Q&amp;A session, during which the markers will raise </w:t>
      </w:r>
      <w:r w:rsidRPr="009852DC">
        <w:rPr>
          <w:rFonts w:ascii="Arial" w:hAnsi="Arial" w:cs="Arial"/>
          <w:lang w:eastAsia="zh-HK"/>
        </w:rPr>
        <w:t>questions</w:t>
      </w:r>
      <w:r>
        <w:rPr>
          <w:rFonts w:ascii="Arial" w:eastAsia="宋体" w:hAnsi="Arial" w:cs="Arial"/>
          <w:color w:val="000000"/>
          <w:szCs w:val="24"/>
          <w:lang w:eastAsia="zh-CN"/>
        </w:rPr>
        <w:t xml:space="preserve"> to clarify your work and solutions, and to provide opportunities for you to further elaborate your own thought and reflection through working on the project. </w:t>
      </w:r>
    </w:p>
    <w:p w14:paraId="6936D82B" w14:textId="77777777" w:rsidR="00784787" w:rsidRPr="00DC265B" w:rsidRDefault="00784787" w:rsidP="00784787">
      <w:pPr>
        <w:pStyle w:val="ac"/>
        <w:numPr>
          <w:ilvl w:val="1"/>
          <w:numId w:val="26"/>
        </w:numPr>
        <w:spacing w:before="120" w:after="0" w:line="240" w:lineRule="auto"/>
        <w:ind w:left="839" w:hanging="357"/>
        <w:contextualSpacing w:val="0"/>
        <w:jc w:val="both"/>
        <w:rPr>
          <w:rFonts w:ascii="Arial" w:eastAsia="宋体" w:hAnsi="Arial" w:cs="Arial"/>
          <w:color w:val="FF0000"/>
          <w:szCs w:val="24"/>
          <w:lang w:eastAsia="zh-CN"/>
        </w:rPr>
      </w:pPr>
      <w:r w:rsidRPr="00DC265B">
        <w:rPr>
          <w:rFonts w:ascii="Arial" w:eastAsia="宋体" w:hAnsi="Arial" w:cs="Arial"/>
          <w:color w:val="FF0000"/>
          <w:szCs w:val="24"/>
          <w:lang w:eastAsia="zh-CN"/>
        </w:rPr>
        <w:t xml:space="preserve">Note that the Q&amp;A session is very important for you to demonstrate your own critical thought, thus will contribute a significant amount in the overall mark in this assessment. </w:t>
      </w:r>
    </w:p>
    <w:p w14:paraId="6F10AD6E" w14:textId="24E113C3" w:rsidR="00784787" w:rsidRPr="00784787" w:rsidRDefault="00784787" w:rsidP="00784787">
      <w:pPr>
        <w:spacing w:before="120" w:after="0" w:line="240" w:lineRule="auto"/>
        <w:jc w:val="both"/>
        <w:rPr>
          <w:rFonts w:ascii="Arial" w:hAnsi="Arial" w:cs="Arial"/>
          <w:lang w:eastAsia="zh-HK"/>
        </w:rPr>
      </w:pPr>
      <w:r w:rsidRPr="00784787">
        <w:rPr>
          <w:rFonts w:ascii="Arial" w:hAnsi="Arial" w:cs="Arial"/>
          <w:lang w:eastAsia="zh-HK"/>
        </w:rPr>
        <w:t>The exact date and time for the presentation</w:t>
      </w:r>
      <w:r>
        <w:rPr>
          <w:rFonts w:ascii="Arial" w:hAnsi="Arial" w:cs="Arial"/>
          <w:lang w:eastAsia="zh-HK"/>
        </w:rPr>
        <w:t xml:space="preserve">, </w:t>
      </w:r>
      <w:r w:rsidRPr="00784787">
        <w:rPr>
          <w:rFonts w:ascii="Arial" w:hAnsi="Arial" w:cs="Arial"/>
          <w:lang w:eastAsia="zh-HK"/>
        </w:rPr>
        <w:t xml:space="preserve">demonstration </w:t>
      </w:r>
      <w:r>
        <w:rPr>
          <w:rFonts w:ascii="Arial" w:hAnsi="Arial" w:cs="Arial"/>
          <w:lang w:eastAsia="zh-HK"/>
        </w:rPr>
        <w:t xml:space="preserve">and Q&amp;A </w:t>
      </w:r>
      <w:r w:rsidRPr="00784787">
        <w:rPr>
          <w:rFonts w:ascii="Arial" w:hAnsi="Arial" w:cs="Arial"/>
          <w:lang w:eastAsia="zh-HK"/>
        </w:rPr>
        <w:t xml:space="preserve">will be announced in due course. Tentatively, it will be held on </w:t>
      </w:r>
      <w:r>
        <w:rPr>
          <w:rFonts w:ascii="Arial" w:hAnsi="Arial" w:cs="Arial"/>
          <w:lang w:eastAsia="zh-HK"/>
        </w:rPr>
        <w:t>the week of 7-Dec-2025</w:t>
      </w:r>
      <w:r w:rsidRPr="00784787">
        <w:rPr>
          <w:rFonts w:ascii="Arial" w:hAnsi="Arial" w:cs="Arial"/>
          <w:lang w:eastAsia="zh-HK"/>
        </w:rPr>
        <w:t xml:space="preserve">.  </w:t>
      </w:r>
    </w:p>
    <w:p w14:paraId="61BB55DA" w14:textId="77C77849" w:rsidR="00ED60AF" w:rsidRDefault="00784787" w:rsidP="00784787">
      <w:pPr>
        <w:spacing w:before="120" w:after="0" w:line="240" w:lineRule="auto"/>
        <w:jc w:val="both"/>
        <w:rPr>
          <w:rFonts w:ascii="Arial" w:eastAsiaTheme="minorEastAsia" w:hAnsi="Arial" w:cs="Arial"/>
          <w:b/>
          <w:lang w:eastAsia="zh-HK"/>
        </w:rPr>
      </w:pPr>
      <w:r w:rsidRPr="00784787">
        <w:rPr>
          <w:rFonts w:ascii="Arial" w:hAnsi="Arial" w:cs="Arial"/>
          <w:lang w:eastAsia="zh-HK"/>
        </w:rPr>
        <w:t>Make sure that you join your session on time and have everything ready. The marker will not wait for you to set up and load the presentation</w:t>
      </w:r>
      <w:r>
        <w:rPr>
          <w:rFonts w:ascii="Arial" w:hAnsi="Arial" w:cs="Arial"/>
          <w:lang w:eastAsia="zh-HK"/>
        </w:rPr>
        <w:t xml:space="preserve"> and demonstration</w:t>
      </w:r>
      <w:r w:rsidRPr="00784787">
        <w:rPr>
          <w:rFonts w:ascii="Arial" w:hAnsi="Arial" w:cs="Arial"/>
          <w:lang w:eastAsia="zh-HK"/>
        </w:rPr>
        <w:t xml:space="preserve"> materials. You must observe the time used very carefully. No extra time will be given if you fail to cover all your contents within the specified time limit. Likewise, if you join the session late, you waste your own time and no extra time will be given. </w:t>
      </w:r>
    </w:p>
    <w:p w14:paraId="4EF7883B" w14:textId="22A65298" w:rsidR="00C05498" w:rsidRPr="00BA09FF" w:rsidRDefault="00D257DD" w:rsidP="00BA09FF">
      <w:pPr>
        <w:spacing w:before="240" w:after="0" w:line="240" w:lineRule="auto"/>
        <w:rPr>
          <w:rFonts w:ascii="Arial" w:eastAsiaTheme="minorEastAsia" w:hAnsi="Arial" w:cs="Arial"/>
          <w:b/>
          <w:lang w:eastAsia="zh-HK"/>
        </w:rPr>
      </w:pPr>
      <w:r>
        <w:rPr>
          <w:rFonts w:ascii="Arial" w:eastAsiaTheme="minorEastAsia" w:hAnsi="Arial" w:cs="Arial"/>
          <w:b/>
          <w:lang w:eastAsia="zh-HK"/>
        </w:rPr>
        <w:t xml:space="preserve">Project </w:t>
      </w:r>
      <w:r w:rsidR="00014861" w:rsidRPr="00BA09FF">
        <w:rPr>
          <w:rFonts w:ascii="Arial" w:eastAsiaTheme="minorEastAsia" w:hAnsi="Arial" w:cs="Arial"/>
          <w:b/>
          <w:lang w:eastAsia="zh-HK"/>
        </w:rPr>
        <w:t>Report</w:t>
      </w:r>
      <w:r w:rsidR="00307C83">
        <w:rPr>
          <w:rFonts w:ascii="Arial" w:eastAsiaTheme="minorEastAsia" w:hAnsi="Arial" w:cs="Arial"/>
          <w:b/>
          <w:lang w:eastAsia="zh-HK"/>
        </w:rPr>
        <w:t>:</w:t>
      </w:r>
    </w:p>
    <w:p w14:paraId="4458B4E6" w14:textId="0F5D543C" w:rsidR="00C05498" w:rsidRDefault="00294258" w:rsidP="0062002B">
      <w:pPr>
        <w:pStyle w:val="ac"/>
        <w:numPr>
          <w:ilvl w:val="1"/>
          <w:numId w:val="26"/>
        </w:numPr>
        <w:spacing w:before="120" w:after="0" w:line="240" w:lineRule="auto"/>
        <w:contextualSpacing w:val="0"/>
        <w:jc w:val="both"/>
        <w:rPr>
          <w:rFonts w:ascii="Arial" w:hAnsi="Arial" w:cs="Arial"/>
          <w:lang w:eastAsia="zh-HK"/>
        </w:rPr>
      </w:pPr>
      <w:r>
        <w:rPr>
          <w:rFonts w:ascii="Arial" w:hAnsi="Arial" w:cs="Arial"/>
          <w:lang w:eastAsia="zh-HK"/>
        </w:rPr>
        <w:t xml:space="preserve">You are required to submit a written report to document the design and technical details of </w:t>
      </w:r>
      <w:r w:rsidR="0040524F">
        <w:rPr>
          <w:rFonts w:ascii="Arial" w:hAnsi="Arial" w:cs="Arial"/>
          <w:lang w:eastAsia="zh-HK"/>
        </w:rPr>
        <w:t xml:space="preserve">the server APIs and the client </w:t>
      </w:r>
      <w:r>
        <w:rPr>
          <w:rFonts w:ascii="Arial" w:hAnsi="Arial" w:cs="Arial"/>
          <w:lang w:eastAsia="zh-HK"/>
        </w:rPr>
        <w:t xml:space="preserve">application. </w:t>
      </w:r>
      <w:r w:rsidR="0062002B" w:rsidRPr="0062002B">
        <w:rPr>
          <w:rFonts w:ascii="Arial" w:hAnsi="Arial" w:cs="Arial"/>
          <w:lang w:eastAsia="zh-HK"/>
        </w:rPr>
        <w:t>Think carefully what important and essential contents are to be included in the report. Arrange the contents with a logical structure. Separate the contents into multiple sections and sub-sections if needed. Read this coursework specification and the marking scheme very carefully and in detail.</w:t>
      </w:r>
    </w:p>
    <w:p w14:paraId="072197A6" w14:textId="4E0D4AE7" w:rsidR="00294258" w:rsidRDefault="00294258" w:rsidP="00F220B8">
      <w:pPr>
        <w:pStyle w:val="ac"/>
        <w:numPr>
          <w:ilvl w:val="1"/>
          <w:numId w:val="26"/>
        </w:numPr>
        <w:spacing w:before="120" w:after="0" w:line="240" w:lineRule="auto"/>
        <w:ind w:left="839" w:hanging="357"/>
        <w:contextualSpacing w:val="0"/>
        <w:jc w:val="both"/>
        <w:rPr>
          <w:rFonts w:ascii="Arial" w:hAnsi="Arial" w:cs="Arial"/>
          <w:lang w:eastAsia="zh-HK"/>
        </w:rPr>
      </w:pPr>
      <w:r>
        <w:rPr>
          <w:rFonts w:ascii="Arial" w:hAnsi="Arial" w:cs="Arial"/>
          <w:lang w:eastAsia="zh-HK"/>
        </w:rPr>
        <w:t xml:space="preserve">While you are the one to decide the structure and contents of the report, the following items MUST BE included. </w:t>
      </w:r>
      <w:r w:rsidR="00127460">
        <w:rPr>
          <w:rFonts w:ascii="Arial" w:hAnsi="Arial" w:cs="Arial"/>
          <w:lang w:eastAsia="zh-HK"/>
        </w:rPr>
        <w:t xml:space="preserve">(Note carefully that the list shows what you </w:t>
      </w:r>
      <w:r w:rsidR="00127460">
        <w:rPr>
          <w:rFonts w:ascii="Arial" w:hAnsi="Arial" w:cs="Arial"/>
          <w:lang w:eastAsia="zh-HK"/>
        </w:rPr>
        <w:lastRenderedPageBreak/>
        <w:t>need to include in your report, not necessarily the report structure. You may design you own report structure to suit your own writing needs.)</w:t>
      </w:r>
    </w:p>
    <w:p w14:paraId="11955288" w14:textId="4C9208E8" w:rsidR="0040524F" w:rsidRDefault="0040524F" w:rsidP="0040524F">
      <w:pPr>
        <w:numPr>
          <w:ilvl w:val="1"/>
          <w:numId w:val="38"/>
        </w:numPr>
        <w:spacing w:beforeLines="50" w:before="120" w:after="120" w:line="240" w:lineRule="auto"/>
        <w:outlineLvl w:val="1"/>
        <w:rPr>
          <w:rFonts w:ascii="Arial" w:hAnsi="Arial" w:cs="Arial"/>
          <w:bCs/>
          <w:iCs/>
          <w:lang w:eastAsia="zh-HK"/>
        </w:rPr>
      </w:pPr>
      <w:r w:rsidRPr="0041780C">
        <w:rPr>
          <w:rFonts w:ascii="Arial" w:hAnsi="Arial" w:cs="Arial"/>
          <w:b/>
          <w:bCs/>
          <w:iCs/>
          <w:lang w:eastAsia="zh-HK"/>
        </w:rPr>
        <w:t>Cover page</w:t>
      </w:r>
      <w:r>
        <w:rPr>
          <w:rFonts w:ascii="Arial" w:hAnsi="Arial" w:cs="Arial"/>
          <w:bCs/>
          <w:iCs/>
          <w:lang w:eastAsia="zh-HK"/>
        </w:rPr>
        <w:t xml:space="preserve"> – A must, showing module code and module name, names and IDs of group members, etc.</w:t>
      </w:r>
    </w:p>
    <w:p w14:paraId="288BD418" w14:textId="77777777" w:rsidR="0040524F" w:rsidRDefault="0040524F" w:rsidP="0040524F">
      <w:pPr>
        <w:numPr>
          <w:ilvl w:val="1"/>
          <w:numId w:val="38"/>
        </w:numPr>
        <w:spacing w:beforeLines="50" w:before="120" w:after="120" w:line="240" w:lineRule="auto"/>
        <w:outlineLvl w:val="1"/>
        <w:rPr>
          <w:rFonts w:ascii="Arial" w:hAnsi="Arial" w:cs="Arial"/>
          <w:bCs/>
          <w:iCs/>
          <w:lang w:eastAsia="zh-HK"/>
        </w:rPr>
      </w:pPr>
      <w:r w:rsidRPr="0041780C">
        <w:rPr>
          <w:rFonts w:ascii="Arial" w:hAnsi="Arial" w:cs="Arial"/>
          <w:b/>
          <w:bCs/>
          <w:iCs/>
          <w:lang w:eastAsia="zh-HK"/>
        </w:rPr>
        <w:t>Table of Contents</w:t>
      </w:r>
      <w:r>
        <w:rPr>
          <w:rFonts w:ascii="Arial" w:hAnsi="Arial" w:cs="Arial"/>
          <w:bCs/>
          <w:iCs/>
          <w:lang w:eastAsia="zh-HK"/>
        </w:rPr>
        <w:t xml:space="preserve"> – You are recommended to add section and subsection numbering to help revealing the structure of your report. Each item in the Table of Contents must be associated with a page number.</w:t>
      </w:r>
    </w:p>
    <w:p w14:paraId="17546866" w14:textId="77777777" w:rsidR="0040524F" w:rsidRDefault="0040524F" w:rsidP="0040524F">
      <w:pPr>
        <w:numPr>
          <w:ilvl w:val="1"/>
          <w:numId w:val="38"/>
        </w:numPr>
        <w:spacing w:beforeLines="50" w:before="120" w:after="120" w:line="240" w:lineRule="auto"/>
        <w:outlineLvl w:val="1"/>
        <w:rPr>
          <w:rFonts w:ascii="Arial" w:hAnsi="Arial" w:cs="Arial"/>
          <w:bCs/>
          <w:iCs/>
          <w:lang w:eastAsia="zh-HK"/>
        </w:rPr>
      </w:pPr>
      <w:r>
        <w:rPr>
          <w:rFonts w:ascii="Arial" w:hAnsi="Arial" w:cs="Arial"/>
          <w:b/>
          <w:bCs/>
          <w:iCs/>
          <w:lang w:eastAsia="zh-HK"/>
        </w:rPr>
        <w:t xml:space="preserve">List of Figures </w:t>
      </w:r>
      <w:r>
        <w:rPr>
          <w:rFonts w:ascii="Arial" w:hAnsi="Arial" w:cs="Arial"/>
          <w:bCs/>
          <w:iCs/>
          <w:lang w:eastAsia="zh-HK"/>
        </w:rPr>
        <w:t xml:space="preserve">– If you report contains quite some figures, you may consider adding a List of Figures. Each figure needs to be numbered and has a caption. The caption of a figure appears at the bottom of the figure. In the List of Figures, show the number, caption and page number of each figure. </w:t>
      </w:r>
    </w:p>
    <w:p w14:paraId="1C35D611" w14:textId="77777777" w:rsidR="0040524F" w:rsidRDefault="0040524F" w:rsidP="0040524F">
      <w:pPr>
        <w:numPr>
          <w:ilvl w:val="1"/>
          <w:numId w:val="38"/>
        </w:numPr>
        <w:spacing w:beforeLines="50" w:before="120" w:after="120" w:line="240" w:lineRule="auto"/>
        <w:outlineLvl w:val="1"/>
        <w:rPr>
          <w:rFonts w:ascii="Arial" w:hAnsi="Arial" w:cs="Arial"/>
          <w:bCs/>
          <w:iCs/>
          <w:lang w:eastAsia="zh-HK"/>
        </w:rPr>
      </w:pPr>
      <w:r>
        <w:rPr>
          <w:rFonts w:ascii="Arial" w:hAnsi="Arial" w:cs="Arial"/>
          <w:b/>
          <w:bCs/>
          <w:iCs/>
          <w:lang w:eastAsia="zh-HK"/>
        </w:rPr>
        <w:t xml:space="preserve">List of Tables </w:t>
      </w:r>
      <w:r>
        <w:rPr>
          <w:rFonts w:ascii="Arial" w:hAnsi="Arial" w:cs="Arial"/>
          <w:bCs/>
          <w:iCs/>
          <w:lang w:eastAsia="zh-HK"/>
        </w:rPr>
        <w:t xml:space="preserve">– Similar to figures, but for tables. Note that the caption of a table appears at the top, rather than at the bottom. </w:t>
      </w:r>
    </w:p>
    <w:p w14:paraId="586208D1" w14:textId="4B7FDDE3" w:rsidR="0040524F" w:rsidRDefault="0040524F" w:rsidP="0040524F">
      <w:pPr>
        <w:numPr>
          <w:ilvl w:val="1"/>
          <w:numId w:val="38"/>
        </w:numPr>
        <w:spacing w:beforeLines="50" w:before="120" w:after="120" w:line="240" w:lineRule="auto"/>
        <w:outlineLvl w:val="1"/>
        <w:rPr>
          <w:rFonts w:ascii="Arial" w:hAnsi="Arial" w:cs="Arial"/>
          <w:bCs/>
          <w:iCs/>
          <w:lang w:eastAsia="zh-HK"/>
        </w:rPr>
      </w:pPr>
      <w:r w:rsidRPr="0041780C">
        <w:rPr>
          <w:rFonts w:ascii="Arial" w:hAnsi="Arial" w:cs="Arial"/>
          <w:b/>
          <w:bCs/>
          <w:iCs/>
          <w:lang w:eastAsia="zh-HK"/>
        </w:rPr>
        <w:t>Background</w:t>
      </w:r>
      <w:r>
        <w:rPr>
          <w:rFonts w:ascii="Arial" w:hAnsi="Arial" w:cs="Arial"/>
          <w:bCs/>
          <w:iCs/>
          <w:lang w:eastAsia="zh-HK"/>
        </w:rPr>
        <w:t xml:space="preserve"> – </w:t>
      </w:r>
      <w:r w:rsidR="00413DA3">
        <w:rPr>
          <w:rFonts w:ascii="Arial" w:hAnsi="Arial" w:cs="Arial"/>
          <w:bCs/>
          <w:iCs/>
          <w:lang w:eastAsia="zh-HK"/>
        </w:rPr>
        <w:t xml:space="preserve">What is the problem scenario? </w:t>
      </w:r>
      <w:r>
        <w:rPr>
          <w:rFonts w:ascii="Arial" w:hAnsi="Arial" w:cs="Arial"/>
          <w:bCs/>
          <w:iCs/>
          <w:lang w:eastAsia="zh-HK"/>
        </w:rPr>
        <w:t xml:space="preserve">What is the intended purpose of the application? </w:t>
      </w:r>
      <w:r w:rsidR="00413DA3">
        <w:rPr>
          <w:rFonts w:ascii="Arial" w:hAnsi="Arial" w:cs="Arial"/>
          <w:bCs/>
          <w:iCs/>
          <w:lang w:eastAsia="zh-HK"/>
        </w:rPr>
        <w:t>What have you done in this project?</w:t>
      </w:r>
    </w:p>
    <w:p w14:paraId="53486027" w14:textId="12D38F5A" w:rsidR="002A0A53" w:rsidRDefault="002A0A53" w:rsidP="009A14CB">
      <w:pPr>
        <w:numPr>
          <w:ilvl w:val="1"/>
          <w:numId w:val="38"/>
        </w:numPr>
        <w:spacing w:beforeLines="50" w:before="120" w:after="120" w:line="240" w:lineRule="auto"/>
        <w:outlineLvl w:val="1"/>
        <w:rPr>
          <w:rFonts w:ascii="Arial" w:hAnsi="Arial" w:cs="Arial"/>
          <w:bCs/>
          <w:iCs/>
          <w:color w:val="FF0000"/>
          <w:lang w:eastAsia="zh-HK"/>
        </w:rPr>
      </w:pPr>
      <w:r>
        <w:rPr>
          <w:rFonts w:ascii="Arial" w:hAnsi="Arial" w:cs="Arial"/>
          <w:b/>
          <w:bCs/>
          <w:iCs/>
          <w:color w:val="FF0000"/>
          <w:lang w:eastAsia="zh-HK"/>
        </w:rPr>
        <w:t xml:space="preserve">Software Patterns and </w:t>
      </w:r>
      <w:r w:rsidR="006F1B29" w:rsidRPr="005365E5">
        <w:rPr>
          <w:rFonts w:ascii="Arial" w:hAnsi="Arial" w:cs="Arial"/>
          <w:b/>
          <w:bCs/>
          <w:iCs/>
          <w:color w:val="FF0000"/>
          <w:lang w:eastAsia="zh-HK"/>
        </w:rPr>
        <w:t>Web Application</w:t>
      </w:r>
      <w:r w:rsidR="00B82DD0" w:rsidRPr="005365E5">
        <w:rPr>
          <w:rFonts w:ascii="Arial" w:hAnsi="Arial" w:cs="Arial"/>
          <w:b/>
          <w:bCs/>
          <w:iCs/>
          <w:color w:val="FF0000"/>
          <w:lang w:eastAsia="zh-HK"/>
        </w:rPr>
        <w:t xml:space="preserve"> Architecture</w:t>
      </w:r>
      <w:r w:rsidRPr="002A0A53">
        <w:rPr>
          <w:rFonts w:ascii="Arial" w:hAnsi="Arial" w:cs="Arial"/>
          <w:b/>
          <w:bCs/>
          <w:iCs/>
          <w:color w:val="FF0000"/>
          <w:lang w:eastAsia="zh-HK"/>
        </w:rPr>
        <w:t xml:space="preserve"> Employed</w:t>
      </w:r>
    </w:p>
    <w:p w14:paraId="411E3177" w14:textId="77777777" w:rsidR="002A0A53" w:rsidRDefault="00413DA3" w:rsidP="002A0A53">
      <w:pPr>
        <w:numPr>
          <w:ilvl w:val="2"/>
          <w:numId w:val="38"/>
        </w:numPr>
        <w:spacing w:beforeLines="50" w:before="120" w:after="120" w:line="240" w:lineRule="auto"/>
        <w:outlineLvl w:val="1"/>
        <w:rPr>
          <w:rFonts w:ascii="Arial" w:hAnsi="Arial" w:cs="Arial"/>
          <w:bCs/>
          <w:iCs/>
          <w:color w:val="FF0000"/>
          <w:lang w:eastAsia="zh-HK"/>
        </w:rPr>
      </w:pPr>
      <w:r w:rsidRPr="005365E5">
        <w:rPr>
          <w:rFonts w:ascii="Arial" w:hAnsi="Arial" w:cs="Arial"/>
          <w:bCs/>
          <w:iCs/>
          <w:color w:val="FF0000"/>
          <w:lang w:eastAsia="zh-HK"/>
        </w:rPr>
        <w:t xml:space="preserve">Can you name and describe different web application architectures? </w:t>
      </w:r>
    </w:p>
    <w:p w14:paraId="1814C2F5" w14:textId="7B8254EF" w:rsidR="002A0A53" w:rsidRDefault="00413DA3" w:rsidP="002A0A53">
      <w:pPr>
        <w:numPr>
          <w:ilvl w:val="2"/>
          <w:numId w:val="38"/>
        </w:numPr>
        <w:spacing w:beforeLines="50" w:before="120" w:after="120" w:line="240" w:lineRule="auto"/>
        <w:outlineLvl w:val="1"/>
        <w:rPr>
          <w:rFonts w:ascii="Arial" w:hAnsi="Arial" w:cs="Arial"/>
          <w:bCs/>
          <w:iCs/>
          <w:color w:val="FF0000"/>
          <w:lang w:eastAsia="zh-HK"/>
        </w:rPr>
      </w:pPr>
      <w:r w:rsidRPr="005365E5">
        <w:rPr>
          <w:rFonts w:ascii="Arial" w:hAnsi="Arial" w:cs="Arial"/>
          <w:bCs/>
          <w:iCs/>
          <w:color w:val="FF0000"/>
          <w:lang w:eastAsia="zh-HK"/>
        </w:rPr>
        <w:t xml:space="preserve">What architecture do </w:t>
      </w:r>
      <w:r w:rsidR="002A0A53">
        <w:rPr>
          <w:rFonts w:ascii="Arial" w:hAnsi="Arial" w:cs="Arial"/>
          <w:bCs/>
          <w:iCs/>
          <w:color w:val="FF0000"/>
          <w:lang w:eastAsia="zh-HK"/>
        </w:rPr>
        <w:t>you have employed in your work, and why?</w:t>
      </w:r>
    </w:p>
    <w:p w14:paraId="52013FF9" w14:textId="23DFEB60" w:rsidR="002A0A53" w:rsidRDefault="002A0A53" w:rsidP="002A0A53">
      <w:pPr>
        <w:numPr>
          <w:ilvl w:val="2"/>
          <w:numId w:val="38"/>
        </w:numPr>
        <w:spacing w:beforeLines="50" w:before="120" w:after="120" w:line="240" w:lineRule="auto"/>
        <w:outlineLvl w:val="1"/>
        <w:rPr>
          <w:rFonts w:ascii="Arial" w:hAnsi="Arial" w:cs="Arial"/>
          <w:bCs/>
          <w:iCs/>
          <w:color w:val="FF0000"/>
          <w:lang w:eastAsia="zh-HK"/>
        </w:rPr>
      </w:pPr>
      <w:r>
        <w:rPr>
          <w:rFonts w:ascii="Arial" w:hAnsi="Arial" w:cs="Arial"/>
          <w:bCs/>
          <w:iCs/>
          <w:color w:val="FF0000"/>
          <w:lang w:eastAsia="zh-HK"/>
        </w:rPr>
        <w:t>Can you name and describe the software patterns that you have employed in your work?</w:t>
      </w:r>
    </w:p>
    <w:p w14:paraId="6EE68294" w14:textId="6BDDD6B3" w:rsidR="002C7C06" w:rsidRPr="005365E5" w:rsidRDefault="002A0A53" w:rsidP="002A0A53">
      <w:pPr>
        <w:numPr>
          <w:ilvl w:val="2"/>
          <w:numId w:val="38"/>
        </w:numPr>
        <w:spacing w:beforeLines="50" w:before="120" w:after="120" w:line="240" w:lineRule="auto"/>
        <w:outlineLvl w:val="1"/>
        <w:rPr>
          <w:rFonts w:ascii="Arial" w:hAnsi="Arial" w:cs="Arial"/>
          <w:bCs/>
          <w:iCs/>
          <w:color w:val="FF0000"/>
          <w:lang w:eastAsia="zh-HK"/>
        </w:rPr>
      </w:pPr>
      <w:r>
        <w:rPr>
          <w:rFonts w:ascii="Arial" w:hAnsi="Arial" w:cs="Arial"/>
          <w:bCs/>
          <w:iCs/>
          <w:color w:val="FF0000"/>
          <w:lang w:eastAsia="zh-HK"/>
        </w:rPr>
        <w:t xml:space="preserve">How the architectural components </w:t>
      </w:r>
      <w:r w:rsidR="00413DA3" w:rsidRPr="005365E5">
        <w:rPr>
          <w:rFonts w:ascii="Arial" w:hAnsi="Arial" w:cs="Arial"/>
          <w:bCs/>
          <w:iCs/>
          <w:color w:val="FF0000"/>
          <w:lang w:eastAsia="zh-HK"/>
        </w:rPr>
        <w:t>interact to achieve the ultimate goal of the web application?</w:t>
      </w:r>
    </w:p>
    <w:p w14:paraId="79FCFE1A" w14:textId="2F3CCF48" w:rsidR="006E73BF" w:rsidRPr="006E73BF" w:rsidRDefault="006E73BF" w:rsidP="006E73BF">
      <w:pPr>
        <w:numPr>
          <w:ilvl w:val="1"/>
          <w:numId w:val="38"/>
        </w:numPr>
        <w:spacing w:beforeLines="50" w:before="120" w:after="120" w:line="240" w:lineRule="auto"/>
        <w:outlineLvl w:val="1"/>
        <w:rPr>
          <w:rFonts w:ascii="Arial" w:hAnsi="Arial" w:cs="Arial"/>
          <w:bCs/>
          <w:iCs/>
          <w:color w:val="FF0000"/>
          <w:lang w:eastAsia="zh-HK"/>
        </w:rPr>
      </w:pPr>
      <w:r>
        <w:rPr>
          <w:rFonts w:ascii="Arial" w:hAnsi="Arial" w:cs="Arial"/>
          <w:b/>
          <w:bCs/>
          <w:iCs/>
          <w:color w:val="FF0000"/>
          <w:lang w:eastAsia="zh-HK"/>
        </w:rPr>
        <w:t>Development Tools, Libraries and Frameworks Employed</w:t>
      </w:r>
    </w:p>
    <w:p w14:paraId="2225FDBA" w14:textId="304A458C" w:rsidR="00AA6817" w:rsidRPr="006E73BF" w:rsidRDefault="006E73BF" w:rsidP="006E73BF">
      <w:pPr>
        <w:numPr>
          <w:ilvl w:val="2"/>
          <w:numId w:val="38"/>
        </w:numPr>
        <w:spacing w:beforeLines="50" w:before="120" w:after="120" w:line="240" w:lineRule="auto"/>
        <w:outlineLvl w:val="1"/>
        <w:rPr>
          <w:rFonts w:ascii="Arial" w:hAnsi="Arial" w:cs="Arial"/>
          <w:bCs/>
          <w:iCs/>
          <w:lang w:eastAsia="zh-HK"/>
        </w:rPr>
      </w:pPr>
      <w:r w:rsidRPr="006E73BF">
        <w:rPr>
          <w:rFonts w:ascii="Arial" w:hAnsi="Arial" w:cs="Arial"/>
          <w:bCs/>
          <w:iCs/>
          <w:color w:val="FF0000"/>
          <w:lang w:eastAsia="zh-HK"/>
        </w:rPr>
        <w:t>What</w:t>
      </w:r>
      <w:r>
        <w:rPr>
          <w:rFonts w:ascii="Arial" w:hAnsi="Arial" w:cs="Arial"/>
          <w:bCs/>
          <w:iCs/>
          <w:color w:val="FF0000"/>
          <w:lang w:eastAsia="zh-HK"/>
        </w:rPr>
        <w:t xml:space="preserve"> development tools, libraries and frameworks do you have employed?</w:t>
      </w:r>
    </w:p>
    <w:p w14:paraId="13049E78" w14:textId="467B1102" w:rsidR="006E73BF" w:rsidRPr="006E73BF" w:rsidRDefault="006E73BF" w:rsidP="006E73BF">
      <w:pPr>
        <w:numPr>
          <w:ilvl w:val="2"/>
          <w:numId w:val="38"/>
        </w:numPr>
        <w:spacing w:beforeLines="50" w:before="120" w:after="120" w:line="240" w:lineRule="auto"/>
        <w:outlineLvl w:val="1"/>
        <w:rPr>
          <w:rFonts w:ascii="Arial" w:hAnsi="Arial" w:cs="Arial"/>
          <w:bCs/>
          <w:iCs/>
          <w:lang w:eastAsia="zh-HK"/>
        </w:rPr>
      </w:pPr>
      <w:r>
        <w:rPr>
          <w:rFonts w:ascii="Arial" w:hAnsi="Arial" w:cs="Arial"/>
          <w:bCs/>
          <w:iCs/>
          <w:color w:val="FF0000"/>
          <w:lang w:eastAsia="zh-HK"/>
        </w:rPr>
        <w:t>What are the features of such tools, libraries and frameworks?</w:t>
      </w:r>
    </w:p>
    <w:p w14:paraId="2EC18232" w14:textId="53F57F67" w:rsidR="006E73BF" w:rsidRPr="006E73BF" w:rsidRDefault="006E73BF" w:rsidP="006E73BF">
      <w:pPr>
        <w:numPr>
          <w:ilvl w:val="2"/>
          <w:numId w:val="38"/>
        </w:numPr>
        <w:spacing w:beforeLines="50" w:before="120" w:after="120" w:line="240" w:lineRule="auto"/>
        <w:outlineLvl w:val="1"/>
        <w:rPr>
          <w:rFonts w:ascii="Arial" w:hAnsi="Arial" w:cs="Arial"/>
          <w:bCs/>
          <w:iCs/>
          <w:lang w:eastAsia="zh-HK"/>
        </w:rPr>
      </w:pPr>
      <w:r>
        <w:rPr>
          <w:rFonts w:ascii="Arial" w:hAnsi="Arial" w:cs="Arial"/>
          <w:bCs/>
          <w:iCs/>
          <w:color w:val="FF0000"/>
          <w:lang w:eastAsia="zh-HK"/>
        </w:rPr>
        <w:t>Why do you have selected them for your project?</w:t>
      </w:r>
    </w:p>
    <w:p w14:paraId="206C18D1" w14:textId="033D1376" w:rsidR="006E73BF" w:rsidRPr="00AA6817" w:rsidRDefault="006E73BF" w:rsidP="006E73BF">
      <w:pPr>
        <w:numPr>
          <w:ilvl w:val="2"/>
          <w:numId w:val="38"/>
        </w:numPr>
        <w:spacing w:beforeLines="50" w:before="120" w:after="120" w:line="240" w:lineRule="auto"/>
        <w:outlineLvl w:val="1"/>
        <w:rPr>
          <w:rFonts w:ascii="Arial" w:hAnsi="Arial" w:cs="Arial"/>
          <w:bCs/>
          <w:iCs/>
          <w:lang w:eastAsia="zh-HK"/>
        </w:rPr>
      </w:pPr>
      <w:r>
        <w:rPr>
          <w:rFonts w:ascii="Arial" w:hAnsi="Arial" w:cs="Arial"/>
          <w:bCs/>
          <w:iCs/>
          <w:color w:val="FF0000"/>
          <w:lang w:eastAsia="zh-HK"/>
        </w:rPr>
        <w:t xml:space="preserve">What are the benefits of using such tools, libraries and frameworks over developing a web application with low level programming constructs such as plain JavaScript combined with HTML/CSS as separate and isolated programming units? </w:t>
      </w:r>
    </w:p>
    <w:p w14:paraId="6BA0B4C3" w14:textId="23F4A981" w:rsidR="0040524F" w:rsidRDefault="0040524F" w:rsidP="00413DA3">
      <w:pPr>
        <w:numPr>
          <w:ilvl w:val="1"/>
          <w:numId w:val="38"/>
        </w:numPr>
        <w:spacing w:beforeLines="50" w:before="120" w:after="120" w:line="240" w:lineRule="auto"/>
        <w:outlineLvl w:val="1"/>
        <w:rPr>
          <w:rFonts w:ascii="Arial" w:hAnsi="Arial" w:cs="Arial"/>
          <w:bCs/>
          <w:iCs/>
          <w:lang w:eastAsia="zh-HK"/>
        </w:rPr>
      </w:pPr>
      <w:r w:rsidRPr="00413DA3">
        <w:rPr>
          <w:rFonts w:ascii="Arial" w:hAnsi="Arial" w:cs="Arial"/>
          <w:b/>
          <w:bCs/>
          <w:iCs/>
          <w:lang w:eastAsia="zh-HK"/>
        </w:rPr>
        <w:t>RESTful API</w:t>
      </w:r>
      <w:r w:rsidR="00AC4C9B">
        <w:rPr>
          <w:rFonts w:ascii="Arial" w:hAnsi="Arial" w:cs="Arial"/>
          <w:b/>
          <w:bCs/>
          <w:iCs/>
          <w:lang w:eastAsia="zh-HK"/>
        </w:rPr>
        <w:t>s</w:t>
      </w:r>
      <w:r w:rsidRPr="00413DA3">
        <w:rPr>
          <w:rFonts w:ascii="Arial" w:hAnsi="Arial" w:cs="Arial"/>
          <w:b/>
          <w:bCs/>
          <w:iCs/>
          <w:lang w:eastAsia="zh-HK"/>
        </w:rPr>
        <w:t xml:space="preserve"> Specification</w:t>
      </w:r>
      <w:r>
        <w:rPr>
          <w:rFonts w:ascii="Arial" w:hAnsi="Arial" w:cs="Arial"/>
          <w:bCs/>
          <w:iCs/>
          <w:lang w:eastAsia="zh-HK"/>
        </w:rPr>
        <w:t xml:space="preserve">, including both the request </w:t>
      </w:r>
      <w:r w:rsidR="00B84F2C">
        <w:rPr>
          <w:rFonts w:ascii="Arial" w:hAnsi="Arial" w:cs="Arial"/>
          <w:bCs/>
          <w:iCs/>
          <w:lang w:eastAsia="zh-HK"/>
        </w:rPr>
        <w:t xml:space="preserve">and response </w:t>
      </w:r>
      <w:r>
        <w:rPr>
          <w:rFonts w:ascii="Arial" w:hAnsi="Arial" w:cs="Arial"/>
          <w:bCs/>
          <w:iCs/>
          <w:lang w:eastAsia="zh-HK"/>
        </w:rPr>
        <w:t>format</w:t>
      </w:r>
      <w:r w:rsidR="00B60640">
        <w:rPr>
          <w:rFonts w:ascii="Arial" w:hAnsi="Arial" w:cs="Arial"/>
          <w:bCs/>
          <w:iCs/>
          <w:lang w:eastAsia="zh-HK"/>
        </w:rPr>
        <w:t>s</w:t>
      </w:r>
      <w:r>
        <w:rPr>
          <w:rFonts w:ascii="Arial" w:hAnsi="Arial" w:cs="Arial"/>
          <w:bCs/>
          <w:iCs/>
          <w:lang w:eastAsia="zh-HK"/>
        </w:rPr>
        <w:t xml:space="preserve"> and specification of error codes</w:t>
      </w:r>
      <w:r w:rsidR="00127460">
        <w:rPr>
          <w:rFonts w:ascii="Arial" w:hAnsi="Arial" w:cs="Arial"/>
          <w:bCs/>
          <w:iCs/>
          <w:lang w:eastAsia="zh-HK"/>
        </w:rPr>
        <w:t xml:space="preserve">. If you have lots of APIs to define, you may consider providing the full API specifications as an Appendix, and to include a brief summary in the core report content. </w:t>
      </w:r>
    </w:p>
    <w:p w14:paraId="7D9DA01B" w14:textId="383D1F84" w:rsidR="0040524F" w:rsidRDefault="0040524F" w:rsidP="00413DA3">
      <w:pPr>
        <w:numPr>
          <w:ilvl w:val="1"/>
          <w:numId w:val="38"/>
        </w:numPr>
        <w:spacing w:beforeLines="50" w:before="120" w:after="120" w:line="240" w:lineRule="auto"/>
        <w:outlineLvl w:val="1"/>
        <w:rPr>
          <w:rFonts w:ascii="Arial" w:hAnsi="Arial" w:cs="Arial"/>
          <w:bCs/>
          <w:iCs/>
          <w:lang w:eastAsia="zh-HK"/>
        </w:rPr>
      </w:pPr>
      <w:r w:rsidRPr="00413DA3">
        <w:rPr>
          <w:rFonts w:ascii="Arial" w:hAnsi="Arial" w:cs="Arial"/>
          <w:b/>
          <w:bCs/>
          <w:iCs/>
          <w:lang w:eastAsia="zh-HK"/>
        </w:rPr>
        <w:t xml:space="preserve">Specification of </w:t>
      </w:r>
      <w:r w:rsidR="0047576A">
        <w:rPr>
          <w:rFonts w:ascii="Arial" w:hAnsi="Arial" w:cs="Arial"/>
          <w:b/>
          <w:bCs/>
          <w:iCs/>
          <w:lang w:eastAsia="zh-HK"/>
        </w:rPr>
        <w:t xml:space="preserve">client-side </w:t>
      </w:r>
      <w:r w:rsidRPr="00413DA3">
        <w:rPr>
          <w:rFonts w:ascii="Arial" w:hAnsi="Arial" w:cs="Arial"/>
          <w:b/>
          <w:bCs/>
          <w:iCs/>
          <w:lang w:eastAsia="zh-HK"/>
        </w:rPr>
        <w:t>functions</w:t>
      </w:r>
      <w:r>
        <w:rPr>
          <w:rFonts w:ascii="Arial" w:hAnsi="Arial" w:cs="Arial"/>
          <w:bCs/>
          <w:iCs/>
          <w:lang w:eastAsia="zh-HK"/>
        </w:rPr>
        <w:t xml:space="preserve"> provided by the client application</w:t>
      </w:r>
      <w:r w:rsidR="00127460">
        <w:rPr>
          <w:rFonts w:ascii="Arial" w:hAnsi="Arial" w:cs="Arial"/>
          <w:bCs/>
          <w:iCs/>
          <w:lang w:eastAsia="zh-HK"/>
        </w:rPr>
        <w:t>.</w:t>
      </w:r>
    </w:p>
    <w:p w14:paraId="2E372887" w14:textId="26C3ADC3" w:rsidR="00413DA3" w:rsidRDefault="0040524F" w:rsidP="00413DA3">
      <w:pPr>
        <w:numPr>
          <w:ilvl w:val="1"/>
          <w:numId w:val="38"/>
        </w:numPr>
        <w:spacing w:beforeLines="50" w:before="120" w:after="120" w:line="240" w:lineRule="auto"/>
        <w:outlineLvl w:val="1"/>
        <w:rPr>
          <w:rFonts w:ascii="Arial" w:hAnsi="Arial" w:cs="Arial"/>
          <w:bCs/>
          <w:iCs/>
          <w:lang w:eastAsia="zh-HK"/>
        </w:rPr>
      </w:pPr>
      <w:r w:rsidRPr="00413DA3">
        <w:rPr>
          <w:rFonts w:ascii="Arial" w:hAnsi="Arial" w:cs="Arial"/>
          <w:b/>
          <w:bCs/>
          <w:iCs/>
          <w:lang w:eastAsia="zh-HK"/>
        </w:rPr>
        <w:t>Evaluation of your product</w:t>
      </w:r>
      <w:r w:rsidR="00413DA3">
        <w:rPr>
          <w:rFonts w:ascii="Arial" w:hAnsi="Arial" w:cs="Arial"/>
          <w:bCs/>
          <w:iCs/>
          <w:lang w:eastAsia="zh-HK"/>
        </w:rPr>
        <w:t xml:space="preserve"> – Think critically the strengths and weaknesses of your web application from different aspects, including but not limited to the comprehensiveness of the server APIs, the </w:t>
      </w:r>
      <w:r w:rsidR="007170F2">
        <w:rPr>
          <w:rFonts w:ascii="Arial" w:hAnsi="Arial" w:cs="Arial"/>
          <w:bCs/>
          <w:iCs/>
          <w:lang w:eastAsia="zh-HK"/>
        </w:rPr>
        <w:t xml:space="preserve">functionalities and usability of the client applications, pros and cons of your web architecture, strengths and weaknesses of the development tools and platforms that you have chosen, the experience that you have learned about web application development through working on this project, etc. </w:t>
      </w:r>
      <w:r w:rsidR="007170F2">
        <w:rPr>
          <w:rFonts w:ascii="Arial" w:hAnsi="Arial" w:cs="Arial"/>
          <w:bCs/>
          <w:iCs/>
          <w:lang w:eastAsia="zh-HK"/>
        </w:rPr>
        <w:br/>
      </w:r>
      <w:r w:rsidR="007170F2">
        <w:rPr>
          <w:rFonts w:ascii="Arial" w:hAnsi="Arial" w:cs="Arial"/>
          <w:bCs/>
          <w:iCs/>
          <w:lang w:eastAsia="zh-HK"/>
        </w:rPr>
        <w:br/>
      </w:r>
      <w:r w:rsidR="00B11E78" w:rsidRPr="006F1B29">
        <w:rPr>
          <w:rFonts w:ascii="Arial" w:hAnsi="Arial" w:cs="Arial"/>
          <w:b/>
          <w:bCs/>
          <w:iCs/>
          <w:color w:val="FF0000"/>
          <w:u w:val="single"/>
          <w:lang w:eastAsia="zh-HK"/>
        </w:rPr>
        <w:t>REMINDER</w:t>
      </w:r>
      <w:r w:rsidR="00B11E78" w:rsidRPr="006F1B29">
        <w:rPr>
          <w:rFonts w:ascii="Arial" w:hAnsi="Arial" w:cs="Arial"/>
          <w:bCs/>
          <w:iCs/>
          <w:color w:val="FF0000"/>
          <w:lang w:eastAsia="zh-HK"/>
        </w:rPr>
        <w:t xml:space="preserve">: Evaluation means that you need to have your own critical thinking and reflection in the context of the work that you have produced in </w:t>
      </w:r>
      <w:r w:rsidR="00B11E78" w:rsidRPr="006F1B29">
        <w:rPr>
          <w:rFonts w:ascii="Arial" w:hAnsi="Arial" w:cs="Arial"/>
          <w:bCs/>
          <w:iCs/>
          <w:color w:val="FF0000"/>
          <w:lang w:eastAsia="zh-HK"/>
        </w:rPr>
        <w:lastRenderedPageBreak/>
        <w:t xml:space="preserve">this project, rather than </w:t>
      </w:r>
      <w:r w:rsidR="00B11E78">
        <w:rPr>
          <w:rFonts w:ascii="Arial" w:hAnsi="Arial" w:cs="Arial"/>
          <w:bCs/>
          <w:iCs/>
          <w:color w:val="FF0000"/>
          <w:lang w:eastAsia="zh-HK"/>
        </w:rPr>
        <w:t xml:space="preserve">just </w:t>
      </w:r>
      <w:r w:rsidR="00B11E78" w:rsidRPr="006F1B29">
        <w:rPr>
          <w:rFonts w:ascii="Arial" w:hAnsi="Arial" w:cs="Arial"/>
          <w:bCs/>
          <w:iCs/>
          <w:color w:val="FF0000"/>
          <w:lang w:eastAsia="zh-HK"/>
        </w:rPr>
        <w:t xml:space="preserve">giving factual points (such as description on what Angular is, what RESTful approach means, etc.). </w:t>
      </w:r>
      <w:r w:rsidR="00B11E78">
        <w:rPr>
          <w:rFonts w:ascii="Arial" w:hAnsi="Arial" w:cs="Arial"/>
          <w:bCs/>
          <w:iCs/>
          <w:color w:val="FF0000"/>
          <w:lang w:eastAsia="zh-HK"/>
        </w:rPr>
        <w:t xml:space="preserve">You need to share your experience and lessons learned through working on this project. </w:t>
      </w:r>
      <w:r w:rsidR="00B11E78" w:rsidRPr="006F1B29">
        <w:rPr>
          <w:rFonts w:ascii="Arial" w:hAnsi="Arial" w:cs="Arial"/>
          <w:bCs/>
          <w:iCs/>
          <w:color w:val="FF0000"/>
          <w:lang w:eastAsia="zh-HK"/>
        </w:rPr>
        <w:t>Providing only factual contents will result in a very low mark or even not been awarded with any marks at all.</w:t>
      </w:r>
    </w:p>
    <w:p w14:paraId="30E5A4DD" w14:textId="4A3166C3" w:rsidR="0040524F" w:rsidRDefault="0040524F" w:rsidP="00413DA3">
      <w:pPr>
        <w:numPr>
          <w:ilvl w:val="1"/>
          <w:numId w:val="38"/>
        </w:numPr>
        <w:spacing w:beforeLines="50" w:before="120" w:after="120" w:line="240" w:lineRule="auto"/>
        <w:outlineLvl w:val="1"/>
        <w:rPr>
          <w:rFonts w:ascii="Arial" w:hAnsi="Arial" w:cs="Arial"/>
          <w:bCs/>
          <w:iCs/>
          <w:lang w:eastAsia="zh-HK"/>
        </w:rPr>
      </w:pPr>
      <w:r w:rsidRPr="00CB1CB4">
        <w:rPr>
          <w:rFonts w:ascii="Arial" w:hAnsi="Arial" w:cs="Arial"/>
          <w:b/>
          <w:bCs/>
          <w:iCs/>
          <w:lang w:eastAsia="zh-HK"/>
        </w:rPr>
        <w:t>Suggestions on future improvement</w:t>
      </w:r>
      <w:r>
        <w:rPr>
          <w:rFonts w:ascii="Arial" w:hAnsi="Arial" w:cs="Arial"/>
          <w:bCs/>
          <w:iCs/>
          <w:lang w:eastAsia="zh-HK"/>
        </w:rPr>
        <w:t>, including both the server and the client application</w:t>
      </w:r>
      <w:r w:rsidR="00CB1CB4">
        <w:rPr>
          <w:rFonts w:ascii="Arial" w:hAnsi="Arial" w:cs="Arial"/>
          <w:bCs/>
          <w:iCs/>
          <w:lang w:eastAsia="zh-HK"/>
        </w:rPr>
        <w:t xml:space="preserve">, and possibly any suggestions on how the overall application architecture can be improved. Rationale should be given for each suggestion explaining why such suggestions are </w:t>
      </w:r>
      <w:r w:rsidR="006F1B29">
        <w:rPr>
          <w:rFonts w:ascii="Arial" w:hAnsi="Arial" w:cs="Arial"/>
          <w:bCs/>
          <w:iCs/>
          <w:lang w:eastAsia="zh-HK"/>
        </w:rPr>
        <w:t xml:space="preserve">worthwhile to be produced in the future. </w:t>
      </w:r>
      <w:r w:rsidR="006F1B29">
        <w:rPr>
          <w:rFonts w:ascii="Arial" w:hAnsi="Arial" w:cs="Arial"/>
          <w:bCs/>
          <w:iCs/>
          <w:lang w:eastAsia="zh-HK"/>
        </w:rPr>
        <w:br/>
      </w:r>
      <w:r w:rsidR="006F1B29">
        <w:rPr>
          <w:rFonts w:ascii="Arial" w:hAnsi="Arial" w:cs="Arial"/>
          <w:bCs/>
          <w:iCs/>
          <w:lang w:eastAsia="zh-HK"/>
        </w:rPr>
        <w:br/>
      </w:r>
      <w:r w:rsidR="006F1B29" w:rsidRPr="00713166">
        <w:rPr>
          <w:rFonts w:ascii="Arial" w:hAnsi="Arial" w:cs="Arial"/>
          <w:b/>
          <w:bCs/>
          <w:iCs/>
          <w:color w:val="FF0000"/>
          <w:u w:val="single"/>
          <w:lang w:eastAsia="zh-HK"/>
        </w:rPr>
        <w:t>REMINDER</w:t>
      </w:r>
      <w:r w:rsidR="006F1B29" w:rsidRPr="00713166">
        <w:rPr>
          <w:rFonts w:ascii="Arial" w:hAnsi="Arial" w:cs="Arial"/>
          <w:bCs/>
          <w:iCs/>
          <w:color w:val="FF0000"/>
          <w:lang w:eastAsia="zh-HK"/>
        </w:rPr>
        <w:t xml:space="preserve">: The suggestions on future improvement should be in the context of the problem scenario and be relevant to your work, rather than just some very generic and vague descriptions. </w:t>
      </w:r>
      <w:r w:rsidR="005F103A" w:rsidRPr="00713166">
        <w:rPr>
          <w:rFonts w:ascii="Arial" w:hAnsi="Arial" w:cs="Arial"/>
          <w:bCs/>
          <w:iCs/>
          <w:color w:val="FF0000"/>
          <w:lang w:eastAsia="zh-HK"/>
        </w:rPr>
        <w:t xml:space="preserve">Bad examples are (1) “to enhance the user-friendliness” but without telling how, (2) </w:t>
      </w:r>
      <w:r w:rsidR="00713166" w:rsidRPr="00713166">
        <w:rPr>
          <w:rFonts w:ascii="Arial" w:hAnsi="Arial" w:cs="Arial"/>
          <w:bCs/>
          <w:iCs/>
          <w:color w:val="FF0000"/>
          <w:lang w:eastAsia="zh-HK"/>
        </w:rPr>
        <w:t xml:space="preserve">“to enhance the security” without telling how and why, etc. </w:t>
      </w:r>
    </w:p>
    <w:p w14:paraId="449DA1B4" w14:textId="77777777" w:rsidR="0040524F" w:rsidRDefault="0040524F" w:rsidP="0040524F">
      <w:pPr>
        <w:numPr>
          <w:ilvl w:val="1"/>
          <w:numId w:val="38"/>
        </w:numPr>
        <w:spacing w:beforeLines="50" w:before="120" w:after="120" w:line="240" w:lineRule="auto"/>
        <w:outlineLvl w:val="1"/>
        <w:rPr>
          <w:rFonts w:ascii="Arial" w:hAnsi="Arial" w:cs="Arial"/>
          <w:bCs/>
          <w:iCs/>
          <w:lang w:eastAsia="zh-HK"/>
        </w:rPr>
      </w:pPr>
      <w:r w:rsidRPr="0041780C">
        <w:rPr>
          <w:rFonts w:ascii="Arial" w:hAnsi="Arial" w:cs="Arial"/>
          <w:b/>
          <w:bCs/>
          <w:iCs/>
          <w:lang w:eastAsia="zh-HK"/>
        </w:rPr>
        <w:t>Conclusion</w:t>
      </w:r>
      <w:r>
        <w:rPr>
          <w:rFonts w:ascii="Arial" w:hAnsi="Arial" w:cs="Arial"/>
          <w:bCs/>
          <w:iCs/>
          <w:lang w:eastAsia="zh-HK"/>
        </w:rPr>
        <w:t xml:space="preserve"> – A must. From Grammarly.com: “</w:t>
      </w:r>
      <w:r w:rsidRPr="0041780C">
        <w:rPr>
          <w:rFonts w:ascii="Arial" w:hAnsi="Arial" w:cs="Arial"/>
          <w:bCs/>
          <w:i/>
          <w:iCs/>
          <w:lang w:eastAsia="zh-HK"/>
        </w:rPr>
        <w:t xml:space="preserve">Condensing all the points you’ve </w:t>
      </w:r>
      <w:proofErr w:type="spellStart"/>
      <w:r w:rsidRPr="0041780C">
        <w:rPr>
          <w:rFonts w:ascii="Arial" w:hAnsi="Arial" w:cs="Arial"/>
          <w:bCs/>
          <w:i/>
          <w:iCs/>
          <w:lang w:eastAsia="zh-HK"/>
        </w:rPr>
        <w:t>analyzed</w:t>
      </w:r>
      <w:proofErr w:type="spellEnd"/>
      <w:r w:rsidRPr="0041780C">
        <w:rPr>
          <w:rFonts w:ascii="Arial" w:hAnsi="Arial" w:cs="Arial"/>
          <w:bCs/>
          <w:i/>
          <w:iCs/>
          <w:lang w:eastAsia="zh-HK"/>
        </w:rPr>
        <w:t xml:space="preserve"> in a tidy little package</w:t>
      </w:r>
      <w:r>
        <w:rPr>
          <w:rFonts w:ascii="Arial" w:hAnsi="Arial" w:cs="Arial"/>
          <w:bCs/>
          <w:iCs/>
          <w:lang w:eastAsia="zh-HK"/>
        </w:rPr>
        <w:t>” and “</w:t>
      </w:r>
      <w:r w:rsidRPr="0041780C">
        <w:rPr>
          <w:rFonts w:ascii="Arial" w:hAnsi="Arial" w:cs="Arial"/>
          <w:bCs/>
          <w:i/>
          <w:iCs/>
          <w:lang w:eastAsia="zh-HK"/>
        </w:rPr>
        <w:t>An effective conclusion paragraph should ultimately suggest to your reader that you’ve accomplished what you set out to prove.</w:t>
      </w:r>
      <w:r>
        <w:rPr>
          <w:rFonts w:ascii="Arial" w:hAnsi="Arial" w:cs="Arial"/>
          <w:bCs/>
          <w:iCs/>
          <w:lang w:eastAsia="zh-HK"/>
        </w:rPr>
        <w:t>” [Source: grammarly.com].</w:t>
      </w:r>
    </w:p>
    <w:p w14:paraId="385CCC4F" w14:textId="3D94C92C" w:rsidR="00127460" w:rsidRPr="00127460" w:rsidRDefault="0040524F" w:rsidP="00127460">
      <w:pPr>
        <w:numPr>
          <w:ilvl w:val="1"/>
          <w:numId w:val="38"/>
        </w:numPr>
        <w:spacing w:beforeLines="50" w:before="120" w:after="120" w:line="240" w:lineRule="auto"/>
        <w:outlineLvl w:val="1"/>
        <w:rPr>
          <w:rFonts w:ascii="Arial" w:hAnsi="Arial" w:cs="Arial"/>
          <w:bCs/>
          <w:iCs/>
          <w:lang w:eastAsia="zh-HK"/>
        </w:rPr>
      </w:pPr>
      <w:r w:rsidRPr="0041780C">
        <w:rPr>
          <w:rFonts w:ascii="Arial" w:hAnsi="Arial" w:cs="Arial"/>
          <w:b/>
          <w:bCs/>
          <w:iCs/>
          <w:lang w:eastAsia="zh-HK"/>
        </w:rPr>
        <w:t>References and in-text citations</w:t>
      </w:r>
      <w:r>
        <w:rPr>
          <w:rFonts w:ascii="Arial" w:hAnsi="Arial" w:cs="Arial"/>
          <w:b/>
          <w:bCs/>
          <w:iCs/>
          <w:lang w:eastAsia="zh-HK"/>
        </w:rPr>
        <w:t xml:space="preserve"> </w:t>
      </w:r>
      <w:r>
        <w:rPr>
          <w:rFonts w:ascii="Arial" w:hAnsi="Arial" w:cs="Arial"/>
          <w:bCs/>
          <w:iCs/>
          <w:lang w:eastAsia="zh-HK"/>
        </w:rPr>
        <w:t xml:space="preserve">– It won’t be possible for you to produce everything by yourself. You must have used other peoples’ software platform, idea, discussion, or whatsoever. Thus, you must include references and in-text citations to allow the readers to know the sources of those information you used and to allow them to dig out more if they wish. For referencing, you must employ the </w:t>
      </w:r>
      <w:r w:rsidRPr="004E64B9">
        <w:rPr>
          <w:rFonts w:ascii="Arial" w:hAnsi="Arial" w:cs="Arial"/>
          <w:b/>
          <w:bCs/>
          <w:iCs/>
          <w:lang w:eastAsia="zh-HK"/>
        </w:rPr>
        <w:t>UWE-Harvard Referencing Styl</w:t>
      </w:r>
      <w:r>
        <w:rPr>
          <w:rFonts w:ascii="Arial" w:hAnsi="Arial" w:cs="Arial"/>
          <w:b/>
          <w:bCs/>
          <w:iCs/>
          <w:lang w:eastAsia="zh-HK"/>
        </w:rPr>
        <w:t xml:space="preserve">e. </w:t>
      </w:r>
      <w:r w:rsidR="00127460" w:rsidRPr="00127460">
        <w:rPr>
          <w:rFonts w:ascii="Arial" w:hAnsi="Arial" w:cs="Arial"/>
          <w:bCs/>
          <w:iCs/>
          <w:lang w:eastAsia="zh-HK"/>
        </w:rPr>
        <w:t>Link below.</w:t>
      </w:r>
    </w:p>
    <w:p w14:paraId="6E515612" w14:textId="0A73FB76" w:rsidR="0040524F" w:rsidRPr="00127460" w:rsidRDefault="00127460" w:rsidP="00127460">
      <w:pPr>
        <w:spacing w:beforeLines="50" w:before="120" w:after="120" w:line="240" w:lineRule="auto"/>
        <w:ind w:left="1080"/>
        <w:outlineLvl w:val="1"/>
        <w:rPr>
          <w:rFonts w:ascii="Arial" w:hAnsi="Arial" w:cs="Arial"/>
          <w:bCs/>
          <w:iCs/>
          <w:lang w:eastAsia="zh-HK"/>
        </w:rPr>
      </w:pPr>
      <w:hyperlink r:id="rId17" w:history="1">
        <w:r w:rsidRPr="00AB474D">
          <w:rPr>
            <w:rStyle w:val="a5"/>
            <w:rFonts w:ascii="Arial" w:hAnsi="Arial" w:cs="Arial"/>
            <w:b/>
            <w:bCs/>
            <w:iCs/>
            <w:lang w:eastAsia="zh-HK"/>
          </w:rPr>
          <w:t>https://www.uwe.ac.uk/study/study-support/study-skills/referencing/uwe-bristol-harvard</w:t>
        </w:r>
      </w:hyperlink>
    </w:p>
    <w:p w14:paraId="65B425D7" w14:textId="77777777" w:rsidR="00127460" w:rsidRDefault="00127460" w:rsidP="00127460">
      <w:pPr>
        <w:spacing w:beforeLines="50" w:before="120" w:after="120" w:line="240" w:lineRule="auto"/>
        <w:ind w:left="1080"/>
        <w:outlineLvl w:val="1"/>
        <w:rPr>
          <w:rFonts w:ascii="Arial" w:hAnsi="Arial" w:cs="Arial"/>
          <w:bCs/>
          <w:iCs/>
          <w:lang w:eastAsia="zh-HK"/>
        </w:rPr>
      </w:pPr>
    </w:p>
    <w:p w14:paraId="3D7E0EC4" w14:textId="373BF155" w:rsidR="00307C83" w:rsidRPr="00307C83" w:rsidRDefault="00307C83" w:rsidP="00307C83">
      <w:pPr>
        <w:pStyle w:val="ac"/>
        <w:numPr>
          <w:ilvl w:val="1"/>
          <w:numId w:val="26"/>
        </w:numPr>
        <w:spacing w:before="120" w:after="0" w:line="240" w:lineRule="auto"/>
        <w:ind w:left="839" w:hanging="357"/>
        <w:contextualSpacing w:val="0"/>
        <w:jc w:val="both"/>
        <w:rPr>
          <w:rFonts w:ascii="Arial" w:hAnsi="Arial" w:cs="Arial"/>
          <w:bCs/>
          <w:iCs/>
          <w:lang w:eastAsia="zh-HK"/>
        </w:rPr>
      </w:pPr>
      <w:r w:rsidRPr="00307C83">
        <w:rPr>
          <w:rFonts w:ascii="Arial" w:hAnsi="Arial" w:cs="Arial"/>
          <w:bCs/>
          <w:iCs/>
          <w:lang w:eastAsia="zh-HK"/>
        </w:rPr>
        <w:t xml:space="preserve">Further </w:t>
      </w:r>
      <w:r w:rsidRPr="00307C83">
        <w:rPr>
          <w:rFonts w:ascii="Arial" w:hAnsi="Arial" w:cs="Arial"/>
          <w:lang w:eastAsia="zh-HK"/>
        </w:rPr>
        <w:t>Note</w:t>
      </w:r>
      <w:r>
        <w:rPr>
          <w:rFonts w:ascii="Arial" w:hAnsi="Arial" w:cs="Arial"/>
          <w:bCs/>
          <w:iCs/>
          <w:lang w:eastAsia="zh-HK"/>
        </w:rPr>
        <w:t xml:space="preserve"> on Report:</w:t>
      </w:r>
    </w:p>
    <w:p w14:paraId="415FEF05" w14:textId="11A60E4B" w:rsidR="0040524F" w:rsidRPr="001F37EC" w:rsidRDefault="0040524F" w:rsidP="00307C83">
      <w:pPr>
        <w:numPr>
          <w:ilvl w:val="1"/>
          <w:numId w:val="38"/>
        </w:numPr>
        <w:spacing w:beforeLines="50" w:before="120" w:after="120" w:line="240" w:lineRule="auto"/>
        <w:outlineLvl w:val="1"/>
        <w:rPr>
          <w:rFonts w:ascii="Arial" w:hAnsi="Arial" w:cs="Arial"/>
          <w:bCs/>
          <w:iCs/>
          <w:color w:val="FF0000"/>
          <w:lang w:eastAsia="zh-HK"/>
        </w:rPr>
      </w:pPr>
      <w:r w:rsidRPr="001F37EC">
        <w:rPr>
          <w:rFonts w:ascii="Arial" w:hAnsi="Arial" w:cs="Arial"/>
          <w:b/>
          <w:bCs/>
          <w:iCs/>
          <w:color w:val="FF0000"/>
          <w:lang w:eastAsia="zh-HK"/>
        </w:rPr>
        <w:t>No screen capture</w:t>
      </w:r>
      <w:r w:rsidRPr="001F37EC">
        <w:rPr>
          <w:rFonts w:ascii="Arial" w:hAnsi="Arial" w:cs="Arial"/>
          <w:bCs/>
          <w:iCs/>
          <w:color w:val="FF0000"/>
          <w:lang w:eastAsia="zh-HK"/>
        </w:rPr>
        <w:t xml:space="preserve"> – You will have the demonstration. You are not writing a user-guide. Thus, screen captures of your application are not appropriate core </w:t>
      </w:r>
      <w:r w:rsidRPr="001F37EC">
        <w:rPr>
          <w:rFonts w:ascii="Arial" w:hAnsi="Arial" w:cs="Arial"/>
          <w:color w:val="FF0000"/>
          <w:lang w:eastAsia="zh-HK"/>
        </w:rPr>
        <w:t>contents</w:t>
      </w:r>
      <w:r w:rsidRPr="001F37EC">
        <w:rPr>
          <w:rFonts w:ascii="Arial" w:hAnsi="Arial" w:cs="Arial"/>
          <w:bCs/>
          <w:iCs/>
          <w:color w:val="FF0000"/>
          <w:lang w:eastAsia="zh-HK"/>
        </w:rPr>
        <w:t xml:space="preserve"> in your report. If you really wish, you may include them in the Appendix instead. </w:t>
      </w:r>
    </w:p>
    <w:p w14:paraId="2A7F0081" w14:textId="404BDC45" w:rsidR="00307C83" w:rsidRPr="001F37EC" w:rsidRDefault="00307C83" w:rsidP="00307C83">
      <w:pPr>
        <w:numPr>
          <w:ilvl w:val="1"/>
          <w:numId w:val="38"/>
        </w:numPr>
        <w:spacing w:beforeLines="50" w:before="120" w:after="120" w:line="240" w:lineRule="auto"/>
        <w:outlineLvl w:val="1"/>
        <w:rPr>
          <w:rFonts w:ascii="Arial" w:hAnsi="Arial" w:cs="Arial"/>
          <w:bCs/>
          <w:iCs/>
          <w:color w:val="FF0000"/>
          <w:lang w:eastAsia="zh-HK"/>
        </w:rPr>
      </w:pPr>
      <w:r w:rsidRPr="001F37EC">
        <w:rPr>
          <w:rFonts w:ascii="Arial" w:hAnsi="Arial" w:cs="Arial"/>
          <w:b/>
          <w:bCs/>
          <w:iCs/>
          <w:color w:val="FF0000"/>
          <w:lang w:eastAsia="zh-HK"/>
        </w:rPr>
        <w:t>No source listing</w:t>
      </w:r>
      <w:r w:rsidRPr="001F37EC">
        <w:rPr>
          <w:rFonts w:ascii="Arial" w:hAnsi="Arial" w:cs="Arial"/>
          <w:bCs/>
          <w:iCs/>
          <w:color w:val="FF0000"/>
          <w:lang w:eastAsia="zh-HK"/>
        </w:rPr>
        <w:t xml:space="preserve"> – There is no need to dump the source code, neither as the core contents nor in the appendix. If you wish to use some program codes to help illustrating the contents, you may do </w:t>
      </w:r>
      <w:proofErr w:type="gramStart"/>
      <w:r w:rsidRPr="001F37EC">
        <w:rPr>
          <w:rFonts w:ascii="Arial" w:hAnsi="Arial" w:cs="Arial"/>
          <w:bCs/>
          <w:iCs/>
          <w:color w:val="FF0000"/>
          <w:lang w:eastAsia="zh-HK"/>
        </w:rPr>
        <w:t>so, but</w:t>
      </w:r>
      <w:proofErr w:type="gramEnd"/>
      <w:r w:rsidRPr="001F37EC">
        <w:rPr>
          <w:rFonts w:ascii="Arial" w:hAnsi="Arial" w:cs="Arial"/>
          <w:bCs/>
          <w:iCs/>
          <w:color w:val="FF0000"/>
          <w:lang w:eastAsia="zh-HK"/>
        </w:rPr>
        <w:t xml:space="preserve"> strictly limit the </w:t>
      </w:r>
      <w:r w:rsidR="00B33199" w:rsidRPr="001F37EC">
        <w:rPr>
          <w:rFonts w:ascii="Arial" w:hAnsi="Arial" w:cs="Arial"/>
          <w:bCs/>
          <w:iCs/>
          <w:color w:val="FF0000"/>
          <w:lang w:eastAsia="zh-HK"/>
        </w:rPr>
        <w:t xml:space="preserve">amount and make sure that the codes are for illustrating some </w:t>
      </w:r>
      <w:proofErr w:type="gramStart"/>
      <w:r w:rsidR="00B33199" w:rsidRPr="001F37EC">
        <w:rPr>
          <w:rFonts w:ascii="Arial" w:hAnsi="Arial" w:cs="Arial"/>
          <w:bCs/>
          <w:iCs/>
          <w:color w:val="FF0000"/>
          <w:lang w:eastAsia="zh-HK"/>
        </w:rPr>
        <w:t>high level</w:t>
      </w:r>
      <w:proofErr w:type="gramEnd"/>
      <w:r w:rsidR="00B33199" w:rsidRPr="001F37EC">
        <w:rPr>
          <w:rFonts w:ascii="Arial" w:hAnsi="Arial" w:cs="Arial"/>
          <w:bCs/>
          <w:iCs/>
          <w:color w:val="FF0000"/>
          <w:lang w:eastAsia="zh-HK"/>
        </w:rPr>
        <w:t xml:space="preserve"> concepts only. </w:t>
      </w:r>
    </w:p>
    <w:p w14:paraId="106ABB43" w14:textId="41B960DC" w:rsidR="00ED60AF" w:rsidRDefault="00ED60AF">
      <w:pPr>
        <w:spacing w:after="0" w:line="240" w:lineRule="auto"/>
        <w:rPr>
          <w:rFonts w:ascii="Arial" w:eastAsiaTheme="minorEastAsia" w:hAnsi="Arial" w:cs="Arial"/>
          <w:b/>
          <w:lang w:eastAsia="zh-HK"/>
        </w:rPr>
      </w:pPr>
    </w:p>
    <w:p w14:paraId="6B7B8B97" w14:textId="05A119E3" w:rsidR="00344736" w:rsidRPr="00361098" w:rsidRDefault="00344736" w:rsidP="00344736">
      <w:pPr>
        <w:pBdr>
          <w:top w:val="single" w:sz="4" w:space="1" w:color="auto"/>
          <w:left w:val="single" w:sz="4" w:space="4" w:color="auto"/>
          <w:bottom w:val="single" w:sz="4" w:space="1" w:color="auto"/>
          <w:right w:val="single" w:sz="4" w:space="4" w:color="auto"/>
        </w:pBdr>
        <w:spacing w:after="0" w:line="240" w:lineRule="auto"/>
        <w:rPr>
          <w:rFonts w:ascii="Arial" w:eastAsiaTheme="minorEastAsia" w:hAnsi="Arial" w:cs="Arial"/>
          <w:b/>
          <w:lang w:eastAsia="zh-HK"/>
        </w:rPr>
      </w:pPr>
      <w:r>
        <w:rPr>
          <w:rFonts w:ascii="Arial" w:eastAsiaTheme="minorEastAsia" w:hAnsi="Arial" w:cs="Arial"/>
          <w:b/>
          <w:lang w:eastAsia="zh-HK"/>
        </w:rPr>
        <w:t>Draft Submission</w:t>
      </w:r>
    </w:p>
    <w:p w14:paraId="7DA71E08" w14:textId="77777777" w:rsidR="00344736" w:rsidRDefault="00344736" w:rsidP="00344736">
      <w:pPr>
        <w:spacing w:after="0" w:line="240" w:lineRule="auto"/>
        <w:rPr>
          <w:rFonts w:ascii="Arial" w:eastAsiaTheme="minorEastAsia" w:hAnsi="Arial" w:cs="Arial"/>
          <w:lang w:eastAsia="zh-HK"/>
        </w:rPr>
      </w:pPr>
    </w:p>
    <w:p w14:paraId="123D2353" w14:textId="5C9B9FD2" w:rsidR="00681601" w:rsidRDefault="00344736" w:rsidP="00F220B8">
      <w:pPr>
        <w:spacing w:after="240" w:line="240" w:lineRule="auto"/>
        <w:jc w:val="both"/>
        <w:outlineLvl w:val="1"/>
        <w:rPr>
          <w:rFonts w:ascii="Arial" w:eastAsiaTheme="minorEastAsia" w:hAnsi="Arial" w:cs="Arial"/>
          <w:lang w:eastAsia="zh-HK"/>
        </w:rPr>
      </w:pPr>
      <w:r>
        <w:rPr>
          <w:rFonts w:ascii="Arial" w:eastAsiaTheme="minorEastAsia" w:hAnsi="Arial" w:cs="Arial"/>
          <w:lang w:eastAsia="zh-HK"/>
        </w:rPr>
        <w:t xml:space="preserve">In order to ensure that you have proper progress and your work is on the right track, you are required to submit a draft of your report and a video record of your prototype demonstration by </w:t>
      </w:r>
      <w:r w:rsidR="0019100C" w:rsidRPr="0019100C">
        <w:rPr>
          <w:rFonts w:ascii="Arial" w:eastAsiaTheme="minorEastAsia" w:hAnsi="Arial" w:cs="Arial"/>
          <w:b/>
          <w:lang w:eastAsia="zh-HK"/>
        </w:rPr>
        <w:t>2</w:t>
      </w:r>
      <w:r w:rsidR="00440706" w:rsidRPr="0019100C">
        <w:rPr>
          <w:rFonts w:ascii="Arial" w:eastAsiaTheme="minorEastAsia" w:hAnsi="Arial" w:cs="Arial"/>
          <w:b/>
          <w:lang w:eastAsia="zh-HK"/>
        </w:rPr>
        <w:t>-</w:t>
      </w:r>
      <w:r w:rsidR="0019100C" w:rsidRPr="0019100C">
        <w:rPr>
          <w:rFonts w:ascii="Arial" w:eastAsiaTheme="minorEastAsia" w:hAnsi="Arial" w:cs="Arial"/>
          <w:b/>
          <w:lang w:eastAsia="zh-HK"/>
        </w:rPr>
        <w:t>Nov</w:t>
      </w:r>
      <w:r w:rsidRPr="0019100C">
        <w:rPr>
          <w:rFonts w:ascii="Arial" w:eastAsiaTheme="minorEastAsia" w:hAnsi="Arial" w:cs="Arial"/>
          <w:b/>
          <w:lang w:eastAsia="zh-HK"/>
        </w:rPr>
        <w:t>-2</w:t>
      </w:r>
      <w:r w:rsidR="00440706" w:rsidRPr="0019100C">
        <w:rPr>
          <w:rFonts w:ascii="Arial" w:eastAsiaTheme="minorEastAsia" w:hAnsi="Arial" w:cs="Arial"/>
          <w:b/>
          <w:lang w:eastAsia="zh-HK"/>
        </w:rPr>
        <w:t>025</w:t>
      </w:r>
      <w:r w:rsidRPr="0019100C">
        <w:rPr>
          <w:rFonts w:ascii="Arial" w:eastAsiaTheme="minorEastAsia" w:hAnsi="Arial" w:cs="Arial"/>
          <w:b/>
          <w:lang w:eastAsia="zh-HK"/>
        </w:rPr>
        <w:t>, 23:55</w:t>
      </w:r>
      <w:r>
        <w:rPr>
          <w:rFonts w:ascii="Arial" w:eastAsiaTheme="minorEastAsia" w:hAnsi="Arial" w:cs="Arial"/>
          <w:lang w:eastAsia="zh-HK"/>
        </w:rPr>
        <w:t xml:space="preserve"> to Moodle</w:t>
      </w:r>
      <w:r w:rsidR="008935A8">
        <w:rPr>
          <w:rFonts w:ascii="Arial" w:eastAsiaTheme="minorEastAsia" w:hAnsi="Arial" w:cs="Arial"/>
          <w:lang w:eastAsia="zh-HK"/>
        </w:rPr>
        <w:t xml:space="preserve">. </w:t>
      </w:r>
    </w:p>
    <w:p w14:paraId="2941D527" w14:textId="6AAEE662" w:rsidR="00E81DC0" w:rsidRDefault="14FE9A4C" w:rsidP="009F6D68">
      <w:pPr>
        <w:spacing w:after="240" w:line="240" w:lineRule="auto"/>
        <w:jc w:val="both"/>
        <w:outlineLvl w:val="1"/>
        <w:rPr>
          <w:rFonts w:ascii="Arial" w:eastAsiaTheme="minorEastAsia" w:hAnsi="Arial" w:cs="Arial"/>
          <w:b/>
          <w:lang w:eastAsia="zh-HK"/>
        </w:rPr>
      </w:pPr>
      <w:r w:rsidRPr="00BA09FF">
        <w:rPr>
          <w:rFonts w:ascii="Arial" w:eastAsiaTheme="minorEastAsia" w:hAnsi="Arial" w:cs="Arial"/>
          <w:lang w:eastAsia="zh-HK"/>
        </w:rPr>
        <w:t>Note that the draft submission is mandatory</w:t>
      </w:r>
      <w:r w:rsidR="008935A8">
        <w:rPr>
          <w:rFonts w:ascii="Arial" w:eastAsiaTheme="minorEastAsia" w:hAnsi="Arial" w:cs="Arial"/>
          <w:lang w:eastAsia="zh-HK"/>
        </w:rPr>
        <w:t xml:space="preserve"> and will be proven to be very useful for you to ensure that your work is in the correct direction and to polish your work before the final submission. </w:t>
      </w:r>
      <w:r w:rsidR="007833A5">
        <w:rPr>
          <w:rFonts w:ascii="Arial" w:eastAsiaTheme="minorEastAsia" w:hAnsi="Arial" w:cs="Arial"/>
          <w:lang w:eastAsia="zh-HK"/>
        </w:rPr>
        <w:t xml:space="preserve">Experience in previous cohorts is that students who had not submitted the draft usually turned out to produce reports with inappropriate contents, thus received a very low mark. Take your own risks if you do not submit the draft. </w:t>
      </w:r>
      <w:r w:rsidR="00E81DC0">
        <w:rPr>
          <w:rFonts w:ascii="Arial" w:eastAsiaTheme="minorEastAsia" w:hAnsi="Arial" w:cs="Arial"/>
          <w:b/>
          <w:lang w:eastAsia="zh-HK"/>
        </w:rPr>
        <w:br w:type="page"/>
      </w:r>
    </w:p>
    <w:p w14:paraId="04213803" w14:textId="0AF30CE1" w:rsidR="00BE45F1" w:rsidRPr="00361098" w:rsidRDefault="00BE45F1" w:rsidP="00BE45F1">
      <w:pPr>
        <w:pBdr>
          <w:top w:val="single" w:sz="4" w:space="1" w:color="auto"/>
          <w:left w:val="single" w:sz="4" w:space="4" w:color="auto"/>
          <w:bottom w:val="single" w:sz="4" w:space="1" w:color="auto"/>
          <w:right w:val="single" w:sz="4" w:space="4" w:color="auto"/>
        </w:pBdr>
        <w:spacing w:after="0" w:line="240" w:lineRule="auto"/>
        <w:rPr>
          <w:rFonts w:ascii="Arial" w:eastAsiaTheme="minorEastAsia" w:hAnsi="Arial" w:cs="Arial"/>
          <w:b/>
          <w:lang w:eastAsia="zh-HK"/>
        </w:rPr>
      </w:pPr>
      <w:r>
        <w:rPr>
          <w:rFonts w:ascii="Arial" w:eastAsiaTheme="minorEastAsia" w:hAnsi="Arial" w:cs="Arial"/>
          <w:b/>
          <w:lang w:eastAsia="zh-HK"/>
        </w:rPr>
        <w:lastRenderedPageBreak/>
        <w:t>Submission Guidelines</w:t>
      </w:r>
    </w:p>
    <w:p w14:paraId="021F9C3A" w14:textId="77777777" w:rsidR="00BE45F1" w:rsidRDefault="00BE45F1" w:rsidP="00F558BA">
      <w:pPr>
        <w:spacing w:after="0" w:line="240" w:lineRule="auto"/>
        <w:rPr>
          <w:rFonts w:ascii="Arial" w:eastAsiaTheme="minorEastAsia" w:hAnsi="Arial" w:cs="Arial"/>
          <w:lang w:eastAsia="zh-HK"/>
        </w:rPr>
      </w:pPr>
    </w:p>
    <w:p w14:paraId="06ACC171" w14:textId="48919590" w:rsidR="00691BBF" w:rsidRDefault="00691BBF" w:rsidP="00691BBF">
      <w:pPr>
        <w:spacing w:after="240" w:line="240" w:lineRule="auto"/>
        <w:outlineLvl w:val="1"/>
        <w:rPr>
          <w:rFonts w:ascii="Arial" w:eastAsiaTheme="minorEastAsia" w:hAnsi="Arial" w:cs="Arial"/>
          <w:lang w:eastAsia="zh-HK"/>
        </w:rPr>
      </w:pPr>
      <w:r>
        <w:rPr>
          <w:rFonts w:ascii="Arial" w:eastAsiaTheme="minorEastAsia" w:hAnsi="Arial" w:cs="Arial"/>
          <w:lang w:eastAsia="zh-HK"/>
        </w:rPr>
        <w:t xml:space="preserve">You have to submit </w:t>
      </w:r>
      <w:r w:rsidR="00D257DD">
        <w:rPr>
          <w:rFonts w:ascii="Arial" w:eastAsiaTheme="minorEastAsia" w:hAnsi="Arial" w:cs="Arial"/>
          <w:lang w:eastAsia="zh-HK"/>
        </w:rPr>
        <w:t>FIVE</w:t>
      </w:r>
      <w:r>
        <w:rPr>
          <w:rFonts w:ascii="Arial" w:eastAsiaTheme="minorEastAsia" w:hAnsi="Arial" w:cs="Arial"/>
          <w:lang w:eastAsia="zh-HK"/>
        </w:rPr>
        <w:t xml:space="preserve"> items listed below. </w:t>
      </w:r>
    </w:p>
    <w:p w14:paraId="34CCED1B" w14:textId="5D905F81" w:rsidR="00691BBF" w:rsidRPr="00BE45F1" w:rsidRDefault="00691BBF" w:rsidP="00691BBF">
      <w:pPr>
        <w:spacing w:after="0" w:line="240" w:lineRule="auto"/>
        <w:rPr>
          <w:rFonts w:ascii="Arial" w:eastAsiaTheme="minorEastAsia" w:hAnsi="Arial" w:cs="Arial"/>
          <w:lang w:eastAsia="zh-HK"/>
        </w:rPr>
      </w:pPr>
      <w:r>
        <w:rPr>
          <w:rFonts w:ascii="Arial" w:eastAsiaTheme="minorEastAsia" w:hAnsi="Arial" w:cs="Arial"/>
          <w:lang w:eastAsia="zh-HK"/>
        </w:rPr>
        <w:t>(1) Presentation PPT</w:t>
      </w:r>
    </w:p>
    <w:p w14:paraId="3AA3C574" w14:textId="77777777" w:rsidR="00691BBF" w:rsidRDefault="00691BBF" w:rsidP="00691BBF">
      <w:pPr>
        <w:spacing w:after="0" w:line="240" w:lineRule="auto"/>
        <w:rPr>
          <w:rFonts w:ascii="Arial" w:eastAsiaTheme="minorEastAsia" w:hAnsi="Arial" w:cs="Arial"/>
          <w:lang w:eastAsia="zh-HK"/>
        </w:rPr>
      </w:pPr>
    </w:p>
    <w:p w14:paraId="79CE8B9F" w14:textId="4668A992" w:rsidR="00BE45F1" w:rsidRDefault="00691BBF" w:rsidP="00F558BA">
      <w:pPr>
        <w:spacing w:after="0" w:line="240" w:lineRule="auto"/>
        <w:rPr>
          <w:rFonts w:ascii="Arial" w:eastAsiaTheme="minorEastAsia" w:hAnsi="Arial" w:cs="Arial"/>
          <w:lang w:eastAsia="zh-HK"/>
        </w:rPr>
      </w:pPr>
      <w:r>
        <w:rPr>
          <w:rFonts w:ascii="Arial" w:eastAsiaTheme="minorEastAsia" w:hAnsi="Arial" w:cs="Arial"/>
          <w:lang w:eastAsia="zh-HK"/>
        </w:rPr>
        <w:t>(</w:t>
      </w:r>
      <w:r w:rsidR="000A5C90">
        <w:rPr>
          <w:rFonts w:ascii="Arial" w:eastAsiaTheme="minorEastAsia" w:hAnsi="Arial" w:cs="Arial"/>
          <w:lang w:eastAsia="zh-HK"/>
        </w:rPr>
        <w:t>2</w:t>
      </w:r>
      <w:r>
        <w:rPr>
          <w:rFonts w:ascii="Arial" w:eastAsiaTheme="minorEastAsia" w:hAnsi="Arial" w:cs="Arial"/>
          <w:lang w:eastAsia="zh-HK"/>
        </w:rPr>
        <w:t xml:space="preserve">) </w:t>
      </w:r>
      <w:r w:rsidR="00D257DD">
        <w:rPr>
          <w:rFonts w:ascii="Arial" w:eastAsiaTheme="minorEastAsia" w:hAnsi="Arial" w:cs="Arial"/>
          <w:lang w:eastAsia="zh-HK"/>
        </w:rPr>
        <w:t xml:space="preserve">Server Web Services - </w:t>
      </w:r>
      <w:r w:rsidR="00BE45F1">
        <w:rPr>
          <w:rFonts w:ascii="Arial" w:eastAsiaTheme="minorEastAsia" w:hAnsi="Arial" w:cs="Arial"/>
          <w:lang w:eastAsia="zh-HK"/>
        </w:rPr>
        <w:t>Source Code</w:t>
      </w:r>
      <w:r w:rsidR="009133E6">
        <w:rPr>
          <w:rFonts w:ascii="Arial" w:eastAsiaTheme="minorEastAsia" w:hAnsi="Arial" w:cs="Arial"/>
          <w:lang w:eastAsia="zh-HK"/>
        </w:rPr>
        <w:t xml:space="preserve"> and supporting files</w:t>
      </w:r>
    </w:p>
    <w:p w14:paraId="0F32FA51" w14:textId="627729B8" w:rsidR="00BE45F1" w:rsidRPr="00D257DD" w:rsidRDefault="00BE45F1" w:rsidP="00F220B8">
      <w:pPr>
        <w:numPr>
          <w:ilvl w:val="0"/>
          <w:numId w:val="33"/>
        </w:numPr>
        <w:spacing w:before="120" w:after="240" w:line="240" w:lineRule="auto"/>
        <w:ind w:left="839" w:hanging="357"/>
        <w:jc w:val="both"/>
        <w:outlineLvl w:val="1"/>
        <w:rPr>
          <w:rFonts w:ascii="Arial" w:hAnsi="Arial" w:cs="Arial"/>
          <w:b/>
          <w:bCs/>
          <w:lang w:eastAsia="en-GB"/>
        </w:rPr>
      </w:pPr>
      <w:r w:rsidRPr="00BE45F1">
        <w:rPr>
          <w:rFonts w:ascii="Arial" w:eastAsiaTheme="minorEastAsia" w:hAnsi="Arial" w:cs="Arial"/>
          <w:lang w:eastAsia="zh-HK"/>
        </w:rPr>
        <w:t xml:space="preserve">Submit </w:t>
      </w:r>
      <w:r>
        <w:rPr>
          <w:rFonts w:ascii="Arial" w:eastAsiaTheme="minorEastAsia" w:hAnsi="Arial" w:cs="Arial"/>
          <w:lang w:eastAsia="zh-HK"/>
        </w:rPr>
        <w:t>all source files</w:t>
      </w:r>
      <w:r w:rsidRPr="00BE45F1">
        <w:rPr>
          <w:rFonts w:ascii="Arial" w:eastAsiaTheme="minorEastAsia" w:hAnsi="Arial" w:cs="Arial"/>
          <w:lang w:eastAsia="zh-HK"/>
        </w:rPr>
        <w:t xml:space="preserve"> including SQL for creating and manipulating the database, </w:t>
      </w:r>
      <w:r w:rsidR="009133E6">
        <w:rPr>
          <w:rFonts w:ascii="Arial" w:eastAsiaTheme="minorEastAsia" w:hAnsi="Arial" w:cs="Arial"/>
          <w:lang w:eastAsia="zh-HK"/>
        </w:rPr>
        <w:t xml:space="preserve">and all necessary files to build and deploy </w:t>
      </w:r>
      <w:r w:rsidR="00D257DD">
        <w:rPr>
          <w:rFonts w:ascii="Arial" w:eastAsiaTheme="minorEastAsia" w:hAnsi="Arial" w:cs="Arial"/>
          <w:lang w:eastAsia="zh-HK"/>
        </w:rPr>
        <w:t>the web services</w:t>
      </w:r>
      <w:r w:rsidRPr="00BE45F1">
        <w:rPr>
          <w:rFonts w:ascii="Arial" w:eastAsiaTheme="minorEastAsia" w:hAnsi="Arial" w:cs="Arial"/>
          <w:lang w:eastAsia="zh-HK"/>
        </w:rPr>
        <w:t xml:space="preserve">. </w:t>
      </w:r>
      <w:r w:rsidR="00691BBF">
        <w:rPr>
          <w:rFonts w:ascii="Arial" w:eastAsiaTheme="minorEastAsia" w:hAnsi="Arial" w:cs="Arial"/>
          <w:lang w:eastAsia="zh-HK"/>
        </w:rPr>
        <w:t xml:space="preserve">If you have employed any external libraries, they must also be submitted. </w:t>
      </w:r>
    </w:p>
    <w:p w14:paraId="108869ED" w14:textId="61B77104" w:rsidR="00D257DD" w:rsidRPr="00D257DD" w:rsidRDefault="00D257DD" w:rsidP="00D257DD">
      <w:pPr>
        <w:spacing w:after="0" w:line="240" w:lineRule="auto"/>
        <w:rPr>
          <w:rFonts w:ascii="Arial" w:hAnsi="Arial" w:cs="Arial"/>
          <w:bCs/>
          <w:lang w:eastAsia="en-GB"/>
        </w:rPr>
      </w:pPr>
      <w:r w:rsidRPr="00D257DD">
        <w:rPr>
          <w:rFonts w:ascii="Arial" w:hAnsi="Arial" w:cs="Arial"/>
          <w:bCs/>
          <w:lang w:eastAsia="en-GB"/>
        </w:rPr>
        <w:t xml:space="preserve">(3) </w:t>
      </w:r>
      <w:r>
        <w:rPr>
          <w:rFonts w:ascii="Arial" w:hAnsi="Arial" w:cs="Arial"/>
          <w:bCs/>
          <w:lang w:eastAsia="en-GB"/>
        </w:rPr>
        <w:t>Client-side Application – Source Code and supporting files</w:t>
      </w:r>
    </w:p>
    <w:p w14:paraId="5C6DE250" w14:textId="77777777" w:rsidR="00D257DD" w:rsidRPr="00D257DD" w:rsidRDefault="00D257DD" w:rsidP="00D257DD">
      <w:pPr>
        <w:numPr>
          <w:ilvl w:val="0"/>
          <w:numId w:val="33"/>
        </w:numPr>
        <w:spacing w:before="120" w:after="240" w:line="240" w:lineRule="auto"/>
        <w:ind w:left="839" w:hanging="357"/>
        <w:jc w:val="both"/>
        <w:outlineLvl w:val="1"/>
        <w:rPr>
          <w:rFonts w:ascii="Arial" w:hAnsi="Arial" w:cs="Arial"/>
          <w:b/>
          <w:bCs/>
          <w:lang w:eastAsia="en-GB"/>
        </w:rPr>
      </w:pPr>
      <w:r>
        <w:rPr>
          <w:rFonts w:ascii="Arial" w:eastAsiaTheme="minorEastAsia" w:hAnsi="Arial" w:cs="Arial"/>
          <w:lang w:eastAsia="zh-HK"/>
        </w:rPr>
        <w:t xml:space="preserve">Submit all source files including the Angular project and all necessary files to build and deploy the client application. </w:t>
      </w:r>
      <w:r w:rsidR="00BE45F1">
        <w:rPr>
          <w:rFonts w:ascii="Arial" w:eastAsiaTheme="minorEastAsia" w:hAnsi="Arial" w:cs="Arial"/>
          <w:lang w:eastAsia="zh-HK"/>
        </w:rPr>
        <w:t xml:space="preserve"> </w:t>
      </w:r>
      <w:r>
        <w:rPr>
          <w:rFonts w:ascii="Arial" w:eastAsiaTheme="minorEastAsia" w:hAnsi="Arial" w:cs="Arial"/>
          <w:lang w:eastAsia="zh-HK"/>
        </w:rPr>
        <w:t xml:space="preserve">If you have employed any external libraries, they must also be submitted. </w:t>
      </w:r>
    </w:p>
    <w:p w14:paraId="142C66A4" w14:textId="01C2975F" w:rsidR="00847B7C" w:rsidRPr="00BE45F1" w:rsidRDefault="00D257DD" w:rsidP="00D257DD">
      <w:pPr>
        <w:spacing w:after="240" w:line="240" w:lineRule="auto"/>
        <w:jc w:val="both"/>
        <w:outlineLvl w:val="1"/>
        <w:rPr>
          <w:rFonts w:ascii="Arial" w:hAnsi="Arial" w:cs="Arial"/>
          <w:b/>
          <w:bCs/>
          <w:lang w:eastAsia="en-GB"/>
        </w:rPr>
      </w:pPr>
      <w:r>
        <w:rPr>
          <w:rFonts w:ascii="Arial" w:eastAsiaTheme="minorEastAsia" w:hAnsi="Arial" w:cs="Arial"/>
          <w:lang w:eastAsia="zh-HK"/>
        </w:rPr>
        <w:t>For (2) and (3), c</w:t>
      </w:r>
      <w:r w:rsidR="00BE45F1">
        <w:rPr>
          <w:rFonts w:ascii="Arial" w:eastAsiaTheme="minorEastAsia" w:hAnsi="Arial" w:cs="Arial"/>
          <w:lang w:eastAsia="zh-HK"/>
        </w:rPr>
        <w:t xml:space="preserve">ompress all files and folders into </w:t>
      </w:r>
      <w:r w:rsidR="000A5C90">
        <w:rPr>
          <w:rFonts w:ascii="Arial" w:eastAsiaTheme="minorEastAsia" w:hAnsi="Arial" w:cs="Arial"/>
          <w:lang w:eastAsia="zh-HK"/>
        </w:rPr>
        <w:t>one</w:t>
      </w:r>
      <w:r w:rsidR="00BE45F1">
        <w:rPr>
          <w:rFonts w:ascii="Arial" w:eastAsiaTheme="minorEastAsia" w:hAnsi="Arial" w:cs="Arial"/>
          <w:lang w:eastAsia="zh-HK"/>
        </w:rPr>
        <w:t xml:space="preserve"> </w:t>
      </w:r>
      <w:r w:rsidR="00BE45F1" w:rsidRPr="00BE45F1">
        <w:rPr>
          <w:rFonts w:ascii="Arial" w:eastAsiaTheme="minorEastAsia" w:hAnsi="Arial" w:cs="Arial"/>
          <w:u w:val="single"/>
          <w:lang w:eastAsia="zh-HK"/>
        </w:rPr>
        <w:t>single</w:t>
      </w:r>
      <w:r w:rsidR="00BE45F1">
        <w:rPr>
          <w:rFonts w:ascii="Arial" w:eastAsiaTheme="minorEastAsia" w:hAnsi="Arial" w:cs="Arial"/>
          <w:lang w:eastAsia="zh-HK"/>
        </w:rPr>
        <w:t xml:space="preserve"> ZIP file (zip only, </w:t>
      </w:r>
      <w:proofErr w:type="spellStart"/>
      <w:r w:rsidR="00BE45F1">
        <w:rPr>
          <w:rFonts w:ascii="Arial" w:eastAsiaTheme="minorEastAsia" w:hAnsi="Arial" w:cs="Arial"/>
          <w:lang w:eastAsia="zh-HK"/>
        </w:rPr>
        <w:t>rar</w:t>
      </w:r>
      <w:proofErr w:type="spellEnd"/>
      <w:r w:rsidR="00BE45F1">
        <w:rPr>
          <w:rFonts w:ascii="Arial" w:eastAsiaTheme="minorEastAsia" w:hAnsi="Arial" w:cs="Arial"/>
          <w:lang w:eastAsia="zh-HK"/>
        </w:rPr>
        <w:t xml:space="preserve"> </w:t>
      </w:r>
      <w:r w:rsidR="00691BBF">
        <w:rPr>
          <w:rFonts w:ascii="Arial" w:eastAsiaTheme="minorEastAsia" w:hAnsi="Arial" w:cs="Arial"/>
          <w:lang w:eastAsia="zh-HK"/>
        </w:rPr>
        <w:t xml:space="preserve">and 7zip </w:t>
      </w:r>
      <w:r w:rsidR="002524CA">
        <w:rPr>
          <w:rFonts w:ascii="Arial" w:eastAsiaTheme="minorEastAsia" w:hAnsi="Arial" w:cs="Arial"/>
          <w:lang w:eastAsia="zh-HK"/>
        </w:rPr>
        <w:t xml:space="preserve">are </w:t>
      </w:r>
      <w:r w:rsidR="00691BBF">
        <w:rPr>
          <w:rFonts w:ascii="Arial" w:eastAsiaTheme="minorEastAsia" w:hAnsi="Arial" w:cs="Arial"/>
          <w:lang w:eastAsia="zh-HK"/>
        </w:rPr>
        <w:t>NOT</w:t>
      </w:r>
      <w:r w:rsidR="00BE45F1">
        <w:rPr>
          <w:rFonts w:ascii="Arial" w:eastAsiaTheme="minorEastAsia" w:hAnsi="Arial" w:cs="Arial"/>
          <w:lang w:eastAsia="zh-HK"/>
        </w:rPr>
        <w:t xml:space="preserve"> allowed). </w:t>
      </w:r>
      <w:r w:rsidR="00847B7C">
        <w:rPr>
          <w:rFonts w:ascii="Arial" w:hAnsi="Arial" w:cs="Arial"/>
          <w:lang w:eastAsia="zh-HK"/>
        </w:rPr>
        <w:t>The submitt</w:t>
      </w:r>
      <w:r w:rsidR="00847B7C" w:rsidRPr="00D257DD">
        <w:rPr>
          <w:rFonts w:ascii="Arial" w:eastAsiaTheme="minorEastAsia" w:hAnsi="Arial" w:cs="Arial"/>
          <w:lang w:eastAsia="zh-HK"/>
        </w:rPr>
        <w:t>e</w:t>
      </w:r>
      <w:r w:rsidR="00847B7C">
        <w:rPr>
          <w:rFonts w:ascii="Arial" w:hAnsi="Arial" w:cs="Arial"/>
          <w:lang w:eastAsia="zh-HK"/>
        </w:rPr>
        <w:t xml:space="preserve">d source codes </w:t>
      </w:r>
      <w:r w:rsidR="00847B7C" w:rsidRPr="00847B7C">
        <w:rPr>
          <w:rFonts w:ascii="Arial" w:hAnsi="Arial" w:cs="Arial"/>
          <w:b/>
          <w:lang w:eastAsia="zh-HK"/>
        </w:rPr>
        <w:t>MUST BE THE SAME</w:t>
      </w:r>
      <w:r w:rsidR="00847B7C">
        <w:rPr>
          <w:rFonts w:ascii="Arial" w:hAnsi="Arial" w:cs="Arial"/>
          <w:lang w:eastAsia="zh-HK"/>
        </w:rPr>
        <w:t xml:space="preserve"> as those used in the </w:t>
      </w:r>
      <w:r w:rsidR="00847B7C" w:rsidRPr="00D257DD">
        <w:rPr>
          <w:rFonts w:ascii="Arial" w:eastAsiaTheme="minorEastAsia" w:hAnsi="Arial" w:cs="Arial"/>
          <w:lang w:eastAsia="zh-HK"/>
        </w:rPr>
        <w:t>demonstration</w:t>
      </w:r>
      <w:r w:rsidR="00847B7C">
        <w:rPr>
          <w:rFonts w:ascii="Arial" w:hAnsi="Arial" w:cs="Arial"/>
          <w:lang w:eastAsia="zh-HK"/>
        </w:rPr>
        <w:t xml:space="preserve">.  </w:t>
      </w:r>
    </w:p>
    <w:p w14:paraId="495A0FE9" w14:textId="0A43F62A" w:rsidR="00BE45F1" w:rsidRPr="001F37EC" w:rsidRDefault="00691BBF" w:rsidP="00BE45F1">
      <w:pPr>
        <w:spacing w:after="0" w:line="240" w:lineRule="auto"/>
        <w:rPr>
          <w:rFonts w:ascii="Arial" w:eastAsiaTheme="minorEastAsia" w:hAnsi="Arial" w:cs="Arial"/>
          <w:color w:val="FF0000"/>
          <w:lang w:eastAsia="zh-HK"/>
        </w:rPr>
      </w:pPr>
      <w:r w:rsidRPr="001F37EC">
        <w:rPr>
          <w:rFonts w:ascii="Arial" w:eastAsiaTheme="minorEastAsia" w:hAnsi="Arial" w:cs="Arial"/>
          <w:color w:val="FF0000"/>
          <w:lang w:eastAsia="zh-HK"/>
        </w:rPr>
        <w:t>(</w:t>
      </w:r>
      <w:r w:rsidR="00D257DD" w:rsidRPr="001F37EC">
        <w:rPr>
          <w:rFonts w:ascii="Arial" w:eastAsiaTheme="minorEastAsia" w:hAnsi="Arial" w:cs="Arial"/>
          <w:color w:val="FF0000"/>
          <w:lang w:eastAsia="zh-HK"/>
        </w:rPr>
        <w:t>4</w:t>
      </w:r>
      <w:r w:rsidRPr="001F37EC">
        <w:rPr>
          <w:rFonts w:ascii="Arial" w:eastAsiaTheme="minorEastAsia" w:hAnsi="Arial" w:cs="Arial"/>
          <w:color w:val="FF0000"/>
          <w:lang w:eastAsia="zh-HK"/>
        </w:rPr>
        <w:t xml:space="preserve">) </w:t>
      </w:r>
      <w:r w:rsidR="00D257DD" w:rsidRPr="001F37EC">
        <w:rPr>
          <w:rFonts w:ascii="Arial" w:eastAsiaTheme="minorEastAsia" w:hAnsi="Arial" w:cs="Arial"/>
          <w:color w:val="FF0000"/>
          <w:lang w:eastAsia="zh-HK"/>
        </w:rPr>
        <w:t>Test Report</w:t>
      </w:r>
    </w:p>
    <w:p w14:paraId="2D5900F9" w14:textId="3667CF74" w:rsidR="00D257DD" w:rsidRPr="001F37EC" w:rsidRDefault="00BE45F1" w:rsidP="00D257DD">
      <w:pPr>
        <w:numPr>
          <w:ilvl w:val="0"/>
          <w:numId w:val="33"/>
        </w:numPr>
        <w:spacing w:before="120" w:after="120" w:line="240" w:lineRule="auto"/>
        <w:ind w:left="839" w:hanging="357"/>
        <w:outlineLvl w:val="1"/>
        <w:rPr>
          <w:rFonts w:ascii="Arial" w:hAnsi="Arial" w:cs="Arial"/>
          <w:b/>
          <w:bCs/>
          <w:color w:val="FF0000"/>
          <w:lang w:eastAsia="en-GB"/>
        </w:rPr>
      </w:pPr>
      <w:r w:rsidRPr="001F37EC">
        <w:rPr>
          <w:rFonts w:ascii="Arial" w:hAnsi="Arial" w:cs="Arial"/>
          <w:color w:val="FF0000"/>
          <w:lang w:eastAsia="zh-HK"/>
        </w:rPr>
        <w:t xml:space="preserve">Only MS-Word </w:t>
      </w:r>
      <w:r w:rsidR="000A5C90" w:rsidRPr="001F37EC">
        <w:rPr>
          <w:rFonts w:ascii="Arial" w:hAnsi="Arial" w:cs="Arial"/>
          <w:color w:val="FF0000"/>
          <w:lang w:eastAsia="zh-HK"/>
        </w:rPr>
        <w:t>or</w:t>
      </w:r>
      <w:r w:rsidRPr="001F37EC">
        <w:rPr>
          <w:rFonts w:ascii="Arial" w:hAnsi="Arial" w:cs="Arial"/>
          <w:color w:val="FF0000"/>
          <w:lang w:eastAsia="zh-HK"/>
        </w:rPr>
        <w:t xml:space="preserve"> PDF formats are allowed. </w:t>
      </w:r>
    </w:p>
    <w:p w14:paraId="55689609" w14:textId="4E2AA745" w:rsidR="00D257DD" w:rsidRPr="00BE45F1" w:rsidRDefault="00D257DD" w:rsidP="00D257DD">
      <w:pPr>
        <w:spacing w:after="0" w:line="240" w:lineRule="auto"/>
        <w:rPr>
          <w:rFonts w:ascii="Arial" w:eastAsiaTheme="minorEastAsia" w:hAnsi="Arial" w:cs="Arial"/>
          <w:lang w:eastAsia="zh-HK"/>
        </w:rPr>
      </w:pPr>
      <w:r>
        <w:rPr>
          <w:rFonts w:ascii="Arial" w:eastAsiaTheme="minorEastAsia" w:hAnsi="Arial" w:cs="Arial"/>
          <w:lang w:eastAsia="zh-HK"/>
        </w:rPr>
        <w:t>(</w:t>
      </w:r>
      <w:r w:rsidR="001602C3">
        <w:rPr>
          <w:rFonts w:ascii="Arial" w:eastAsiaTheme="minorEastAsia" w:hAnsi="Arial" w:cs="Arial"/>
          <w:lang w:eastAsia="zh-HK"/>
        </w:rPr>
        <w:t>5</w:t>
      </w:r>
      <w:r>
        <w:rPr>
          <w:rFonts w:ascii="Arial" w:eastAsiaTheme="minorEastAsia" w:hAnsi="Arial" w:cs="Arial"/>
          <w:lang w:eastAsia="zh-HK"/>
        </w:rPr>
        <w:t>) Project Report</w:t>
      </w:r>
    </w:p>
    <w:p w14:paraId="2850C8A3" w14:textId="77777777" w:rsidR="00D257DD" w:rsidRPr="00D257DD" w:rsidRDefault="00D257DD" w:rsidP="00D257DD">
      <w:pPr>
        <w:numPr>
          <w:ilvl w:val="0"/>
          <w:numId w:val="33"/>
        </w:numPr>
        <w:spacing w:before="120" w:after="120" w:line="240" w:lineRule="auto"/>
        <w:ind w:left="839" w:hanging="357"/>
        <w:outlineLvl w:val="1"/>
        <w:rPr>
          <w:rFonts w:ascii="Arial" w:hAnsi="Arial" w:cs="Arial"/>
          <w:b/>
          <w:bCs/>
          <w:lang w:eastAsia="en-GB"/>
        </w:rPr>
      </w:pPr>
      <w:r>
        <w:rPr>
          <w:rFonts w:ascii="Arial" w:hAnsi="Arial" w:cs="Arial"/>
          <w:lang w:eastAsia="zh-HK"/>
        </w:rPr>
        <w:t xml:space="preserve">Only MS-Word or PDF formats are allowed. </w:t>
      </w:r>
    </w:p>
    <w:p w14:paraId="45520318" w14:textId="6B69045E" w:rsidR="00D257DD" w:rsidRPr="001602C3" w:rsidRDefault="001602C3" w:rsidP="001602C3">
      <w:pPr>
        <w:spacing w:after="240" w:line="240" w:lineRule="auto"/>
        <w:jc w:val="both"/>
        <w:outlineLvl w:val="1"/>
        <w:rPr>
          <w:rFonts w:ascii="Arial" w:eastAsiaTheme="minorEastAsia" w:hAnsi="Arial" w:cs="Arial"/>
          <w:lang w:eastAsia="zh-HK"/>
        </w:rPr>
      </w:pPr>
      <w:r w:rsidRPr="001602C3">
        <w:rPr>
          <w:rFonts w:ascii="Arial" w:eastAsiaTheme="minorEastAsia" w:hAnsi="Arial" w:cs="Arial"/>
          <w:lang w:eastAsia="zh-HK"/>
        </w:rPr>
        <w:t>For (</w:t>
      </w:r>
      <w:r>
        <w:rPr>
          <w:rFonts w:ascii="Arial" w:eastAsiaTheme="minorEastAsia" w:hAnsi="Arial" w:cs="Arial"/>
          <w:lang w:eastAsia="zh-HK"/>
        </w:rPr>
        <w:t>4) and (5</w:t>
      </w:r>
      <w:r w:rsidRPr="001602C3">
        <w:rPr>
          <w:rFonts w:ascii="Arial" w:eastAsiaTheme="minorEastAsia" w:hAnsi="Arial" w:cs="Arial"/>
          <w:lang w:eastAsia="zh-HK"/>
        </w:rPr>
        <w:t xml:space="preserve">), </w:t>
      </w:r>
      <w:r>
        <w:rPr>
          <w:rFonts w:ascii="Arial" w:eastAsiaTheme="minorEastAsia" w:hAnsi="Arial" w:cs="Arial"/>
          <w:lang w:eastAsia="zh-HK"/>
        </w:rPr>
        <w:t xml:space="preserve">if you use any online editing tools, make sure that the exported files contain proper formatting and line spacing. </w:t>
      </w:r>
    </w:p>
    <w:p w14:paraId="5F5ACCFD" w14:textId="05365D9B" w:rsidR="00A11A20" w:rsidRDefault="00847B7C" w:rsidP="00784787">
      <w:pPr>
        <w:spacing w:after="240" w:line="240" w:lineRule="auto"/>
        <w:jc w:val="both"/>
        <w:outlineLvl w:val="1"/>
        <w:rPr>
          <w:rFonts w:ascii="Arial" w:hAnsi="Arial" w:cs="Arial"/>
          <w:b/>
          <w:bCs/>
          <w:lang w:eastAsia="en-GB"/>
        </w:rPr>
      </w:pPr>
      <w:r w:rsidRPr="00217606">
        <w:rPr>
          <w:rFonts w:ascii="Arial" w:hAnsi="Arial" w:cs="Arial"/>
          <w:b/>
          <w:bCs/>
          <w:u w:val="single"/>
          <w:lang w:eastAsia="en-GB"/>
        </w:rPr>
        <w:t>IMPORTANT</w:t>
      </w:r>
      <w:r>
        <w:rPr>
          <w:rFonts w:ascii="Arial" w:hAnsi="Arial" w:cs="Arial"/>
          <w:b/>
          <w:bCs/>
          <w:lang w:eastAsia="en-GB"/>
        </w:rPr>
        <w:t xml:space="preserve">: </w:t>
      </w:r>
      <w:r w:rsidRPr="00217606">
        <w:rPr>
          <w:rFonts w:ascii="Arial" w:hAnsi="Arial" w:cs="Arial"/>
          <w:bCs/>
          <w:lang w:eastAsia="en-GB"/>
        </w:rPr>
        <w:t>It is the responsibility of students to make sure that the ZIP and other files</w:t>
      </w:r>
      <w:r w:rsidR="00691BBF">
        <w:rPr>
          <w:rFonts w:ascii="Arial" w:hAnsi="Arial" w:cs="Arial"/>
          <w:bCs/>
          <w:lang w:eastAsia="en-GB"/>
        </w:rPr>
        <w:t xml:space="preserve"> submitted</w:t>
      </w:r>
      <w:r w:rsidRPr="00217606">
        <w:rPr>
          <w:rFonts w:ascii="Arial" w:hAnsi="Arial" w:cs="Arial"/>
          <w:bCs/>
          <w:lang w:eastAsia="en-GB"/>
        </w:rPr>
        <w:t xml:space="preserve"> can be extracted and opened successfully. </w:t>
      </w:r>
      <w:r w:rsidR="00217606" w:rsidRPr="00217606">
        <w:rPr>
          <w:rFonts w:ascii="Arial" w:hAnsi="Arial" w:cs="Arial"/>
          <w:bCs/>
          <w:lang w:eastAsia="en-GB"/>
        </w:rPr>
        <w:t xml:space="preserve">Students will be awarded </w:t>
      </w:r>
      <w:r w:rsidR="00217606" w:rsidRPr="00217606">
        <w:rPr>
          <w:rFonts w:ascii="Arial" w:hAnsi="Arial" w:cs="Arial"/>
          <w:b/>
          <w:bCs/>
          <w:lang w:eastAsia="en-GB"/>
        </w:rPr>
        <w:t>ZERO</w:t>
      </w:r>
      <w:r w:rsidR="00217606" w:rsidRPr="00217606">
        <w:rPr>
          <w:rFonts w:ascii="Arial" w:hAnsi="Arial" w:cs="Arial"/>
          <w:bCs/>
          <w:lang w:eastAsia="en-GB"/>
        </w:rPr>
        <w:t xml:space="preserve"> marks for the </w:t>
      </w:r>
      <w:r w:rsidR="001602C3">
        <w:rPr>
          <w:rFonts w:ascii="Arial" w:hAnsi="Arial" w:cs="Arial"/>
          <w:bCs/>
          <w:lang w:eastAsia="en-GB"/>
        </w:rPr>
        <w:t>corresponding</w:t>
      </w:r>
      <w:r w:rsidR="00217606" w:rsidRPr="00217606">
        <w:rPr>
          <w:rFonts w:ascii="Arial" w:hAnsi="Arial" w:cs="Arial"/>
          <w:bCs/>
          <w:lang w:eastAsia="en-GB"/>
        </w:rPr>
        <w:t xml:space="preserve"> </w:t>
      </w:r>
      <w:r w:rsidR="001602C3">
        <w:rPr>
          <w:rFonts w:ascii="Arial" w:hAnsi="Arial" w:cs="Arial"/>
          <w:bCs/>
          <w:lang w:eastAsia="en-GB"/>
        </w:rPr>
        <w:t>assessment tasks</w:t>
      </w:r>
      <w:r w:rsidR="00217606" w:rsidRPr="00217606">
        <w:rPr>
          <w:rFonts w:ascii="Arial" w:hAnsi="Arial" w:cs="Arial"/>
          <w:bCs/>
          <w:lang w:eastAsia="en-GB"/>
        </w:rPr>
        <w:t xml:space="preserve"> if the submitted file(s) cannot be opened successfully.</w:t>
      </w:r>
      <w:r w:rsidR="00217606">
        <w:rPr>
          <w:rFonts w:ascii="Arial" w:hAnsi="Arial" w:cs="Arial"/>
          <w:b/>
          <w:bCs/>
          <w:lang w:eastAsia="en-GB"/>
        </w:rPr>
        <w:t xml:space="preserve"> </w:t>
      </w:r>
      <w:r w:rsidR="00A11A20">
        <w:rPr>
          <w:rFonts w:ascii="Arial" w:hAnsi="Arial" w:cs="Arial"/>
          <w:b/>
          <w:bCs/>
          <w:lang w:eastAsia="en-GB"/>
        </w:rPr>
        <w:br w:type="page"/>
      </w:r>
    </w:p>
    <w:p w14:paraId="12480BED" w14:textId="69939F7F" w:rsidR="00A11A20" w:rsidRPr="00AC3C98" w:rsidRDefault="00A11A20" w:rsidP="00A11A20">
      <w:pPr>
        <w:spacing w:after="240" w:line="240" w:lineRule="auto"/>
        <w:outlineLvl w:val="1"/>
        <w:rPr>
          <w:rFonts w:ascii="Arial" w:hAnsi="Arial" w:cs="Arial"/>
          <w:b/>
          <w:bCs/>
          <w:lang w:eastAsia="en-GB"/>
        </w:rPr>
      </w:pPr>
      <w:r w:rsidRPr="00AC3C98">
        <w:rPr>
          <w:rFonts w:ascii="Arial" w:hAnsi="Arial" w:cs="Arial"/>
          <w:b/>
          <w:bCs/>
          <w:lang w:eastAsia="en-GB"/>
        </w:rPr>
        <w:lastRenderedPageBreak/>
        <w:t>Assessment Criteria</w:t>
      </w:r>
    </w:p>
    <w:tbl>
      <w:tblPr>
        <w:tblStyle w:val="ad"/>
        <w:tblW w:w="9288" w:type="dxa"/>
        <w:tblLayout w:type="fixed"/>
        <w:tblLook w:val="04A0" w:firstRow="1" w:lastRow="0" w:firstColumn="1" w:lastColumn="0" w:noHBand="0" w:noVBand="1"/>
      </w:tblPr>
      <w:tblGrid>
        <w:gridCol w:w="675"/>
        <w:gridCol w:w="8613"/>
      </w:tblGrid>
      <w:tr w:rsidR="00342A72" w14:paraId="62FF1CE4" w14:textId="77777777" w:rsidTr="00342A72">
        <w:tc>
          <w:tcPr>
            <w:tcW w:w="9288" w:type="dxa"/>
            <w:gridSpan w:val="2"/>
          </w:tcPr>
          <w:p w14:paraId="7C6FC110" w14:textId="77777777" w:rsidR="00342A72" w:rsidRPr="00D626C4" w:rsidRDefault="00342A72" w:rsidP="009A14CB">
            <w:pPr>
              <w:spacing w:before="60" w:after="60"/>
              <w:rPr>
                <w:rFonts w:ascii="Arial" w:hAnsi="Arial" w:cs="Arial"/>
                <w:b/>
                <w:lang w:eastAsia="zh-HK"/>
              </w:rPr>
            </w:pPr>
            <w:r w:rsidRPr="00D626C4">
              <w:rPr>
                <w:rFonts w:ascii="Arial" w:hAnsi="Arial" w:cs="Arial"/>
                <w:b/>
                <w:lang w:eastAsia="zh-HK"/>
              </w:rPr>
              <w:t>Part 1: Data Conversion (</w:t>
            </w:r>
            <w:r>
              <w:rPr>
                <w:rFonts w:ascii="Arial" w:hAnsi="Arial" w:cs="Arial"/>
                <w:b/>
                <w:lang w:eastAsia="zh-HK"/>
              </w:rPr>
              <w:t>3</w:t>
            </w:r>
            <w:r w:rsidRPr="00D626C4">
              <w:rPr>
                <w:rFonts w:ascii="Arial" w:hAnsi="Arial" w:cs="Arial"/>
                <w:b/>
                <w:lang w:eastAsia="zh-HK"/>
              </w:rPr>
              <w:t>%)</w:t>
            </w:r>
          </w:p>
        </w:tc>
      </w:tr>
      <w:tr w:rsidR="00342A72" w14:paraId="5044D55A" w14:textId="77777777" w:rsidTr="00342A72">
        <w:tc>
          <w:tcPr>
            <w:tcW w:w="675" w:type="dxa"/>
          </w:tcPr>
          <w:p w14:paraId="70045049" w14:textId="77777777" w:rsidR="00342A72" w:rsidRDefault="00342A72" w:rsidP="009A14CB">
            <w:pPr>
              <w:spacing w:before="60" w:after="60"/>
              <w:rPr>
                <w:rFonts w:ascii="Arial" w:hAnsi="Arial" w:cs="Arial"/>
                <w:lang w:eastAsia="zh-HK"/>
              </w:rPr>
            </w:pPr>
            <w:r>
              <w:rPr>
                <w:rFonts w:ascii="Arial" w:hAnsi="Arial" w:cs="Arial"/>
                <w:lang w:eastAsia="zh-HK"/>
              </w:rPr>
              <w:t>0</w:t>
            </w:r>
          </w:p>
        </w:tc>
        <w:tc>
          <w:tcPr>
            <w:tcW w:w="8613" w:type="dxa"/>
          </w:tcPr>
          <w:p w14:paraId="7088EB37" w14:textId="77777777" w:rsidR="00342A72" w:rsidRPr="00BB2CCE" w:rsidRDefault="00342A72" w:rsidP="009A14CB">
            <w:pPr>
              <w:pStyle w:val="ac"/>
              <w:numPr>
                <w:ilvl w:val="0"/>
                <w:numId w:val="34"/>
              </w:numPr>
              <w:spacing w:before="60" w:after="60"/>
              <w:ind w:left="234" w:hanging="234"/>
              <w:rPr>
                <w:rFonts w:ascii="Arial" w:hAnsi="Arial" w:cs="Arial"/>
                <w:lang w:eastAsia="zh-HK"/>
              </w:rPr>
            </w:pPr>
            <w:r>
              <w:rPr>
                <w:rFonts w:ascii="Arial" w:hAnsi="Arial" w:cs="Arial"/>
                <w:lang w:eastAsia="zh-HK"/>
              </w:rPr>
              <w:t>Failed to download data source and migrate to MySQL database or any cloud-based database platforms.</w:t>
            </w:r>
          </w:p>
        </w:tc>
      </w:tr>
      <w:tr w:rsidR="00342A72" w14:paraId="2FC8F7B0" w14:textId="77777777" w:rsidTr="00342A72">
        <w:tc>
          <w:tcPr>
            <w:tcW w:w="675" w:type="dxa"/>
          </w:tcPr>
          <w:p w14:paraId="7BB9B9A1" w14:textId="262E9DF5" w:rsidR="00342A72" w:rsidRDefault="00342A72" w:rsidP="009A14CB">
            <w:pPr>
              <w:spacing w:before="60" w:after="60"/>
              <w:rPr>
                <w:rFonts w:ascii="Arial" w:hAnsi="Arial" w:cs="Arial"/>
                <w:lang w:eastAsia="zh-HK"/>
              </w:rPr>
            </w:pPr>
            <w:r>
              <w:rPr>
                <w:rFonts w:ascii="Arial" w:hAnsi="Arial" w:cs="Arial"/>
                <w:lang w:eastAsia="zh-HK"/>
              </w:rPr>
              <w:t>1</w:t>
            </w:r>
          </w:p>
        </w:tc>
        <w:tc>
          <w:tcPr>
            <w:tcW w:w="8613" w:type="dxa"/>
          </w:tcPr>
          <w:p w14:paraId="1F1350D3" w14:textId="77777777" w:rsidR="00342A72" w:rsidRDefault="00342A72" w:rsidP="009A14CB">
            <w:pPr>
              <w:pStyle w:val="ac"/>
              <w:numPr>
                <w:ilvl w:val="0"/>
                <w:numId w:val="34"/>
              </w:numPr>
              <w:spacing w:before="60" w:after="60"/>
              <w:ind w:left="234" w:hanging="234"/>
              <w:rPr>
                <w:rFonts w:ascii="Arial" w:hAnsi="Arial" w:cs="Arial"/>
                <w:lang w:eastAsia="zh-HK"/>
              </w:rPr>
            </w:pPr>
            <w:r>
              <w:rPr>
                <w:rFonts w:ascii="Arial" w:hAnsi="Arial" w:cs="Arial"/>
                <w:lang w:eastAsia="zh-HK"/>
              </w:rPr>
              <w:t xml:space="preserve">Able to download data source and migrate to MySQL database or any cloud-based database platforms. </w:t>
            </w:r>
          </w:p>
          <w:p w14:paraId="43106187" w14:textId="77777777" w:rsidR="00342A72" w:rsidRDefault="00342A72" w:rsidP="009A14CB">
            <w:pPr>
              <w:pStyle w:val="ac"/>
              <w:numPr>
                <w:ilvl w:val="0"/>
                <w:numId w:val="34"/>
              </w:numPr>
              <w:spacing w:before="60" w:after="60"/>
              <w:ind w:left="234" w:hanging="234"/>
              <w:rPr>
                <w:rFonts w:ascii="Arial" w:hAnsi="Arial" w:cs="Arial"/>
                <w:lang w:eastAsia="zh-HK"/>
              </w:rPr>
            </w:pPr>
            <w:r>
              <w:rPr>
                <w:rFonts w:ascii="Arial" w:hAnsi="Arial" w:cs="Arial"/>
                <w:lang w:eastAsia="zh-HK"/>
              </w:rPr>
              <w:t xml:space="preserve">Some deficiencies in the process, for example, not on the fly but with intervention with separate command steps. </w:t>
            </w:r>
          </w:p>
          <w:p w14:paraId="667A5EB1" w14:textId="77777777" w:rsidR="00342A72" w:rsidRDefault="00342A72" w:rsidP="009A14CB">
            <w:pPr>
              <w:pStyle w:val="ac"/>
              <w:numPr>
                <w:ilvl w:val="0"/>
                <w:numId w:val="34"/>
              </w:numPr>
              <w:spacing w:before="60" w:after="60"/>
              <w:ind w:left="234" w:hanging="234"/>
              <w:rPr>
                <w:rFonts w:ascii="Arial" w:hAnsi="Arial" w:cs="Arial"/>
                <w:lang w:eastAsia="zh-HK"/>
              </w:rPr>
            </w:pPr>
            <w:r>
              <w:rPr>
                <w:rFonts w:ascii="Arial" w:hAnsi="Arial" w:cs="Arial"/>
                <w:lang w:eastAsia="zh-HK"/>
              </w:rPr>
              <w:t>Database schema may not be able to incorporate all fields in the data source.</w:t>
            </w:r>
          </w:p>
        </w:tc>
      </w:tr>
      <w:tr w:rsidR="00342A72" w14:paraId="0C7E1553" w14:textId="77777777" w:rsidTr="00342A72">
        <w:tc>
          <w:tcPr>
            <w:tcW w:w="675" w:type="dxa"/>
          </w:tcPr>
          <w:p w14:paraId="4BD2F24E" w14:textId="74824E83" w:rsidR="00342A72" w:rsidRDefault="00342A72" w:rsidP="009A14CB">
            <w:pPr>
              <w:spacing w:before="60" w:after="60"/>
              <w:rPr>
                <w:rFonts w:ascii="Arial" w:hAnsi="Arial" w:cs="Arial"/>
                <w:lang w:eastAsia="zh-HK"/>
              </w:rPr>
            </w:pPr>
            <w:r>
              <w:rPr>
                <w:rFonts w:ascii="Arial" w:hAnsi="Arial" w:cs="Arial"/>
                <w:lang w:eastAsia="zh-HK"/>
              </w:rPr>
              <w:t>2</w:t>
            </w:r>
          </w:p>
        </w:tc>
        <w:tc>
          <w:tcPr>
            <w:tcW w:w="8613" w:type="dxa"/>
          </w:tcPr>
          <w:p w14:paraId="76A66C3B" w14:textId="77777777" w:rsidR="00342A72" w:rsidRDefault="00342A72" w:rsidP="009A14CB">
            <w:pPr>
              <w:pStyle w:val="ac"/>
              <w:numPr>
                <w:ilvl w:val="0"/>
                <w:numId w:val="34"/>
              </w:numPr>
              <w:spacing w:before="60" w:after="60"/>
              <w:ind w:left="234" w:hanging="234"/>
              <w:rPr>
                <w:rFonts w:ascii="Arial" w:hAnsi="Arial" w:cs="Arial"/>
                <w:lang w:eastAsia="zh-HK"/>
              </w:rPr>
            </w:pPr>
            <w:r>
              <w:rPr>
                <w:rFonts w:ascii="Arial" w:hAnsi="Arial" w:cs="Arial"/>
                <w:lang w:eastAsia="zh-HK"/>
              </w:rPr>
              <w:t xml:space="preserve">Successful migration of data to MySQL database or any cloud-based database platforms on the fly using one single command. </w:t>
            </w:r>
          </w:p>
          <w:p w14:paraId="699301BA" w14:textId="77777777" w:rsidR="00342A72" w:rsidRPr="00C16AE0" w:rsidRDefault="00342A72" w:rsidP="009A14CB">
            <w:pPr>
              <w:pStyle w:val="ac"/>
              <w:numPr>
                <w:ilvl w:val="0"/>
                <w:numId w:val="34"/>
              </w:numPr>
              <w:spacing w:before="60" w:after="60"/>
              <w:ind w:left="234" w:hanging="234"/>
              <w:rPr>
                <w:rFonts w:ascii="Arial" w:hAnsi="Arial" w:cs="Arial"/>
                <w:lang w:eastAsia="zh-HK"/>
              </w:rPr>
            </w:pPr>
            <w:r>
              <w:rPr>
                <w:rFonts w:ascii="Arial" w:hAnsi="Arial" w:cs="Arial"/>
                <w:lang w:eastAsia="zh-HK"/>
              </w:rPr>
              <w:t xml:space="preserve">Good database design that supports all fields in the data source. </w:t>
            </w:r>
          </w:p>
        </w:tc>
      </w:tr>
      <w:tr w:rsidR="00342A72" w14:paraId="3E0C1C41" w14:textId="77777777" w:rsidTr="00342A72">
        <w:tc>
          <w:tcPr>
            <w:tcW w:w="675" w:type="dxa"/>
          </w:tcPr>
          <w:p w14:paraId="5C04DA95" w14:textId="00527E93" w:rsidR="00342A72" w:rsidRDefault="00342A72" w:rsidP="009A14CB">
            <w:pPr>
              <w:spacing w:before="60" w:after="60"/>
              <w:rPr>
                <w:rFonts w:ascii="Arial" w:hAnsi="Arial" w:cs="Arial"/>
                <w:lang w:eastAsia="zh-HK"/>
              </w:rPr>
            </w:pPr>
            <w:r>
              <w:rPr>
                <w:rFonts w:ascii="Arial" w:hAnsi="Arial" w:cs="Arial"/>
                <w:lang w:eastAsia="zh-HK"/>
              </w:rPr>
              <w:t>3</w:t>
            </w:r>
          </w:p>
        </w:tc>
        <w:tc>
          <w:tcPr>
            <w:tcW w:w="8613" w:type="dxa"/>
          </w:tcPr>
          <w:p w14:paraId="41426045" w14:textId="77777777" w:rsidR="00342A72" w:rsidRDefault="00342A72" w:rsidP="009A14CB">
            <w:pPr>
              <w:pStyle w:val="ac"/>
              <w:numPr>
                <w:ilvl w:val="0"/>
                <w:numId w:val="34"/>
              </w:numPr>
              <w:spacing w:before="60" w:after="60"/>
              <w:ind w:left="234" w:hanging="234"/>
              <w:rPr>
                <w:rFonts w:ascii="Arial" w:hAnsi="Arial" w:cs="Arial"/>
                <w:lang w:eastAsia="zh-HK"/>
              </w:rPr>
            </w:pPr>
            <w:r>
              <w:rPr>
                <w:rFonts w:ascii="Arial" w:hAnsi="Arial" w:cs="Arial"/>
                <w:lang w:eastAsia="zh-HK"/>
              </w:rPr>
              <w:t xml:space="preserve">Excellent implementation quality, possibly with some advanced features, for example, report on data items imported or any irregularities.  </w:t>
            </w:r>
          </w:p>
        </w:tc>
      </w:tr>
    </w:tbl>
    <w:p w14:paraId="71A4CDA4" w14:textId="77777777" w:rsidR="00A11A20" w:rsidRDefault="00A11A20" w:rsidP="00A11A20">
      <w:pPr>
        <w:spacing w:before="240" w:after="120"/>
        <w:rPr>
          <w:rFonts w:ascii="Arial" w:hAnsi="Arial" w:cs="Arial"/>
          <w:lang w:eastAsia="zh-HK"/>
        </w:rPr>
      </w:pPr>
    </w:p>
    <w:tbl>
      <w:tblPr>
        <w:tblStyle w:val="ad"/>
        <w:tblW w:w="9288" w:type="dxa"/>
        <w:tblLayout w:type="fixed"/>
        <w:tblLook w:val="04A0" w:firstRow="1" w:lastRow="0" w:firstColumn="1" w:lastColumn="0" w:noHBand="0" w:noVBand="1"/>
      </w:tblPr>
      <w:tblGrid>
        <w:gridCol w:w="1100"/>
        <w:gridCol w:w="708"/>
        <w:gridCol w:w="7480"/>
      </w:tblGrid>
      <w:tr w:rsidR="00342A72" w14:paraId="6172E83B" w14:textId="77777777" w:rsidTr="00342A72">
        <w:tc>
          <w:tcPr>
            <w:tcW w:w="9288" w:type="dxa"/>
            <w:gridSpan w:val="3"/>
          </w:tcPr>
          <w:p w14:paraId="7E5CE49A" w14:textId="77777777" w:rsidR="00342A72" w:rsidRPr="00D626C4" w:rsidRDefault="00342A72" w:rsidP="008106E5">
            <w:pPr>
              <w:spacing w:before="60" w:after="60"/>
              <w:rPr>
                <w:rFonts w:ascii="Arial" w:hAnsi="Arial" w:cs="Arial"/>
                <w:b/>
                <w:lang w:eastAsia="zh-HK"/>
              </w:rPr>
            </w:pPr>
            <w:r w:rsidRPr="00D626C4">
              <w:rPr>
                <w:rFonts w:ascii="Arial" w:hAnsi="Arial" w:cs="Arial"/>
                <w:b/>
                <w:lang w:eastAsia="zh-HK"/>
              </w:rPr>
              <w:t xml:space="preserve">Part 2: Design &amp; implementation of RESTful Web Services (Total </w:t>
            </w:r>
            <w:r>
              <w:rPr>
                <w:rFonts w:ascii="Arial" w:hAnsi="Arial" w:cs="Arial"/>
                <w:b/>
                <w:lang w:eastAsia="zh-HK"/>
              </w:rPr>
              <w:t>22</w:t>
            </w:r>
            <w:r w:rsidRPr="00D626C4">
              <w:rPr>
                <w:rFonts w:ascii="Arial" w:hAnsi="Arial" w:cs="Arial"/>
                <w:b/>
                <w:lang w:eastAsia="zh-HK"/>
              </w:rPr>
              <w:t>%)</w:t>
            </w:r>
          </w:p>
        </w:tc>
      </w:tr>
      <w:tr w:rsidR="00342A72" w14:paraId="00E294AA" w14:textId="77777777" w:rsidTr="00342A72">
        <w:tc>
          <w:tcPr>
            <w:tcW w:w="1100" w:type="dxa"/>
            <w:vMerge w:val="restart"/>
          </w:tcPr>
          <w:p w14:paraId="10440830" w14:textId="77777777" w:rsidR="00342A72" w:rsidRDefault="00342A72" w:rsidP="009A14CB">
            <w:pPr>
              <w:spacing w:before="60" w:after="60"/>
              <w:rPr>
                <w:rFonts w:ascii="Arial" w:hAnsi="Arial" w:cs="Arial"/>
                <w:lang w:eastAsia="zh-HK"/>
              </w:rPr>
            </w:pPr>
            <w:r>
              <w:rPr>
                <w:rFonts w:ascii="Arial" w:hAnsi="Arial" w:cs="Arial"/>
                <w:lang w:eastAsia="zh-HK"/>
              </w:rPr>
              <w:t>Retrieval</w:t>
            </w:r>
          </w:p>
          <w:p w14:paraId="1CFACA5E" w14:textId="2378EDF9" w:rsidR="00342A72" w:rsidRDefault="00342A72" w:rsidP="00D2040D">
            <w:pPr>
              <w:spacing w:before="60" w:after="60"/>
              <w:rPr>
                <w:rFonts w:ascii="Arial" w:hAnsi="Arial" w:cs="Arial"/>
                <w:lang w:eastAsia="zh-HK"/>
              </w:rPr>
            </w:pPr>
            <w:r>
              <w:rPr>
                <w:rFonts w:ascii="Arial" w:hAnsi="Arial" w:cs="Arial"/>
                <w:lang w:eastAsia="zh-HK"/>
              </w:rPr>
              <w:t>(9%)</w:t>
            </w:r>
          </w:p>
        </w:tc>
        <w:tc>
          <w:tcPr>
            <w:tcW w:w="708" w:type="dxa"/>
          </w:tcPr>
          <w:p w14:paraId="5C324313" w14:textId="77777777" w:rsidR="00342A72" w:rsidRPr="00F448C4" w:rsidRDefault="00342A72" w:rsidP="009A14CB">
            <w:pPr>
              <w:spacing w:before="60" w:after="60"/>
              <w:rPr>
                <w:rFonts w:ascii="Arial" w:hAnsi="Arial" w:cs="Arial"/>
                <w:lang w:eastAsia="zh-HK"/>
              </w:rPr>
            </w:pPr>
            <w:r>
              <w:rPr>
                <w:rFonts w:ascii="Arial" w:hAnsi="Arial" w:cs="Arial"/>
                <w:lang w:eastAsia="zh-HK"/>
              </w:rPr>
              <w:t>0-2</w:t>
            </w:r>
          </w:p>
        </w:tc>
        <w:tc>
          <w:tcPr>
            <w:tcW w:w="7480" w:type="dxa"/>
          </w:tcPr>
          <w:p w14:paraId="0F442252" w14:textId="31E28C82" w:rsidR="00342A72" w:rsidRPr="00BB2CCE" w:rsidRDefault="00342A72" w:rsidP="00A11A20">
            <w:pPr>
              <w:pStyle w:val="ac"/>
              <w:numPr>
                <w:ilvl w:val="0"/>
                <w:numId w:val="34"/>
              </w:numPr>
              <w:spacing w:before="60" w:after="60"/>
              <w:ind w:left="234" w:hanging="234"/>
              <w:rPr>
                <w:rFonts w:ascii="Arial" w:hAnsi="Arial" w:cs="Arial"/>
                <w:lang w:eastAsia="zh-HK"/>
              </w:rPr>
            </w:pPr>
            <w:r>
              <w:rPr>
                <w:rFonts w:ascii="Arial" w:hAnsi="Arial" w:cs="Arial"/>
                <w:lang w:eastAsia="zh-HK"/>
              </w:rPr>
              <w:t>Partially functional with errors when retrieving information on records.</w:t>
            </w:r>
          </w:p>
        </w:tc>
      </w:tr>
      <w:tr w:rsidR="00342A72" w14:paraId="40BB5DCC" w14:textId="77777777" w:rsidTr="00342A72">
        <w:tc>
          <w:tcPr>
            <w:tcW w:w="1100" w:type="dxa"/>
            <w:vMerge/>
          </w:tcPr>
          <w:p w14:paraId="0F6DF2CF" w14:textId="77777777" w:rsidR="00342A72" w:rsidRDefault="00342A72" w:rsidP="009A14CB">
            <w:pPr>
              <w:spacing w:before="60" w:after="60"/>
              <w:rPr>
                <w:rFonts w:ascii="Arial" w:hAnsi="Arial" w:cs="Arial"/>
                <w:lang w:eastAsia="zh-HK"/>
              </w:rPr>
            </w:pPr>
          </w:p>
        </w:tc>
        <w:tc>
          <w:tcPr>
            <w:tcW w:w="708" w:type="dxa"/>
          </w:tcPr>
          <w:p w14:paraId="0808B9C2" w14:textId="45F84AB4" w:rsidR="00342A72" w:rsidRPr="00F448C4" w:rsidRDefault="00342A72" w:rsidP="009A14CB">
            <w:pPr>
              <w:spacing w:before="60" w:after="60"/>
              <w:rPr>
                <w:rFonts w:ascii="Arial" w:hAnsi="Arial" w:cs="Arial"/>
                <w:lang w:eastAsia="zh-HK"/>
              </w:rPr>
            </w:pPr>
            <w:r>
              <w:rPr>
                <w:rFonts w:ascii="Arial" w:hAnsi="Arial" w:cs="Arial"/>
                <w:lang w:eastAsia="zh-HK"/>
              </w:rPr>
              <w:t>3-4</w:t>
            </w:r>
          </w:p>
        </w:tc>
        <w:tc>
          <w:tcPr>
            <w:tcW w:w="7480" w:type="dxa"/>
          </w:tcPr>
          <w:p w14:paraId="51CAFC30" w14:textId="77777777" w:rsidR="00342A72" w:rsidRPr="005718EC" w:rsidRDefault="00342A72" w:rsidP="009A14CB">
            <w:pPr>
              <w:pStyle w:val="ac"/>
              <w:numPr>
                <w:ilvl w:val="0"/>
                <w:numId w:val="34"/>
              </w:numPr>
              <w:spacing w:before="60" w:after="60"/>
              <w:ind w:left="234" w:hanging="234"/>
              <w:rPr>
                <w:rFonts w:ascii="Arial" w:hAnsi="Arial" w:cs="Arial"/>
                <w:lang w:eastAsia="zh-HK"/>
              </w:rPr>
            </w:pPr>
            <w:r>
              <w:rPr>
                <w:rFonts w:ascii="Arial" w:hAnsi="Arial" w:cs="Arial"/>
                <w:lang w:eastAsia="zh-HK"/>
              </w:rPr>
              <w:t>Functional</w:t>
            </w:r>
            <w:r>
              <w:rPr>
                <w:rFonts w:ascii="Arial" w:hAnsi="Arial" w:cs="Arial" w:hint="eastAsia"/>
                <w:lang w:eastAsia="zh-HK"/>
              </w:rPr>
              <w:t xml:space="preserve"> but only very </w:t>
            </w:r>
            <w:r>
              <w:rPr>
                <w:rFonts w:ascii="Arial" w:hAnsi="Arial" w:cs="Arial"/>
                <w:lang w:eastAsia="zh-HK"/>
              </w:rPr>
              <w:t>limited</w:t>
            </w:r>
            <w:r>
              <w:rPr>
                <w:rFonts w:ascii="Arial" w:hAnsi="Arial" w:cs="Arial" w:hint="eastAsia"/>
                <w:lang w:eastAsia="zh-HK"/>
              </w:rPr>
              <w:t xml:space="preserve"> or no searching criterion is supported. </w:t>
            </w:r>
          </w:p>
        </w:tc>
      </w:tr>
      <w:tr w:rsidR="00342A72" w14:paraId="73ABE5C9" w14:textId="77777777" w:rsidTr="00342A72">
        <w:tc>
          <w:tcPr>
            <w:tcW w:w="1100" w:type="dxa"/>
            <w:vMerge/>
          </w:tcPr>
          <w:p w14:paraId="6F0A322C" w14:textId="77777777" w:rsidR="00342A72" w:rsidRDefault="00342A72" w:rsidP="009A14CB">
            <w:pPr>
              <w:spacing w:before="60" w:after="60"/>
              <w:rPr>
                <w:rFonts w:ascii="Arial" w:hAnsi="Arial" w:cs="Arial"/>
                <w:lang w:eastAsia="zh-HK"/>
              </w:rPr>
            </w:pPr>
          </w:p>
        </w:tc>
        <w:tc>
          <w:tcPr>
            <w:tcW w:w="708" w:type="dxa"/>
          </w:tcPr>
          <w:p w14:paraId="7533C4BB" w14:textId="77D81FA8" w:rsidR="00342A72" w:rsidRPr="00F448C4" w:rsidRDefault="00342A72" w:rsidP="009A14CB">
            <w:pPr>
              <w:spacing w:before="60" w:after="60"/>
              <w:rPr>
                <w:rFonts w:ascii="Arial" w:hAnsi="Arial" w:cs="Arial"/>
                <w:lang w:eastAsia="zh-HK"/>
              </w:rPr>
            </w:pPr>
            <w:r>
              <w:rPr>
                <w:rFonts w:ascii="Arial" w:hAnsi="Arial" w:cs="Arial"/>
                <w:lang w:eastAsia="zh-HK"/>
              </w:rPr>
              <w:t>5-7</w:t>
            </w:r>
          </w:p>
        </w:tc>
        <w:tc>
          <w:tcPr>
            <w:tcW w:w="7480" w:type="dxa"/>
          </w:tcPr>
          <w:p w14:paraId="5E0F38C9" w14:textId="77777777" w:rsidR="00342A72" w:rsidRDefault="00342A72" w:rsidP="009A14CB">
            <w:pPr>
              <w:pStyle w:val="ac"/>
              <w:numPr>
                <w:ilvl w:val="0"/>
                <w:numId w:val="34"/>
              </w:numPr>
              <w:spacing w:before="60" w:after="60"/>
              <w:ind w:left="234" w:hanging="234"/>
              <w:rPr>
                <w:rFonts w:ascii="Arial" w:hAnsi="Arial" w:cs="Arial"/>
                <w:lang w:eastAsia="zh-HK"/>
              </w:rPr>
            </w:pPr>
            <w:r>
              <w:rPr>
                <w:rFonts w:ascii="Arial" w:hAnsi="Arial" w:cs="Arial" w:hint="eastAsia"/>
                <w:lang w:eastAsia="zh-HK"/>
              </w:rPr>
              <w:t>Support different search criteria</w:t>
            </w:r>
          </w:p>
          <w:p w14:paraId="090264CB" w14:textId="77777777" w:rsidR="00342A72" w:rsidRDefault="00342A72" w:rsidP="009A14CB">
            <w:pPr>
              <w:pStyle w:val="ac"/>
              <w:numPr>
                <w:ilvl w:val="0"/>
                <w:numId w:val="34"/>
              </w:numPr>
              <w:spacing w:before="60" w:after="60"/>
              <w:ind w:left="234" w:hanging="234"/>
              <w:rPr>
                <w:rFonts w:ascii="Arial" w:hAnsi="Arial" w:cs="Arial"/>
                <w:lang w:eastAsia="zh-HK"/>
              </w:rPr>
            </w:pPr>
            <w:r>
              <w:rPr>
                <w:rFonts w:ascii="Arial" w:hAnsi="Arial" w:cs="Arial"/>
                <w:lang w:eastAsia="zh-HK"/>
              </w:rPr>
              <w:t>Reasonable API format</w:t>
            </w:r>
          </w:p>
          <w:p w14:paraId="3BE17732" w14:textId="77777777" w:rsidR="00342A72" w:rsidRDefault="00342A72" w:rsidP="009A14CB">
            <w:pPr>
              <w:pStyle w:val="ac"/>
              <w:numPr>
                <w:ilvl w:val="0"/>
                <w:numId w:val="34"/>
              </w:numPr>
              <w:spacing w:before="60" w:after="60"/>
              <w:ind w:left="234" w:hanging="234"/>
              <w:rPr>
                <w:rFonts w:ascii="Arial" w:hAnsi="Arial" w:cs="Arial"/>
                <w:lang w:eastAsia="zh-HK"/>
              </w:rPr>
            </w:pPr>
            <w:r>
              <w:rPr>
                <w:rFonts w:ascii="Arial" w:hAnsi="Arial" w:cs="Arial"/>
                <w:lang w:eastAsia="zh-HK"/>
              </w:rPr>
              <w:t>Support some error checking</w:t>
            </w:r>
          </w:p>
          <w:p w14:paraId="53A67C86" w14:textId="77777777" w:rsidR="00342A72" w:rsidRPr="00C16AE0" w:rsidRDefault="00342A72" w:rsidP="009A14CB">
            <w:pPr>
              <w:pStyle w:val="ac"/>
              <w:numPr>
                <w:ilvl w:val="0"/>
                <w:numId w:val="34"/>
              </w:numPr>
              <w:spacing w:before="60" w:after="60"/>
              <w:ind w:left="234" w:hanging="234"/>
              <w:rPr>
                <w:rFonts w:ascii="Arial" w:hAnsi="Arial" w:cs="Arial"/>
                <w:lang w:eastAsia="zh-HK"/>
              </w:rPr>
            </w:pPr>
            <w:r>
              <w:rPr>
                <w:rFonts w:ascii="Arial" w:hAnsi="Arial" w:cs="Arial"/>
                <w:lang w:eastAsia="zh-HK"/>
              </w:rPr>
              <w:t>Reply to client application in JSON format</w:t>
            </w:r>
          </w:p>
        </w:tc>
      </w:tr>
      <w:tr w:rsidR="00342A72" w14:paraId="27EA1EB8" w14:textId="77777777" w:rsidTr="00342A72">
        <w:tc>
          <w:tcPr>
            <w:tcW w:w="1100" w:type="dxa"/>
            <w:vMerge/>
          </w:tcPr>
          <w:p w14:paraId="249B56D1" w14:textId="77777777" w:rsidR="00342A72" w:rsidRDefault="00342A72" w:rsidP="009A14CB">
            <w:pPr>
              <w:spacing w:before="60" w:after="60"/>
              <w:rPr>
                <w:rFonts w:ascii="Arial" w:hAnsi="Arial" w:cs="Arial"/>
                <w:lang w:eastAsia="zh-HK"/>
              </w:rPr>
            </w:pPr>
          </w:p>
        </w:tc>
        <w:tc>
          <w:tcPr>
            <w:tcW w:w="708" w:type="dxa"/>
          </w:tcPr>
          <w:p w14:paraId="765E6112" w14:textId="734D5007" w:rsidR="00342A72" w:rsidRPr="00F448C4" w:rsidRDefault="00342A72" w:rsidP="009A14CB">
            <w:pPr>
              <w:spacing w:before="60" w:after="60"/>
              <w:rPr>
                <w:rFonts w:ascii="Arial" w:hAnsi="Arial" w:cs="Arial"/>
                <w:lang w:eastAsia="zh-HK"/>
              </w:rPr>
            </w:pPr>
            <w:r>
              <w:rPr>
                <w:rFonts w:ascii="Arial" w:hAnsi="Arial" w:cs="Arial"/>
                <w:lang w:eastAsia="zh-HK"/>
              </w:rPr>
              <w:t>8-9</w:t>
            </w:r>
          </w:p>
        </w:tc>
        <w:tc>
          <w:tcPr>
            <w:tcW w:w="7480" w:type="dxa"/>
          </w:tcPr>
          <w:p w14:paraId="1DBEE4E1" w14:textId="77777777" w:rsidR="00342A72" w:rsidRDefault="00342A72" w:rsidP="009A14CB">
            <w:pPr>
              <w:pStyle w:val="ac"/>
              <w:numPr>
                <w:ilvl w:val="0"/>
                <w:numId w:val="34"/>
              </w:numPr>
              <w:spacing w:before="60" w:after="60"/>
              <w:ind w:left="234" w:hanging="234"/>
              <w:rPr>
                <w:rFonts w:ascii="Arial" w:hAnsi="Arial" w:cs="Arial"/>
                <w:lang w:eastAsia="zh-HK"/>
              </w:rPr>
            </w:pPr>
            <w:r>
              <w:rPr>
                <w:rFonts w:ascii="Arial" w:hAnsi="Arial" w:cs="Arial"/>
                <w:lang w:eastAsia="zh-HK"/>
              </w:rPr>
              <w:t xml:space="preserve">Sophisticated </w:t>
            </w:r>
            <w:r>
              <w:rPr>
                <w:rFonts w:ascii="Arial" w:hAnsi="Arial" w:cs="Arial" w:hint="eastAsia"/>
                <w:lang w:eastAsia="zh-HK"/>
              </w:rPr>
              <w:t>search criteria</w:t>
            </w:r>
          </w:p>
          <w:p w14:paraId="3F5F5099" w14:textId="77777777" w:rsidR="00342A72" w:rsidRDefault="00342A72" w:rsidP="009A14CB">
            <w:pPr>
              <w:pStyle w:val="ac"/>
              <w:numPr>
                <w:ilvl w:val="0"/>
                <w:numId w:val="34"/>
              </w:numPr>
              <w:spacing w:before="60" w:after="60"/>
              <w:ind w:left="234" w:hanging="234"/>
              <w:rPr>
                <w:rFonts w:ascii="Arial" w:hAnsi="Arial" w:cs="Arial"/>
                <w:lang w:eastAsia="zh-HK"/>
              </w:rPr>
            </w:pPr>
            <w:r>
              <w:rPr>
                <w:rFonts w:ascii="Arial" w:hAnsi="Arial" w:cs="Arial" w:hint="eastAsia"/>
                <w:lang w:eastAsia="zh-HK"/>
              </w:rPr>
              <w:t>Good API format</w:t>
            </w:r>
          </w:p>
        </w:tc>
      </w:tr>
      <w:tr w:rsidR="00342A72" w14:paraId="1C54D3C6" w14:textId="77777777" w:rsidTr="00342A72">
        <w:tc>
          <w:tcPr>
            <w:tcW w:w="1100" w:type="dxa"/>
            <w:vMerge w:val="restart"/>
          </w:tcPr>
          <w:p w14:paraId="5BA93935" w14:textId="77777777" w:rsidR="00342A72" w:rsidRDefault="00342A72" w:rsidP="009A14CB">
            <w:pPr>
              <w:spacing w:before="60" w:after="60"/>
              <w:rPr>
                <w:rFonts w:ascii="Arial" w:hAnsi="Arial" w:cs="Arial"/>
                <w:lang w:eastAsia="zh-HK"/>
              </w:rPr>
            </w:pPr>
            <w:r>
              <w:rPr>
                <w:rFonts w:ascii="Arial" w:hAnsi="Arial" w:cs="Arial"/>
                <w:lang w:eastAsia="zh-HK"/>
              </w:rPr>
              <w:t>Update</w:t>
            </w:r>
          </w:p>
          <w:p w14:paraId="06048139" w14:textId="5E4A5668" w:rsidR="00342A72" w:rsidRDefault="00342A72" w:rsidP="000D0FFD">
            <w:pPr>
              <w:spacing w:before="60" w:after="60"/>
              <w:rPr>
                <w:rFonts w:ascii="Arial" w:hAnsi="Arial" w:cs="Arial"/>
                <w:lang w:eastAsia="zh-HK"/>
              </w:rPr>
            </w:pPr>
            <w:r>
              <w:rPr>
                <w:rFonts w:ascii="Arial" w:hAnsi="Arial" w:cs="Arial"/>
                <w:lang w:eastAsia="zh-HK"/>
              </w:rPr>
              <w:t>(4%)</w:t>
            </w:r>
          </w:p>
        </w:tc>
        <w:tc>
          <w:tcPr>
            <w:tcW w:w="708" w:type="dxa"/>
          </w:tcPr>
          <w:p w14:paraId="75DE0873" w14:textId="32F01EE6" w:rsidR="00342A72" w:rsidRPr="00F448C4" w:rsidRDefault="00342A72" w:rsidP="001C5B56">
            <w:pPr>
              <w:spacing w:before="60" w:after="60"/>
              <w:rPr>
                <w:rFonts w:ascii="Arial" w:hAnsi="Arial" w:cs="Arial"/>
                <w:lang w:eastAsia="zh-HK"/>
              </w:rPr>
            </w:pPr>
            <w:r>
              <w:rPr>
                <w:rFonts w:ascii="Arial" w:hAnsi="Arial" w:cs="Arial"/>
                <w:lang w:eastAsia="zh-HK"/>
              </w:rPr>
              <w:t>0-1</w:t>
            </w:r>
          </w:p>
        </w:tc>
        <w:tc>
          <w:tcPr>
            <w:tcW w:w="7480" w:type="dxa"/>
          </w:tcPr>
          <w:p w14:paraId="61F70C13" w14:textId="1A1CADDD" w:rsidR="00342A72" w:rsidRDefault="00342A72" w:rsidP="009A14CB">
            <w:pPr>
              <w:pStyle w:val="ac"/>
              <w:numPr>
                <w:ilvl w:val="0"/>
                <w:numId w:val="34"/>
              </w:numPr>
              <w:spacing w:before="60" w:after="60"/>
              <w:ind w:left="234" w:hanging="234"/>
              <w:rPr>
                <w:rFonts w:ascii="Arial" w:hAnsi="Arial" w:cs="Arial"/>
                <w:lang w:eastAsia="zh-HK"/>
              </w:rPr>
            </w:pPr>
            <w:r>
              <w:rPr>
                <w:rFonts w:ascii="Arial" w:hAnsi="Arial" w:cs="Arial"/>
                <w:lang w:eastAsia="zh-HK"/>
              </w:rPr>
              <w:t xml:space="preserve">Partially functional with errors in updating records. </w:t>
            </w:r>
          </w:p>
          <w:p w14:paraId="5D972F1C" w14:textId="48F0271F" w:rsidR="00342A72" w:rsidRPr="00363244" w:rsidRDefault="00342A72" w:rsidP="001C5B56">
            <w:pPr>
              <w:pStyle w:val="ac"/>
              <w:numPr>
                <w:ilvl w:val="0"/>
                <w:numId w:val="34"/>
              </w:numPr>
              <w:spacing w:before="60" w:after="60"/>
              <w:ind w:left="234" w:hanging="234"/>
              <w:rPr>
                <w:rFonts w:ascii="Arial" w:hAnsi="Arial" w:cs="Arial"/>
                <w:lang w:eastAsia="zh-HK"/>
              </w:rPr>
            </w:pPr>
            <w:r>
              <w:rPr>
                <w:rFonts w:ascii="Arial" w:hAnsi="Arial" w:cs="Arial" w:hint="eastAsia"/>
                <w:lang w:eastAsia="zh-HK"/>
              </w:rPr>
              <w:t xml:space="preserve">NOT PUT </w:t>
            </w:r>
            <w:r>
              <w:rPr>
                <w:rFonts w:ascii="Arial" w:hAnsi="Arial" w:cs="Arial"/>
                <w:lang w:eastAsia="zh-HK"/>
              </w:rPr>
              <w:t>–</w:t>
            </w:r>
            <w:r>
              <w:rPr>
                <w:rFonts w:ascii="Arial" w:hAnsi="Arial" w:cs="Arial" w:hint="eastAsia"/>
                <w:lang w:eastAsia="zh-HK"/>
              </w:rPr>
              <w:t xml:space="preserve"> Award 0 mark if not using the PUT method</w:t>
            </w:r>
            <w:r>
              <w:rPr>
                <w:rFonts w:ascii="Arial" w:hAnsi="Arial" w:cs="Arial"/>
                <w:lang w:eastAsia="zh-HK"/>
              </w:rPr>
              <w:t>, regardless of other assessment criteria in this component</w:t>
            </w:r>
          </w:p>
        </w:tc>
      </w:tr>
      <w:tr w:rsidR="00342A72" w14:paraId="0054B6BB" w14:textId="77777777" w:rsidTr="00342A72">
        <w:tc>
          <w:tcPr>
            <w:tcW w:w="1100" w:type="dxa"/>
            <w:vMerge/>
          </w:tcPr>
          <w:p w14:paraId="7D4D2293" w14:textId="77777777" w:rsidR="00342A72" w:rsidRDefault="00342A72" w:rsidP="009A14CB">
            <w:pPr>
              <w:spacing w:before="60" w:after="60"/>
              <w:rPr>
                <w:rFonts w:ascii="Arial" w:hAnsi="Arial" w:cs="Arial"/>
                <w:lang w:eastAsia="zh-HK"/>
              </w:rPr>
            </w:pPr>
          </w:p>
        </w:tc>
        <w:tc>
          <w:tcPr>
            <w:tcW w:w="708" w:type="dxa"/>
          </w:tcPr>
          <w:p w14:paraId="133464D4" w14:textId="3A14FB5F" w:rsidR="00342A72" w:rsidRPr="00F448C4" w:rsidRDefault="00342A72" w:rsidP="009A14CB">
            <w:pPr>
              <w:spacing w:before="60" w:after="60"/>
              <w:rPr>
                <w:rFonts w:ascii="Arial" w:hAnsi="Arial" w:cs="Arial"/>
                <w:lang w:eastAsia="zh-HK"/>
              </w:rPr>
            </w:pPr>
            <w:r>
              <w:rPr>
                <w:rFonts w:ascii="Arial" w:hAnsi="Arial" w:cs="Arial"/>
                <w:lang w:eastAsia="zh-HK"/>
              </w:rPr>
              <w:t>2-3</w:t>
            </w:r>
          </w:p>
        </w:tc>
        <w:tc>
          <w:tcPr>
            <w:tcW w:w="7480" w:type="dxa"/>
          </w:tcPr>
          <w:p w14:paraId="5C0CE391" w14:textId="77777777" w:rsidR="00342A72" w:rsidRDefault="00342A72" w:rsidP="009A14CB">
            <w:pPr>
              <w:pStyle w:val="ac"/>
              <w:numPr>
                <w:ilvl w:val="0"/>
                <w:numId w:val="34"/>
              </w:numPr>
              <w:spacing w:before="60" w:after="60"/>
              <w:ind w:left="234" w:hanging="234"/>
              <w:rPr>
                <w:rFonts w:ascii="Arial" w:hAnsi="Arial" w:cs="Arial"/>
                <w:lang w:eastAsia="zh-HK"/>
              </w:rPr>
            </w:pPr>
            <w:r>
              <w:rPr>
                <w:rFonts w:ascii="Arial" w:hAnsi="Arial" w:cs="Arial"/>
                <w:lang w:eastAsia="zh-HK"/>
              </w:rPr>
              <w:t xml:space="preserve">Using PUT method </w:t>
            </w:r>
          </w:p>
          <w:p w14:paraId="7583279C" w14:textId="77777777" w:rsidR="00342A72" w:rsidRDefault="00342A72" w:rsidP="009A14CB">
            <w:pPr>
              <w:pStyle w:val="ac"/>
              <w:numPr>
                <w:ilvl w:val="0"/>
                <w:numId w:val="34"/>
              </w:numPr>
              <w:spacing w:before="60" w:after="60"/>
              <w:ind w:left="234" w:hanging="234"/>
              <w:rPr>
                <w:rFonts w:ascii="Arial" w:hAnsi="Arial" w:cs="Arial"/>
                <w:lang w:eastAsia="zh-HK"/>
              </w:rPr>
            </w:pPr>
            <w:r>
              <w:rPr>
                <w:rFonts w:ascii="Arial" w:hAnsi="Arial" w:cs="Arial"/>
                <w:lang w:eastAsia="zh-HK"/>
              </w:rPr>
              <w:t xml:space="preserve">Reasonable API format </w:t>
            </w:r>
          </w:p>
          <w:p w14:paraId="43938821" w14:textId="77777777" w:rsidR="00342A72" w:rsidRPr="00490AF9" w:rsidRDefault="00342A72" w:rsidP="009A14CB">
            <w:pPr>
              <w:pStyle w:val="ac"/>
              <w:numPr>
                <w:ilvl w:val="0"/>
                <w:numId w:val="34"/>
              </w:numPr>
              <w:spacing w:before="60" w:after="60"/>
              <w:ind w:left="234" w:hanging="234"/>
              <w:rPr>
                <w:rFonts w:ascii="Arial" w:hAnsi="Arial" w:cs="Arial"/>
                <w:lang w:eastAsia="zh-HK"/>
              </w:rPr>
            </w:pPr>
            <w:r>
              <w:rPr>
                <w:rFonts w:ascii="Arial" w:hAnsi="Arial" w:cs="Arial"/>
                <w:lang w:eastAsia="zh-HK"/>
              </w:rPr>
              <w:t xml:space="preserve">Support some error checking </w:t>
            </w:r>
          </w:p>
        </w:tc>
      </w:tr>
      <w:tr w:rsidR="00342A72" w14:paraId="5CA5FFA8" w14:textId="77777777" w:rsidTr="00342A72">
        <w:tc>
          <w:tcPr>
            <w:tcW w:w="1100" w:type="dxa"/>
            <w:vMerge/>
          </w:tcPr>
          <w:p w14:paraId="6AEC36BB" w14:textId="77777777" w:rsidR="00342A72" w:rsidRDefault="00342A72" w:rsidP="009A14CB">
            <w:pPr>
              <w:spacing w:before="60" w:after="60"/>
              <w:rPr>
                <w:rFonts w:ascii="Arial" w:hAnsi="Arial" w:cs="Arial"/>
                <w:lang w:eastAsia="zh-HK"/>
              </w:rPr>
            </w:pPr>
          </w:p>
        </w:tc>
        <w:tc>
          <w:tcPr>
            <w:tcW w:w="708" w:type="dxa"/>
          </w:tcPr>
          <w:p w14:paraId="02FC9C33" w14:textId="0D313907" w:rsidR="00342A72" w:rsidRDefault="00342A72" w:rsidP="009A14CB">
            <w:pPr>
              <w:spacing w:before="60" w:after="60"/>
              <w:rPr>
                <w:rFonts w:ascii="Arial" w:hAnsi="Arial" w:cs="Arial"/>
                <w:lang w:eastAsia="zh-HK"/>
              </w:rPr>
            </w:pPr>
            <w:r>
              <w:rPr>
                <w:rFonts w:ascii="Arial" w:hAnsi="Arial" w:cs="Arial"/>
                <w:lang w:eastAsia="zh-HK"/>
              </w:rPr>
              <w:t>4</w:t>
            </w:r>
          </w:p>
        </w:tc>
        <w:tc>
          <w:tcPr>
            <w:tcW w:w="7480" w:type="dxa"/>
          </w:tcPr>
          <w:p w14:paraId="3BEF7B08" w14:textId="77777777" w:rsidR="00342A72" w:rsidRDefault="00342A72" w:rsidP="009A14CB">
            <w:pPr>
              <w:pStyle w:val="ac"/>
              <w:numPr>
                <w:ilvl w:val="0"/>
                <w:numId w:val="34"/>
              </w:numPr>
              <w:spacing w:before="60" w:after="60"/>
              <w:ind w:left="234" w:hanging="234"/>
              <w:rPr>
                <w:rFonts w:ascii="Arial" w:hAnsi="Arial" w:cs="Arial"/>
                <w:lang w:eastAsia="zh-HK"/>
              </w:rPr>
            </w:pPr>
            <w:r>
              <w:rPr>
                <w:rFonts w:ascii="Arial" w:hAnsi="Arial" w:cs="Arial"/>
                <w:lang w:eastAsia="zh-HK"/>
              </w:rPr>
              <w:t>Good API format</w:t>
            </w:r>
          </w:p>
          <w:p w14:paraId="3000F22C" w14:textId="5DAB02AE" w:rsidR="00342A72" w:rsidRDefault="00342A72" w:rsidP="00D2040D">
            <w:pPr>
              <w:pStyle w:val="ac"/>
              <w:numPr>
                <w:ilvl w:val="0"/>
                <w:numId w:val="34"/>
              </w:numPr>
              <w:spacing w:before="60" w:after="60"/>
              <w:ind w:left="234" w:hanging="234"/>
              <w:rPr>
                <w:rFonts w:ascii="Arial" w:hAnsi="Arial" w:cs="Arial"/>
                <w:lang w:eastAsia="zh-HK"/>
              </w:rPr>
            </w:pPr>
            <w:r>
              <w:rPr>
                <w:rFonts w:ascii="Arial" w:hAnsi="Arial" w:cs="Arial"/>
                <w:lang w:eastAsia="zh-HK"/>
              </w:rPr>
              <w:t>Only fields to be updated are sent to server</w:t>
            </w:r>
          </w:p>
        </w:tc>
      </w:tr>
      <w:tr w:rsidR="00342A72" w14:paraId="23F6F86F" w14:textId="77777777" w:rsidTr="00342A72">
        <w:tc>
          <w:tcPr>
            <w:tcW w:w="1100" w:type="dxa"/>
            <w:vMerge w:val="restart"/>
          </w:tcPr>
          <w:p w14:paraId="4CF2E053" w14:textId="77777777" w:rsidR="00342A72" w:rsidRDefault="00342A72" w:rsidP="009A14CB">
            <w:pPr>
              <w:spacing w:before="60" w:after="60"/>
              <w:rPr>
                <w:rFonts w:ascii="Arial" w:hAnsi="Arial" w:cs="Arial"/>
                <w:lang w:eastAsia="zh-HK"/>
              </w:rPr>
            </w:pPr>
            <w:r>
              <w:rPr>
                <w:rFonts w:ascii="Arial" w:hAnsi="Arial" w:cs="Arial"/>
                <w:lang w:eastAsia="zh-HK"/>
              </w:rPr>
              <w:t>Add</w:t>
            </w:r>
          </w:p>
          <w:p w14:paraId="1C94B96E" w14:textId="0151B1F3" w:rsidR="00342A72" w:rsidRDefault="00342A72" w:rsidP="000D0FFD">
            <w:pPr>
              <w:spacing w:before="60" w:after="60"/>
              <w:rPr>
                <w:rFonts w:ascii="Arial" w:hAnsi="Arial" w:cs="Arial"/>
                <w:lang w:eastAsia="zh-HK"/>
              </w:rPr>
            </w:pPr>
            <w:r>
              <w:rPr>
                <w:rFonts w:ascii="Arial" w:hAnsi="Arial" w:cs="Arial"/>
                <w:lang w:eastAsia="zh-HK"/>
              </w:rPr>
              <w:t>(3%)</w:t>
            </w:r>
          </w:p>
        </w:tc>
        <w:tc>
          <w:tcPr>
            <w:tcW w:w="708" w:type="dxa"/>
          </w:tcPr>
          <w:p w14:paraId="109A7AB2" w14:textId="45D3121C" w:rsidR="00342A72" w:rsidRPr="00F448C4" w:rsidRDefault="00342A72" w:rsidP="009A14CB">
            <w:pPr>
              <w:spacing w:before="60" w:after="60"/>
              <w:rPr>
                <w:rFonts w:ascii="Arial" w:hAnsi="Arial" w:cs="Arial"/>
                <w:lang w:eastAsia="zh-HK"/>
              </w:rPr>
            </w:pPr>
            <w:r>
              <w:rPr>
                <w:rFonts w:ascii="Arial" w:hAnsi="Arial" w:cs="Arial"/>
                <w:lang w:eastAsia="zh-HK"/>
              </w:rPr>
              <w:t>0-1</w:t>
            </w:r>
          </w:p>
        </w:tc>
        <w:tc>
          <w:tcPr>
            <w:tcW w:w="7480" w:type="dxa"/>
          </w:tcPr>
          <w:p w14:paraId="1161A7F4" w14:textId="16D92D9E" w:rsidR="00342A72" w:rsidRDefault="00342A72" w:rsidP="009A14CB">
            <w:pPr>
              <w:pStyle w:val="ac"/>
              <w:numPr>
                <w:ilvl w:val="0"/>
                <w:numId w:val="34"/>
              </w:numPr>
              <w:spacing w:before="60" w:after="60"/>
              <w:ind w:left="234" w:hanging="234"/>
              <w:rPr>
                <w:rFonts w:ascii="Arial" w:hAnsi="Arial" w:cs="Arial"/>
                <w:lang w:eastAsia="zh-HK"/>
              </w:rPr>
            </w:pPr>
            <w:r>
              <w:rPr>
                <w:rFonts w:ascii="Arial" w:hAnsi="Arial" w:cs="Arial"/>
                <w:lang w:eastAsia="zh-HK"/>
              </w:rPr>
              <w:t>Partially functional with errors in adding new records.</w:t>
            </w:r>
          </w:p>
          <w:p w14:paraId="6A74F256" w14:textId="13513E30" w:rsidR="00342A72" w:rsidRDefault="00342A72" w:rsidP="001C5B56">
            <w:pPr>
              <w:pStyle w:val="ac"/>
              <w:numPr>
                <w:ilvl w:val="0"/>
                <w:numId w:val="34"/>
              </w:numPr>
              <w:spacing w:before="60" w:after="60"/>
              <w:ind w:left="234" w:hanging="234"/>
              <w:rPr>
                <w:rFonts w:ascii="Arial" w:hAnsi="Arial" w:cs="Arial"/>
                <w:lang w:eastAsia="zh-HK"/>
              </w:rPr>
            </w:pPr>
            <w:r>
              <w:rPr>
                <w:rFonts w:ascii="Arial" w:hAnsi="Arial" w:cs="Arial"/>
                <w:lang w:eastAsia="zh-HK"/>
              </w:rPr>
              <w:t xml:space="preserve">NOT POST – Award 0 mark if not using the POST method, regardless of other assessment criteria in this component. </w:t>
            </w:r>
          </w:p>
        </w:tc>
      </w:tr>
      <w:tr w:rsidR="00342A72" w14:paraId="5812A9BE" w14:textId="77777777" w:rsidTr="00342A72">
        <w:tc>
          <w:tcPr>
            <w:tcW w:w="1100" w:type="dxa"/>
            <w:vMerge/>
          </w:tcPr>
          <w:p w14:paraId="54A5797D" w14:textId="77777777" w:rsidR="00342A72" w:rsidRDefault="00342A72" w:rsidP="009A14CB">
            <w:pPr>
              <w:spacing w:before="60" w:after="60"/>
              <w:rPr>
                <w:rFonts w:ascii="Arial" w:hAnsi="Arial" w:cs="Arial"/>
                <w:lang w:eastAsia="zh-HK"/>
              </w:rPr>
            </w:pPr>
          </w:p>
        </w:tc>
        <w:tc>
          <w:tcPr>
            <w:tcW w:w="708" w:type="dxa"/>
          </w:tcPr>
          <w:p w14:paraId="6B328EF8" w14:textId="5538AAD8" w:rsidR="00342A72" w:rsidRPr="00F448C4" w:rsidRDefault="00342A72" w:rsidP="009A14CB">
            <w:pPr>
              <w:spacing w:before="60" w:after="60"/>
              <w:rPr>
                <w:rFonts w:ascii="Arial" w:hAnsi="Arial" w:cs="Arial"/>
                <w:lang w:eastAsia="zh-HK"/>
              </w:rPr>
            </w:pPr>
            <w:r>
              <w:rPr>
                <w:rFonts w:ascii="Arial" w:hAnsi="Arial" w:cs="Arial"/>
                <w:lang w:eastAsia="zh-HK"/>
              </w:rPr>
              <w:t>2-3</w:t>
            </w:r>
          </w:p>
        </w:tc>
        <w:tc>
          <w:tcPr>
            <w:tcW w:w="7480" w:type="dxa"/>
          </w:tcPr>
          <w:p w14:paraId="0DA3A2C7" w14:textId="77777777" w:rsidR="00342A72" w:rsidRDefault="00342A72" w:rsidP="009A14CB">
            <w:pPr>
              <w:pStyle w:val="ac"/>
              <w:numPr>
                <w:ilvl w:val="0"/>
                <w:numId w:val="34"/>
              </w:numPr>
              <w:spacing w:before="60" w:after="60"/>
              <w:ind w:left="234" w:hanging="234"/>
              <w:rPr>
                <w:rFonts w:ascii="Arial" w:hAnsi="Arial" w:cs="Arial"/>
                <w:lang w:eastAsia="zh-HK"/>
              </w:rPr>
            </w:pPr>
            <w:r>
              <w:rPr>
                <w:rFonts w:ascii="Arial" w:hAnsi="Arial" w:cs="Arial" w:hint="eastAsia"/>
                <w:lang w:eastAsia="zh-HK"/>
              </w:rPr>
              <w:t>Using POST method</w:t>
            </w:r>
          </w:p>
          <w:p w14:paraId="59A8684F" w14:textId="77777777" w:rsidR="00342A72" w:rsidRDefault="00342A72" w:rsidP="009A14CB">
            <w:pPr>
              <w:pStyle w:val="ac"/>
              <w:numPr>
                <w:ilvl w:val="0"/>
                <w:numId w:val="34"/>
              </w:numPr>
              <w:spacing w:before="60" w:after="60"/>
              <w:ind w:left="234" w:hanging="234"/>
              <w:rPr>
                <w:rFonts w:ascii="Arial" w:hAnsi="Arial" w:cs="Arial"/>
                <w:lang w:eastAsia="zh-HK"/>
              </w:rPr>
            </w:pPr>
            <w:r>
              <w:rPr>
                <w:rFonts w:ascii="Arial" w:hAnsi="Arial" w:cs="Arial"/>
                <w:lang w:eastAsia="zh-HK"/>
              </w:rPr>
              <w:t>Reasonable API format</w:t>
            </w:r>
          </w:p>
          <w:p w14:paraId="2CB68B7F" w14:textId="77777777" w:rsidR="00342A72" w:rsidRPr="00490AF9" w:rsidRDefault="00342A72" w:rsidP="009A14CB">
            <w:pPr>
              <w:pStyle w:val="ac"/>
              <w:numPr>
                <w:ilvl w:val="0"/>
                <w:numId w:val="34"/>
              </w:numPr>
              <w:spacing w:before="60" w:after="60"/>
              <w:ind w:left="234" w:hanging="234"/>
              <w:rPr>
                <w:rFonts w:ascii="Arial" w:hAnsi="Arial" w:cs="Arial"/>
                <w:lang w:eastAsia="zh-HK"/>
              </w:rPr>
            </w:pPr>
            <w:r>
              <w:rPr>
                <w:rFonts w:ascii="Arial" w:hAnsi="Arial" w:cs="Arial"/>
                <w:lang w:eastAsia="zh-HK"/>
              </w:rPr>
              <w:lastRenderedPageBreak/>
              <w:t xml:space="preserve">Support some error checking </w:t>
            </w:r>
          </w:p>
        </w:tc>
      </w:tr>
      <w:tr w:rsidR="00342A72" w14:paraId="789A0632" w14:textId="77777777" w:rsidTr="00342A72">
        <w:tc>
          <w:tcPr>
            <w:tcW w:w="1100" w:type="dxa"/>
            <w:vMerge w:val="restart"/>
          </w:tcPr>
          <w:p w14:paraId="5F06D575" w14:textId="77777777" w:rsidR="00342A72" w:rsidRDefault="00342A72" w:rsidP="009A14CB">
            <w:pPr>
              <w:spacing w:before="60" w:after="60"/>
              <w:rPr>
                <w:rFonts w:ascii="Arial" w:hAnsi="Arial" w:cs="Arial"/>
                <w:lang w:eastAsia="zh-HK"/>
              </w:rPr>
            </w:pPr>
            <w:r>
              <w:rPr>
                <w:rFonts w:ascii="Arial" w:hAnsi="Arial" w:cs="Arial"/>
                <w:lang w:eastAsia="zh-HK"/>
              </w:rPr>
              <w:lastRenderedPageBreak/>
              <w:t>Remove</w:t>
            </w:r>
          </w:p>
          <w:p w14:paraId="2437D7E0" w14:textId="0E6E9391" w:rsidR="00342A72" w:rsidRDefault="00342A72" w:rsidP="000D0FFD">
            <w:pPr>
              <w:spacing w:before="60" w:after="60"/>
              <w:rPr>
                <w:rFonts w:ascii="Arial" w:hAnsi="Arial" w:cs="Arial"/>
                <w:lang w:eastAsia="zh-HK"/>
              </w:rPr>
            </w:pPr>
            <w:r>
              <w:rPr>
                <w:rFonts w:ascii="Arial" w:hAnsi="Arial" w:cs="Arial"/>
                <w:lang w:eastAsia="zh-HK"/>
              </w:rPr>
              <w:t>(3%)</w:t>
            </w:r>
          </w:p>
        </w:tc>
        <w:tc>
          <w:tcPr>
            <w:tcW w:w="708" w:type="dxa"/>
          </w:tcPr>
          <w:p w14:paraId="0D617535" w14:textId="4652C911" w:rsidR="00342A72" w:rsidRPr="00F448C4" w:rsidRDefault="00342A72" w:rsidP="009A14CB">
            <w:pPr>
              <w:spacing w:before="60" w:after="60"/>
              <w:rPr>
                <w:rFonts w:ascii="Arial" w:hAnsi="Arial" w:cs="Arial"/>
                <w:lang w:eastAsia="zh-HK"/>
              </w:rPr>
            </w:pPr>
            <w:r>
              <w:rPr>
                <w:rFonts w:ascii="Arial" w:hAnsi="Arial" w:cs="Arial"/>
                <w:lang w:eastAsia="zh-HK"/>
              </w:rPr>
              <w:t>0-1</w:t>
            </w:r>
          </w:p>
        </w:tc>
        <w:tc>
          <w:tcPr>
            <w:tcW w:w="7480" w:type="dxa"/>
          </w:tcPr>
          <w:p w14:paraId="6EDA3B02" w14:textId="2BE12702" w:rsidR="00342A72" w:rsidRDefault="00342A72" w:rsidP="009A14CB">
            <w:pPr>
              <w:pStyle w:val="ac"/>
              <w:numPr>
                <w:ilvl w:val="0"/>
                <w:numId w:val="34"/>
              </w:numPr>
              <w:spacing w:before="60" w:after="60"/>
              <w:ind w:left="234" w:hanging="234"/>
              <w:rPr>
                <w:rFonts w:ascii="Arial" w:hAnsi="Arial" w:cs="Arial"/>
                <w:lang w:eastAsia="zh-HK"/>
              </w:rPr>
            </w:pPr>
            <w:r>
              <w:rPr>
                <w:rFonts w:ascii="Arial" w:hAnsi="Arial" w:cs="Arial"/>
                <w:lang w:eastAsia="zh-HK"/>
              </w:rPr>
              <w:t>Partially functional with errors in deleting records.</w:t>
            </w:r>
          </w:p>
          <w:p w14:paraId="4516A3E0" w14:textId="1324BA82" w:rsidR="00342A72" w:rsidRDefault="00342A72" w:rsidP="001C5B56">
            <w:pPr>
              <w:pStyle w:val="ac"/>
              <w:numPr>
                <w:ilvl w:val="0"/>
                <w:numId w:val="34"/>
              </w:numPr>
              <w:spacing w:before="60" w:after="60"/>
              <w:ind w:left="234" w:hanging="234"/>
              <w:rPr>
                <w:rFonts w:ascii="Arial" w:hAnsi="Arial" w:cs="Arial"/>
                <w:lang w:eastAsia="zh-HK"/>
              </w:rPr>
            </w:pPr>
            <w:r>
              <w:rPr>
                <w:rFonts w:ascii="Arial" w:hAnsi="Arial" w:cs="Arial"/>
                <w:lang w:eastAsia="zh-HK"/>
              </w:rPr>
              <w:t xml:space="preserve">NOT DELETE – Award 0 mark if not using the DELETE method, regardless of other assessment criteria in this component. </w:t>
            </w:r>
          </w:p>
        </w:tc>
      </w:tr>
      <w:tr w:rsidR="00342A72" w14:paraId="75906194" w14:textId="77777777" w:rsidTr="00342A72">
        <w:tc>
          <w:tcPr>
            <w:tcW w:w="1100" w:type="dxa"/>
            <w:vMerge/>
          </w:tcPr>
          <w:p w14:paraId="47ECB116" w14:textId="77777777" w:rsidR="00342A72" w:rsidRDefault="00342A72" w:rsidP="009A14CB">
            <w:pPr>
              <w:spacing w:before="60" w:after="60"/>
              <w:rPr>
                <w:rFonts w:ascii="Arial" w:hAnsi="Arial" w:cs="Arial"/>
                <w:lang w:eastAsia="zh-HK"/>
              </w:rPr>
            </w:pPr>
          </w:p>
        </w:tc>
        <w:tc>
          <w:tcPr>
            <w:tcW w:w="708" w:type="dxa"/>
          </w:tcPr>
          <w:p w14:paraId="5E527BD2" w14:textId="7599F626" w:rsidR="00342A72" w:rsidRPr="00F448C4" w:rsidRDefault="00342A72" w:rsidP="009A14CB">
            <w:pPr>
              <w:spacing w:before="60" w:after="60"/>
              <w:rPr>
                <w:rFonts w:ascii="Arial" w:hAnsi="Arial" w:cs="Arial"/>
                <w:lang w:eastAsia="zh-HK"/>
              </w:rPr>
            </w:pPr>
            <w:r>
              <w:rPr>
                <w:rFonts w:ascii="Arial" w:hAnsi="Arial" w:cs="Arial"/>
                <w:lang w:eastAsia="zh-HK"/>
              </w:rPr>
              <w:t>2-3</w:t>
            </w:r>
          </w:p>
        </w:tc>
        <w:tc>
          <w:tcPr>
            <w:tcW w:w="7480" w:type="dxa"/>
          </w:tcPr>
          <w:p w14:paraId="1D651789" w14:textId="77777777" w:rsidR="00342A72" w:rsidRDefault="00342A72" w:rsidP="009A14CB">
            <w:pPr>
              <w:pStyle w:val="ac"/>
              <w:numPr>
                <w:ilvl w:val="0"/>
                <w:numId w:val="34"/>
              </w:numPr>
              <w:spacing w:before="60" w:after="60"/>
              <w:ind w:left="234" w:hanging="234"/>
              <w:rPr>
                <w:rFonts w:ascii="Arial" w:hAnsi="Arial" w:cs="Arial"/>
                <w:lang w:eastAsia="zh-HK"/>
              </w:rPr>
            </w:pPr>
            <w:r>
              <w:rPr>
                <w:rFonts w:ascii="Arial" w:hAnsi="Arial" w:cs="Arial" w:hint="eastAsia"/>
                <w:lang w:eastAsia="zh-HK"/>
              </w:rPr>
              <w:t xml:space="preserve">Using </w:t>
            </w:r>
            <w:r>
              <w:rPr>
                <w:rFonts w:ascii="Arial" w:hAnsi="Arial" w:cs="Arial"/>
                <w:lang w:eastAsia="zh-HK"/>
              </w:rPr>
              <w:t>DELETE</w:t>
            </w:r>
            <w:r>
              <w:rPr>
                <w:rFonts w:ascii="Arial" w:hAnsi="Arial" w:cs="Arial" w:hint="eastAsia"/>
                <w:lang w:eastAsia="zh-HK"/>
              </w:rPr>
              <w:t xml:space="preserve"> method</w:t>
            </w:r>
          </w:p>
          <w:p w14:paraId="4A4499FE" w14:textId="77777777" w:rsidR="00342A72" w:rsidRDefault="00342A72" w:rsidP="009A14CB">
            <w:pPr>
              <w:pStyle w:val="ac"/>
              <w:numPr>
                <w:ilvl w:val="0"/>
                <w:numId w:val="34"/>
              </w:numPr>
              <w:spacing w:before="60" w:after="60"/>
              <w:ind w:left="234" w:hanging="234"/>
              <w:rPr>
                <w:rFonts w:ascii="Arial" w:hAnsi="Arial" w:cs="Arial"/>
                <w:lang w:eastAsia="zh-HK"/>
              </w:rPr>
            </w:pPr>
            <w:r>
              <w:rPr>
                <w:rFonts w:ascii="Arial" w:hAnsi="Arial" w:cs="Arial"/>
                <w:lang w:eastAsia="zh-HK"/>
              </w:rPr>
              <w:t>Reasonable API format</w:t>
            </w:r>
          </w:p>
          <w:p w14:paraId="44D47A18" w14:textId="77777777" w:rsidR="00342A72" w:rsidRDefault="00342A72" w:rsidP="009A14CB">
            <w:pPr>
              <w:pStyle w:val="ac"/>
              <w:numPr>
                <w:ilvl w:val="0"/>
                <w:numId w:val="34"/>
              </w:numPr>
              <w:spacing w:before="60" w:after="60"/>
              <w:ind w:left="234" w:hanging="234"/>
              <w:rPr>
                <w:rFonts w:ascii="Arial" w:hAnsi="Arial" w:cs="Arial"/>
                <w:lang w:eastAsia="zh-HK"/>
              </w:rPr>
            </w:pPr>
            <w:r>
              <w:rPr>
                <w:rFonts w:ascii="Arial" w:hAnsi="Arial" w:cs="Arial"/>
                <w:lang w:eastAsia="zh-HK"/>
              </w:rPr>
              <w:t>Support some error checking</w:t>
            </w:r>
          </w:p>
        </w:tc>
      </w:tr>
      <w:tr w:rsidR="00342A72" w14:paraId="28E514E0" w14:textId="77777777" w:rsidTr="00342A72">
        <w:tc>
          <w:tcPr>
            <w:tcW w:w="1100" w:type="dxa"/>
            <w:vMerge w:val="restart"/>
          </w:tcPr>
          <w:p w14:paraId="3EFC62A7" w14:textId="77777777" w:rsidR="00342A72" w:rsidRDefault="00342A72" w:rsidP="009A14CB">
            <w:pPr>
              <w:spacing w:before="60" w:after="60"/>
              <w:rPr>
                <w:rFonts w:ascii="Arial" w:hAnsi="Arial" w:cs="Arial"/>
                <w:lang w:eastAsia="zh-HK"/>
              </w:rPr>
            </w:pPr>
            <w:r>
              <w:rPr>
                <w:rFonts w:ascii="Arial" w:hAnsi="Arial" w:cs="Arial"/>
                <w:lang w:eastAsia="zh-HK"/>
              </w:rPr>
              <w:t>Error Handling</w:t>
            </w:r>
          </w:p>
          <w:p w14:paraId="73616C1E" w14:textId="68C84947" w:rsidR="00342A72" w:rsidRDefault="00342A72" w:rsidP="000D0FFD">
            <w:pPr>
              <w:spacing w:before="60" w:after="60"/>
              <w:rPr>
                <w:rFonts w:ascii="Arial" w:hAnsi="Arial" w:cs="Arial"/>
                <w:lang w:eastAsia="zh-HK"/>
              </w:rPr>
            </w:pPr>
            <w:r>
              <w:rPr>
                <w:rFonts w:ascii="Arial" w:hAnsi="Arial" w:cs="Arial"/>
                <w:lang w:eastAsia="zh-HK"/>
              </w:rPr>
              <w:t>(3%)</w:t>
            </w:r>
          </w:p>
        </w:tc>
        <w:tc>
          <w:tcPr>
            <w:tcW w:w="708" w:type="dxa"/>
          </w:tcPr>
          <w:p w14:paraId="7B7DB7BA" w14:textId="74392990" w:rsidR="00342A72" w:rsidRPr="00F448C4" w:rsidRDefault="00342A72" w:rsidP="009A14CB">
            <w:pPr>
              <w:spacing w:before="60" w:after="60"/>
              <w:rPr>
                <w:rFonts w:ascii="Arial" w:hAnsi="Arial" w:cs="Arial"/>
                <w:lang w:eastAsia="zh-HK"/>
              </w:rPr>
            </w:pPr>
            <w:r>
              <w:rPr>
                <w:rFonts w:ascii="Arial" w:hAnsi="Arial" w:cs="Arial"/>
                <w:lang w:eastAsia="zh-HK"/>
              </w:rPr>
              <w:t>0-1</w:t>
            </w:r>
          </w:p>
        </w:tc>
        <w:tc>
          <w:tcPr>
            <w:tcW w:w="7480" w:type="dxa"/>
          </w:tcPr>
          <w:p w14:paraId="20FE4C17" w14:textId="77777777" w:rsidR="00342A72" w:rsidRDefault="00342A72" w:rsidP="009A14CB">
            <w:pPr>
              <w:pStyle w:val="ac"/>
              <w:numPr>
                <w:ilvl w:val="0"/>
                <w:numId w:val="34"/>
              </w:numPr>
              <w:spacing w:before="60" w:after="60"/>
              <w:ind w:left="234" w:hanging="234"/>
              <w:rPr>
                <w:rFonts w:ascii="Arial" w:hAnsi="Arial" w:cs="Arial"/>
                <w:lang w:eastAsia="zh-HK"/>
              </w:rPr>
            </w:pPr>
            <w:r>
              <w:rPr>
                <w:rFonts w:ascii="Arial" w:hAnsi="Arial" w:cs="Arial" w:hint="eastAsia"/>
                <w:lang w:eastAsia="zh-HK"/>
              </w:rPr>
              <w:t xml:space="preserve">No </w:t>
            </w:r>
            <w:r>
              <w:rPr>
                <w:rFonts w:ascii="Arial" w:hAnsi="Arial" w:cs="Arial"/>
                <w:lang w:eastAsia="zh-HK"/>
              </w:rPr>
              <w:t xml:space="preserve">or </w:t>
            </w:r>
            <w:r>
              <w:rPr>
                <w:rFonts w:ascii="Arial" w:hAnsi="Arial" w:cs="Arial" w:hint="eastAsia"/>
                <w:lang w:eastAsia="zh-HK"/>
              </w:rPr>
              <w:t>only very limited error codes and messages</w:t>
            </w:r>
          </w:p>
        </w:tc>
      </w:tr>
      <w:tr w:rsidR="00342A72" w14:paraId="5C5E35BE" w14:textId="77777777" w:rsidTr="00342A72">
        <w:tc>
          <w:tcPr>
            <w:tcW w:w="1100" w:type="dxa"/>
            <w:vMerge/>
          </w:tcPr>
          <w:p w14:paraId="775EA77E" w14:textId="77777777" w:rsidR="00342A72" w:rsidRDefault="00342A72" w:rsidP="009A14CB">
            <w:pPr>
              <w:spacing w:before="60" w:after="60"/>
              <w:rPr>
                <w:rFonts w:ascii="Arial" w:hAnsi="Arial" w:cs="Arial"/>
                <w:lang w:eastAsia="zh-HK"/>
              </w:rPr>
            </w:pPr>
          </w:p>
        </w:tc>
        <w:tc>
          <w:tcPr>
            <w:tcW w:w="708" w:type="dxa"/>
          </w:tcPr>
          <w:p w14:paraId="054C8FFA" w14:textId="724897A2" w:rsidR="00342A72" w:rsidRPr="00F448C4" w:rsidRDefault="00342A72" w:rsidP="009A14CB">
            <w:pPr>
              <w:spacing w:before="60" w:after="60"/>
              <w:rPr>
                <w:rFonts w:ascii="Arial" w:hAnsi="Arial" w:cs="Arial"/>
                <w:lang w:eastAsia="zh-HK"/>
              </w:rPr>
            </w:pPr>
            <w:r>
              <w:rPr>
                <w:rFonts w:ascii="Arial" w:hAnsi="Arial" w:cs="Arial"/>
                <w:lang w:eastAsia="zh-HK"/>
              </w:rPr>
              <w:t>2-3</w:t>
            </w:r>
          </w:p>
        </w:tc>
        <w:tc>
          <w:tcPr>
            <w:tcW w:w="7480" w:type="dxa"/>
          </w:tcPr>
          <w:p w14:paraId="653C1F64" w14:textId="77777777" w:rsidR="00342A72" w:rsidRDefault="00342A72" w:rsidP="009A14CB">
            <w:pPr>
              <w:pStyle w:val="ac"/>
              <w:numPr>
                <w:ilvl w:val="0"/>
                <w:numId w:val="34"/>
              </w:numPr>
              <w:spacing w:before="60" w:after="60"/>
              <w:ind w:left="234" w:hanging="234"/>
              <w:rPr>
                <w:rFonts w:ascii="Arial" w:hAnsi="Arial" w:cs="Arial"/>
                <w:lang w:eastAsia="zh-HK"/>
              </w:rPr>
            </w:pPr>
            <w:r>
              <w:rPr>
                <w:rFonts w:ascii="Arial" w:hAnsi="Arial" w:cs="Arial" w:hint="eastAsia"/>
                <w:lang w:eastAsia="zh-HK"/>
              </w:rPr>
              <w:t>Adequate to sophisticated error codes and messages</w:t>
            </w:r>
          </w:p>
          <w:p w14:paraId="4E8D3AA9" w14:textId="77777777" w:rsidR="00342A72" w:rsidRDefault="00342A72" w:rsidP="009A14CB">
            <w:pPr>
              <w:pStyle w:val="ac"/>
              <w:numPr>
                <w:ilvl w:val="0"/>
                <w:numId w:val="34"/>
              </w:numPr>
              <w:spacing w:before="60" w:after="60"/>
              <w:ind w:left="234" w:hanging="234"/>
              <w:rPr>
                <w:rFonts w:ascii="Arial" w:hAnsi="Arial" w:cs="Arial"/>
                <w:lang w:eastAsia="zh-HK"/>
              </w:rPr>
            </w:pPr>
            <w:r>
              <w:rPr>
                <w:rFonts w:ascii="Arial" w:hAnsi="Arial" w:cs="Arial"/>
                <w:lang w:eastAsia="zh-HK"/>
              </w:rPr>
              <w:t xml:space="preserve">Well design of error codes (e.g. hierarchical numbering according to error types) </w:t>
            </w:r>
          </w:p>
          <w:p w14:paraId="1B103E7D" w14:textId="77777777" w:rsidR="00342A72" w:rsidRDefault="00342A72" w:rsidP="009A14CB">
            <w:pPr>
              <w:pStyle w:val="ac"/>
              <w:numPr>
                <w:ilvl w:val="0"/>
                <w:numId w:val="34"/>
              </w:numPr>
              <w:spacing w:before="60" w:after="60"/>
              <w:ind w:left="234" w:hanging="234"/>
              <w:rPr>
                <w:rFonts w:ascii="Arial" w:hAnsi="Arial" w:cs="Arial"/>
                <w:lang w:eastAsia="zh-HK"/>
              </w:rPr>
            </w:pPr>
            <w:r>
              <w:rPr>
                <w:rFonts w:ascii="Arial" w:hAnsi="Arial" w:cs="Arial"/>
                <w:lang w:eastAsia="zh-HK"/>
              </w:rPr>
              <w:t>Clear and meaningful error messages that describe the nature and cause of errors clearly</w:t>
            </w:r>
          </w:p>
        </w:tc>
      </w:tr>
    </w:tbl>
    <w:p w14:paraId="2540A8FF" w14:textId="77777777" w:rsidR="00A11A20" w:rsidRDefault="00A11A20" w:rsidP="00A11A20">
      <w:pPr>
        <w:spacing w:before="240" w:after="120"/>
        <w:rPr>
          <w:rFonts w:ascii="Arial" w:hAnsi="Arial" w:cs="Arial"/>
          <w:lang w:eastAsia="zh-HK"/>
        </w:rPr>
      </w:pPr>
    </w:p>
    <w:tbl>
      <w:tblPr>
        <w:tblStyle w:val="ad"/>
        <w:tblW w:w="9288" w:type="dxa"/>
        <w:tblLayout w:type="fixed"/>
        <w:tblLook w:val="04A0" w:firstRow="1" w:lastRow="0" w:firstColumn="1" w:lastColumn="0" w:noHBand="0" w:noVBand="1"/>
      </w:tblPr>
      <w:tblGrid>
        <w:gridCol w:w="1526"/>
        <w:gridCol w:w="922"/>
        <w:gridCol w:w="6840"/>
      </w:tblGrid>
      <w:tr w:rsidR="00533553" w14:paraId="5F26738F" w14:textId="77777777" w:rsidTr="00533553">
        <w:tc>
          <w:tcPr>
            <w:tcW w:w="9288" w:type="dxa"/>
            <w:gridSpan w:val="3"/>
          </w:tcPr>
          <w:p w14:paraId="2A98C303" w14:textId="77777777" w:rsidR="00533553" w:rsidRPr="00406BAC" w:rsidRDefault="00533553" w:rsidP="009A14CB">
            <w:pPr>
              <w:spacing w:before="60" w:after="60"/>
              <w:rPr>
                <w:rFonts w:ascii="Arial" w:hAnsi="Arial" w:cs="Arial"/>
                <w:b/>
                <w:lang w:eastAsia="zh-HK"/>
              </w:rPr>
            </w:pPr>
            <w:r w:rsidRPr="00406BAC">
              <w:rPr>
                <w:rFonts w:ascii="Arial" w:hAnsi="Arial" w:cs="Arial"/>
                <w:b/>
                <w:lang w:eastAsia="zh-HK"/>
              </w:rPr>
              <w:t>Part 3: Client-side Angular application development (Total 30%)</w:t>
            </w:r>
          </w:p>
        </w:tc>
      </w:tr>
      <w:tr w:rsidR="00533553" w14:paraId="17046A1C" w14:textId="77777777" w:rsidTr="00533553">
        <w:tc>
          <w:tcPr>
            <w:tcW w:w="1526" w:type="dxa"/>
            <w:vMerge w:val="restart"/>
          </w:tcPr>
          <w:p w14:paraId="612C2018" w14:textId="01FE6998" w:rsidR="00533553" w:rsidRDefault="00533553" w:rsidP="009A14CB">
            <w:pPr>
              <w:spacing w:before="60" w:after="60"/>
              <w:rPr>
                <w:rFonts w:ascii="Arial" w:hAnsi="Arial" w:cs="Arial"/>
                <w:lang w:eastAsia="zh-HK"/>
              </w:rPr>
            </w:pPr>
            <w:r>
              <w:rPr>
                <w:rFonts w:ascii="Arial" w:hAnsi="Arial" w:cs="Arial"/>
                <w:lang w:eastAsia="zh-HK"/>
              </w:rPr>
              <w:t>Retrieval of information on records</w:t>
            </w:r>
          </w:p>
          <w:p w14:paraId="74D82F2D" w14:textId="3DF967AE" w:rsidR="00533553" w:rsidRDefault="00406BAC" w:rsidP="009A14CB">
            <w:pPr>
              <w:spacing w:before="60" w:after="60"/>
              <w:rPr>
                <w:rFonts w:ascii="Arial" w:hAnsi="Arial" w:cs="Arial"/>
                <w:lang w:eastAsia="zh-HK"/>
              </w:rPr>
            </w:pPr>
            <w:r>
              <w:rPr>
                <w:rFonts w:ascii="Arial" w:hAnsi="Arial" w:cs="Arial"/>
                <w:lang w:eastAsia="zh-HK"/>
              </w:rPr>
              <w:t>(10</w:t>
            </w:r>
            <w:r w:rsidR="00533553">
              <w:rPr>
                <w:rFonts w:ascii="Arial" w:hAnsi="Arial" w:cs="Arial"/>
                <w:lang w:eastAsia="zh-HK"/>
              </w:rPr>
              <w:t>%)</w:t>
            </w:r>
          </w:p>
        </w:tc>
        <w:tc>
          <w:tcPr>
            <w:tcW w:w="922" w:type="dxa"/>
          </w:tcPr>
          <w:p w14:paraId="2496D838" w14:textId="77777777" w:rsidR="00533553" w:rsidRPr="00F448C4" w:rsidRDefault="00533553" w:rsidP="009A14CB">
            <w:pPr>
              <w:spacing w:before="60" w:after="60"/>
              <w:rPr>
                <w:rFonts w:ascii="Arial" w:hAnsi="Arial" w:cs="Arial"/>
                <w:lang w:eastAsia="zh-HK"/>
              </w:rPr>
            </w:pPr>
            <w:r>
              <w:rPr>
                <w:rFonts w:ascii="Arial" w:hAnsi="Arial" w:cs="Arial"/>
                <w:lang w:eastAsia="zh-HK"/>
              </w:rPr>
              <w:t>0-2</w:t>
            </w:r>
          </w:p>
        </w:tc>
        <w:tc>
          <w:tcPr>
            <w:tcW w:w="6840" w:type="dxa"/>
          </w:tcPr>
          <w:p w14:paraId="49F1B462" w14:textId="074FD001" w:rsidR="00533553" w:rsidRPr="00BB2CCE" w:rsidRDefault="00533553" w:rsidP="00A11A20">
            <w:pPr>
              <w:pStyle w:val="ac"/>
              <w:numPr>
                <w:ilvl w:val="0"/>
                <w:numId w:val="34"/>
              </w:numPr>
              <w:spacing w:before="60" w:after="60"/>
              <w:ind w:left="234" w:hanging="234"/>
              <w:rPr>
                <w:rFonts w:ascii="Arial" w:hAnsi="Arial" w:cs="Arial"/>
                <w:lang w:eastAsia="zh-HK"/>
              </w:rPr>
            </w:pPr>
            <w:r>
              <w:rPr>
                <w:rFonts w:ascii="Arial" w:hAnsi="Arial" w:cs="Arial"/>
                <w:lang w:eastAsia="zh-HK"/>
              </w:rPr>
              <w:t>Partially functional with errors when retrieving records.</w:t>
            </w:r>
          </w:p>
        </w:tc>
      </w:tr>
      <w:tr w:rsidR="00533553" w14:paraId="00A522A5" w14:textId="77777777" w:rsidTr="00533553">
        <w:tc>
          <w:tcPr>
            <w:tcW w:w="1526" w:type="dxa"/>
            <w:vMerge/>
          </w:tcPr>
          <w:p w14:paraId="1F6774D6" w14:textId="77777777" w:rsidR="00533553" w:rsidRDefault="00533553" w:rsidP="009A14CB">
            <w:pPr>
              <w:spacing w:before="60" w:after="60"/>
              <w:rPr>
                <w:rFonts w:ascii="Arial" w:hAnsi="Arial" w:cs="Arial"/>
                <w:lang w:eastAsia="zh-HK"/>
              </w:rPr>
            </w:pPr>
          </w:p>
        </w:tc>
        <w:tc>
          <w:tcPr>
            <w:tcW w:w="922" w:type="dxa"/>
          </w:tcPr>
          <w:p w14:paraId="5EFA0637" w14:textId="77777777" w:rsidR="00533553" w:rsidRPr="00F448C4" w:rsidRDefault="00533553" w:rsidP="009A14CB">
            <w:pPr>
              <w:spacing w:before="60" w:after="60"/>
              <w:rPr>
                <w:rFonts w:ascii="Arial" w:hAnsi="Arial" w:cs="Arial"/>
                <w:lang w:eastAsia="zh-HK"/>
              </w:rPr>
            </w:pPr>
            <w:r>
              <w:rPr>
                <w:rFonts w:ascii="Arial" w:hAnsi="Arial" w:cs="Arial"/>
                <w:lang w:eastAsia="zh-HK"/>
              </w:rPr>
              <w:t>3-5</w:t>
            </w:r>
          </w:p>
        </w:tc>
        <w:tc>
          <w:tcPr>
            <w:tcW w:w="6840" w:type="dxa"/>
          </w:tcPr>
          <w:p w14:paraId="38CD48F8" w14:textId="77777777" w:rsidR="00533553" w:rsidRDefault="00533553" w:rsidP="009A14CB">
            <w:pPr>
              <w:pStyle w:val="ac"/>
              <w:numPr>
                <w:ilvl w:val="0"/>
                <w:numId w:val="34"/>
              </w:numPr>
              <w:spacing w:before="60" w:after="60"/>
              <w:ind w:left="234" w:hanging="234"/>
              <w:rPr>
                <w:rFonts w:ascii="Arial" w:hAnsi="Arial" w:cs="Arial"/>
                <w:lang w:eastAsia="zh-HK"/>
              </w:rPr>
            </w:pPr>
            <w:r>
              <w:rPr>
                <w:rFonts w:ascii="Arial" w:hAnsi="Arial" w:cs="Arial" w:hint="eastAsia"/>
                <w:lang w:eastAsia="zh-HK"/>
              </w:rPr>
              <w:t xml:space="preserve">Functional and have reasonable UI for specifying </w:t>
            </w:r>
            <w:r>
              <w:rPr>
                <w:rFonts w:ascii="Arial" w:hAnsi="Arial" w:cs="Arial"/>
                <w:lang w:eastAsia="zh-HK"/>
              </w:rPr>
              <w:t>searching</w:t>
            </w:r>
            <w:r>
              <w:rPr>
                <w:rFonts w:ascii="Arial" w:hAnsi="Arial" w:cs="Arial" w:hint="eastAsia"/>
                <w:lang w:eastAsia="zh-HK"/>
              </w:rPr>
              <w:t xml:space="preserve"> </w:t>
            </w:r>
            <w:r>
              <w:rPr>
                <w:rFonts w:ascii="Arial" w:hAnsi="Arial" w:cs="Arial"/>
                <w:lang w:eastAsia="zh-HK"/>
              </w:rPr>
              <w:t>criteria</w:t>
            </w:r>
          </w:p>
          <w:p w14:paraId="36751588" w14:textId="77777777" w:rsidR="00533553" w:rsidRDefault="00533553" w:rsidP="009A14CB">
            <w:pPr>
              <w:pStyle w:val="ac"/>
              <w:numPr>
                <w:ilvl w:val="0"/>
                <w:numId w:val="34"/>
              </w:numPr>
              <w:spacing w:before="60" w:after="60"/>
              <w:ind w:left="234" w:hanging="234"/>
              <w:rPr>
                <w:rFonts w:ascii="Arial" w:hAnsi="Arial" w:cs="Arial"/>
                <w:lang w:eastAsia="zh-HK"/>
              </w:rPr>
            </w:pPr>
            <w:r>
              <w:rPr>
                <w:rFonts w:ascii="Arial" w:hAnsi="Arial" w:cs="Arial"/>
                <w:lang w:eastAsia="zh-HK"/>
              </w:rPr>
              <w:t xml:space="preserve">NOT SPA – Award max 5 marks if not being SPA, regardless of other assessment criteria in this component. </w:t>
            </w:r>
          </w:p>
        </w:tc>
      </w:tr>
      <w:tr w:rsidR="00533553" w14:paraId="52713CCA" w14:textId="77777777" w:rsidTr="00533553">
        <w:tc>
          <w:tcPr>
            <w:tcW w:w="1526" w:type="dxa"/>
            <w:vMerge/>
          </w:tcPr>
          <w:p w14:paraId="5A2ECA7D" w14:textId="77777777" w:rsidR="00533553" w:rsidRDefault="00533553" w:rsidP="009A14CB">
            <w:pPr>
              <w:spacing w:before="60" w:after="60"/>
              <w:rPr>
                <w:rFonts w:ascii="Arial" w:hAnsi="Arial" w:cs="Arial"/>
                <w:lang w:eastAsia="zh-HK"/>
              </w:rPr>
            </w:pPr>
          </w:p>
        </w:tc>
        <w:tc>
          <w:tcPr>
            <w:tcW w:w="922" w:type="dxa"/>
          </w:tcPr>
          <w:p w14:paraId="501B003E" w14:textId="77777777" w:rsidR="00533553" w:rsidRPr="00F448C4" w:rsidRDefault="00533553" w:rsidP="009A14CB">
            <w:pPr>
              <w:spacing w:before="60" w:after="60"/>
              <w:rPr>
                <w:rFonts w:ascii="Arial" w:hAnsi="Arial" w:cs="Arial"/>
                <w:lang w:eastAsia="zh-HK"/>
              </w:rPr>
            </w:pPr>
            <w:r>
              <w:rPr>
                <w:rFonts w:ascii="Arial" w:hAnsi="Arial" w:cs="Arial"/>
                <w:lang w:eastAsia="zh-HK"/>
              </w:rPr>
              <w:t>6-8</w:t>
            </w:r>
          </w:p>
        </w:tc>
        <w:tc>
          <w:tcPr>
            <w:tcW w:w="6840" w:type="dxa"/>
          </w:tcPr>
          <w:p w14:paraId="36E51FDE" w14:textId="77777777" w:rsidR="00533553" w:rsidRDefault="00533553" w:rsidP="009A14CB">
            <w:pPr>
              <w:pStyle w:val="ac"/>
              <w:numPr>
                <w:ilvl w:val="0"/>
                <w:numId w:val="34"/>
              </w:numPr>
              <w:spacing w:before="60" w:after="60"/>
              <w:ind w:left="234" w:hanging="234"/>
              <w:rPr>
                <w:rFonts w:ascii="Arial" w:hAnsi="Arial" w:cs="Arial"/>
                <w:lang w:eastAsia="zh-HK"/>
              </w:rPr>
            </w:pPr>
            <w:r>
              <w:rPr>
                <w:rFonts w:ascii="Arial" w:hAnsi="Arial" w:cs="Arial" w:hint="eastAsia"/>
                <w:lang w:eastAsia="zh-HK"/>
              </w:rPr>
              <w:t>SPA</w:t>
            </w:r>
          </w:p>
          <w:p w14:paraId="0F045D38" w14:textId="77777777" w:rsidR="00533553" w:rsidRDefault="00533553" w:rsidP="009A14CB">
            <w:pPr>
              <w:pStyle w:val="ac"/>
              <w:numPr>
                <w:ilvl w:val="0"/>
                <w:numId w:val="34"/>
              </w:numPr>
              <w:spacing w:before="60" w:after="60"/>
              <w:ind w:left="234" w:hanging="234"/>
              <w:rPr>
                <w:rFonts w:ascii="Arial" w:hAnsi="Arial" w:cs="Arial"/>
                <w:lang w:eastAsia="zh-HK"/>
              </w:rPr>
            </w:pPr>
            <w:r>
              <w:rPr>
                <w:rFonts w:ascii="Arial" w:hAnsi="Arial" w:cs="Arial"/>
                <w:lang w:eastAsia="zh-HK"/>
              </w:rPr>
              <w:t>Good UI that allows users to specify searching criteria easily and precisely</w:t>
            </w:r>
          </w:p>
          <w:p w14:paraId="3578F174" w14:textId="77777777" w:rsidR="00533553" w:rsidRPr="002A2FFE" w:rsidRDefault="00533553" w:rsidP="009A14CB">
            <w:pPr>
              <w:pStyle w:val="ac"/>
              <w:numPr>
                <w:ilvl w:val="0"/>
                <w:numId w:val="34"/>
              </w:numPr>
              <w:spacing w:before="60" w:after="60"/>
              <w:ind w:left="234" w:hanging="234"/>
              <w:rPr>
                <w:rFonts w:ascii="Arial" w:hAnsi="Arial" w:cs="Arial"/>
                <w:lang w:eastAsia="zh-HK"/>
              </w:rPr>
            </w:pPr>
            <w:r>
              <w:rPr>
                <w:rFonts w:ascii="Arial" w:hAnsi="Arial" w:cs="Arial"/>
                <w:lang w:eastAsia="zh-HK"/>
              </w:rPr>
              <w:t>Provides reasonable feedbacks to users where errors are returned from server.</w:t>
            </w:r>
          </w:p>
        </w:tc>
      </w:tr>
      <w:tr w:rsidR="00533553" w14:paraId="46670223" w14:textId="77777777" w:rsidTr="00533553">
        <w:tc>
          <w:tcPr>
            <w:tcW w:w="1526" w:type="dxa"/>
            <w:vMerge/>
          </w:tcPr>
          <w:p w14:paraId="5D35FBEE" w14:textId="77777777" w:rsidR="00533553" w:rsidRDefault="00533553" w:rsidP="009A14CB">
            <w:pPr>
              <w:spacing w:before="60" w:after="60"/>
              <w:rPr>
                <w:rFonts w:ascii="Arial" w:hAnsi="Arial" w:cs="Arial"/>
                <w:lang w:eastAsia="zh-HK"/>
              </w:rPr>
            </w:pPr>
          </w:p>
        </w:tc>
        <w:tc>
          <w:tcPr>
            <w:tcW w:w="922" w:type="dxa"/>
          </w:tcPr>
          <w:p w14:paraId="7B0EBE89" w14:textId="77777777" w:rsidR="00533553" w:rsidRPr="00F448C4" w:rsidRDefault="00533553" w:rsidP="009A14CB">
            <w:pPr>
              <w:spacing w:before="60" w:after="60"/>
              <w:rPr>
                <w:rFonts w:ascii="Arial" w:hAnsi="Arial" w:cs="Arial"/>
                <w:lang w:eastAsia="zh-HK"/>
              </w:rPr>
            </w:pPr>
            <w:r>
              <w:rPr>
                <w:rFonts w:ascii="Arial" w:hAnsi="Arial" w:cs="Arial"/>
                <w:lang w:eastAsia="zh-HK"/>
              </w:rPr>
              <w:t>9-10</w:t>
            </w:r>
          </w:p>
        </w:tc>
        <w:tc>
          <w:tcPr>
            <w:tcW w:w="6840" w:type="dxa"/>
          </w:tcPr>
          <w:p w14:paraId="7FB08F3E" w14:textId="77777777" w:rsidR="00533553" w:rsidRDefault="00533553" w:rsidP="009A14CB">
            <w:pPr>
              <w:pStyle w:val="ac"/>
              <w:numPr>
                <w:ilvl w:val="0"/>
                <w:numId w:val="34"/>
              </w:numPr>
              <w:spacing w:before="60" w:after="60"/>
              <w:ind w:left="234" w:hanging="234"/>
              <w:rPr>
                <w:rFonts w:ascii="Arial" w:hAnsi="Arial" w:cs="Arial"/>
                <w:lang w:eastAsia="zh-HK"/>
              </w:rPr>
            </w:pPr>
            <w:r>
              <w:rPr>
                <w:rFonts w:ascii="Arial" w:hAnsi="Arial" w:cs="Arial" w:hint="eastAsia"/>
                <w:lang w:eastAsia="zh-HK"/>
              </w:rPr>
              <w:t>SPA</w:t>
            </w:r>
          </w:p>
          <w:p w14:paraId="337438EE" w14:textId="77777777" w:rsidR="00533553" w:rsidRDefault="00533553" w:rsidP="009A14CB">
            <w:pPr>
              <w:pStyle w:val="ac"/>
              <w:numPr>
                <w:ilvl w:val="0"/>
                <w:numId w:val="34"/>
              </w:numPr>
              <w:spacing w:before="60" w:after="60"/>
              <w:ind w:left="234" w:hanging="234"/>
              <w:rPr>
                <w:rFonts w:ascii="Arial" w:hAnsi="Arial" w:cs="Arial"/>
                <w:lang w:eastAsia="zh-HK"/>
              </w:rPr>
            </w:pPr>
            <w:r>
              <w:rPr>
                <w:rFonts w:ascii="Arial" w:hAnsi="Arial" w:cs="Arial"/>
                <w:lang w:eastAsia="zh-HK"/>
              </w:rPr>
              <w:t xml:space="preserve">Sophisticated </w:t>
            </w:r>
            <w:r>
              <w:rPr>
                <w:rFonts w:ascii="Arial" w:hAnsi="Arial" w:cs="Arial" w:hint="eastAsia"/>
                <w:lang w:eastAsia="zh-HK"/>
              </w:rPr>
              <w:t>search criteria</w:t>
            </w:r>
          </w:p>
          <w:p w14:paraId="0CB8E299" w14:textId="1A49EDCD" w:rsidR="00533553" w:rsidRDefault="00533553" w:rsidP="00A11A20">
            <w:pPr>
              <w:pStyle w:val="ac"/>
              <w:numPr>
                <w:ilvl w:val="0"/>
                <w:numId w:val="34"/>
              </w:numPr>
              <w:spacing w:before="60" w:after="60"/>
              <w:ind w:left="234" w:hanging="234"/>
              <w:rPr>
                <w:rFonts w:ascii="Arial" w:hAnsi="Arial" w:cs="Arial"/>
                <w:lang w:eastAsia="zh-HK"/>
              </w:rPr>
            </w:pPr>
            <w:r>
              <w:rPr>
                <w:rFonts w:ascii="Arial" w:hAnsi="Arial" w:cs="Arial"/>
                <w:lang w:eastAsia="zh-HK"/>
              </w:rPr>
              <w:t xml:space="preserve">Clear and intuitive formatting of record details possibly with advanced features like using </w:t>
            </w:r>
            <w:proofErr w:type="spellStart"/>
            <w:r>
              <w:rPr>
                <w:rFonts w:ascii="Arial" w:hAnsi="Arial" w:cs="Arial"/>
                <w:lang w:eastAsia="zh-HK"/>
              </w:rPr>
              <w:t>JQuery</w:t>
            </w:r>
            <w:proofErr w:type="spellEnd"/>
            <w:r>
              <w:rPr>
                <w:rFonts w:ascii="Arial" w:hAnsi="Arial" w:cs="Arial"/>
                <w:lang w:eastAsia="zh-HK"/>
              </w:rPr>
              <w:t xml:space="preserve"> for enhancing visual effects.</w:t>
            </w:r>
          </w:p>
        </w:tc>
      </w:tr>
      <w:tr w:rsidR="00533553" w14:paraId="5C60C117" w14:textId="77777777" w:rsidTr="00533553">
        <w:tc>
          <w:tcPr>
            <w:tcW w:w="1526" w:type="dxa"/>
            <w:vMerge w:val="restart"/>
          </w:tcPr>
          <w:p w14:paraId="78C9CF8E" w14:textId="29F00110" w:rsidR="00533553" w:rsidRDefault="00533553" w:rsidP="009A14CB">
            <w:pPr>
              <w:spacing w:before="60" w:after="60"/>
              <w:rPr>
                <w:rFonts w:ascii="Arial" w:hAnsi="Arial" w:cs="Arial"/>
                <w:lang w:eastAsia="zh-HK"/>
              </w:rPr>
            </w:pPr>
            <w:r>
              <w:rPr>
                <w:rFonts w:ascii="Arial" w:hAnsi="Arial" w:cs="Arial"/>
                <w:lang w:eastAsia="zh-HK"/>
              </w:rPr>
              <w:t>Maintenance of records</w:t>
            </w:r>
          </w:p>
          <w:p w14:paraId="712C686E" w14:textId="1969BC48" w:rsidR="00533553" w:rsidRDefault="00406BAC" w:rsidP="009A14CB">
            <w:pPr>
              <w:spacing w:before="60" w:after="60"/>
              <w:rPr>
                <w:rFonts w:ascii="Arial" w:hAnsi="Arial" w:cs="Arial"/>
                <w:lang w:eastAsia="zh-HK"/>
              </w:rPr>
            </w:pPr>
            <w:r>
              <w:rPr>
                <w:rFonts w:ascii="Arial" w:hAnsi="Arial" w:cs="Arial"/>
                <w:lang w:eastAsia="zh-HK"/>
              </w:rPr>
              <w:t>(8</w:t>
            </w:r>
            <w:r w:rsidR="00533553">
              <w:rPr>
                <w:rFonts w:ascii="Arial" w:hAnsi="Arial" w:cs="Arial"/>
                <w:lang w:eastAsia="zh-HK"/>
              </w:rPr>
              <w:t>%)</w:t>
            </w:r>
          </w:p>
        </w:tc>
        <w:tc>
          <w:tcPr>
            <w:tcW w:w="922" w:type="dxa"/>
          </w:tcPr>
          <w:p w14:paraId="4FAF28E4" w14:textId="3C51FE33" w:rsidR="00533553" w:rsidRPr="00F448C4" w:rsidRDefault="00406BAC" w:rsidP="009A14CB">
            <w:pPr>
              <w:spacing w:before="60" w:after="60"/>
              <w:rPr>
                <w:rFonts w:ascii="Arial" w:hAnsi="Arial" w:cs="Arial"/>
                <w:lang w:eastAsia="zh-HK"/>
              </w:rPr>
            </w:pPr>
            <w:r>
              <w:rPr>
                <w:rFonts w:ascii="Arial" w:hAnsi="Arial" w:cs="Arial"/>
                <w:lang w:eastAsia="zh-HK"/>
              </w:rPr>
              <w:t>0-2</w:t>
            </w:r>
          </w:p>
        </w:tc>
        <w:tc>
          <w:tcPr>
            <w:tcW w:w="6840" w:type="dxa"/>
          </w:tcPr>
          <w:p w14:paraId="0DC08015" w14:textId="77777777" w:rsidR="00533553" w:rsidRDefault="00533553" w:rsidP="009A14CB">
            <w:pPr>
              <w:pStyle w:val="ac"/>
              <w:numPr>
                <w:ilvl w:val="0"/>
                <w:numId w:val="34"/>
              </w:numPr>
              <w:spacing w:before="60" w:after="60"/>
              <w:ind w:left="234" w:hanging="234"/>
              <w:rPr>
                <w:rFonts w:ascii="Arial" w:hAnsi="Arial" w:cs="Arial"/>
                <w:lang w:eastAsia="zh-HK"/>
              </w:rPr>
            </w:pPr>
            <w:r>
              <w:rPr>
                <w:rFonts w:ascii="Arial" w:hAnsi="Arial" w:cs="Arial"/>
                <w:lang w:eastAsia="zh-HK"/>
              </w:rPr>
              <w:t xml:space="preserve">Partially functional with errors </w:t>
            </w:r>
          </w:p>
        </w:tc>
      </w:tr>
      <w:tr w:rsidR="00533553" w14:paraId="14F9B12A" w14:textId="77777777" w:rsidTr="00533553">
        <w:tc>
          <w:tcPr>
            <w:tcW w:w="1526" w:type="dxa"/>
            <w:vMerge/>
          </w:tcPr>
          <w:p w14:paraId="06DC89B8" w14:textId="77777777" w:rsidR="00533553" w:rsidRDefault="00533553" w:rsidP="009A14CB">
            <w:pPr>
              <w:spacing w:before="60" w:after="60"/>
              <w:rPr>
                <w:rFonts w:ascii="Arial" w:hAnsi="Arial" w:cs="Arial"/>
                <w:lang w:eastAsia="zh-HK"/>
              </w:rPr>
            </w:pPr>
          </w:p>
        </w:tc>
        <w:tc>
          <w:tcPr>
            <w:tcW w:w="922" w:type="dxa"/>
          </w:tcPr>
          <w:p w14:paraId="559BFCB5" w14:textId="4E94AAF6" w:rsidR="00533553" w:rsidRPr="00F448C4" w:rsidRDefault="00406BAC" w:rsidP="009A14CB">
            <w:pPr>
              <w:spacing w:before="60" w:after="60"/>
              <w:rPr>
                <w:rFonts w:ascii="Arial" w:hAnsi="Arial" w:cs="Arial"/>
                <w:lang w:eastAsia="zh-HK"/>
              </w:rPr>
            </w:pPr>
            <w:r>
              <w:rPr>
                <w:rFonts w:ascii="Arial" w:hAnsi="Arial" w:cs="Arial"/>
                <w:lang w:eastAsia="zh-HK"/>
              </w:rPr>
              <w:t>3-6</w:t>
            </w:r>
          </w:p>
        </w:tc>
        <w:tc>
          <w:tcPr>
            <w:tcW w:w="6840" w:type="dxa"/>
          </w:tcPr>
          <w:p w14:paraId="5C3A93AE" w14:textId="77777777" w:rsidR="00533553" w:rsidRDefault="00533553" w:rsidP="009A14CB">
            <w:pPr>
              <w:pStyle w:val="ac"/>
              <w:numPr>
                <w:ilvl w:val="0"/>
                <w:numId w:val="34"/>
              </w:numPr>
              <w:spacing w:before="60" w:after="60"/>
              <w:ind w:left="234" w:hanging="234"/>
              <w:rPr>
                <w:rFonts w:ascii="Arial" w:hAnsi="Arial" w:cs="Arial"/>
                <w:lang w:eastAsia="zh-HK"/>
              </w:rPr>
            </w:pPr>
            <w:r>
              <w:rPr>
                <w:rFonts w:ascii="Arial" w:hAnsi="Arial" w:cs="Arial" w:hint="eastAsia"/>
                <w:lang w:eastAsia="zh-HK"/>
              </w:rPr>
              <w:t xml:space="preserve">Functional and have reasonable UI </w:t>
            </w:r>
          </w:p>
          <w:p w14:paraId="4E405194" w14:textId="77777777" w:rsidR="00533553" w:rsidRDefault="00533553" w:rsidP="009A14CB">
            <w:pPr>
              <w:pStyle w:val="ac"/>
              <w:numPr>
                <w:ilvl w:val="0"/>
                <w:numId w:val="34"/>
              </w:numPr>
              <w:spacing w:before="60" w:after="60"/>
              <w:ind w:left="234" w:hanging="234"/>
              <w:rPr>
                <w:rFonts w:ascii="Arial" w:hAnsi="Arial" w:cs="Arial"/>
                <w:lang w:eastAsia="zh-HK"/>
              </w:rPr>
            </w:pPr>
            <w:r>
              <w:rPr>
                <w:rFonts w:ascii="Arial" w:hAnsi="Arial" w:cs="Arial"/>
                <w:lang w:eastAsia="zh-HK"/>
              </w:rPr>
              <w:t>Some error checking and feedbacks to users when errors occur</w:t>
            </w:r>
          </w:p>
        </w:tc>
      </w:tr>
      <w:tr w:rsidR="00533553" w14:paraId="29E7A1F8" w14:textId="77777777" w:rsidTr="00533553">
        <w:tc>
          <w:tcPr>
            <w:tcW w:w="1526" w:type="dxa"/>
            <w:vMerge/>
          </w:tcPr>
          <w:p w14:paraId="4A0E6522" w14:textId="77777777" w:rsidR="00533553" w:rsidRDefault="00533553" w:rsidP="009A14CB">
            <w:pPr>
              <w:spacing w:before="60" w:after="60"/>
              <w:rPr>
                <w:rFonts w:ascii="Arial" w:hAnsi="Arial" w:cs="Arial"/>
                <w:lang w:eastAsia="zh-HK"/>
              </w:rPr>
            </w:pPr>
          </w:p>
        </w:tc>
        <w:tc>
          <w:tcPr>
            <w:tcW w:w="922" w:type="dxa"/>
          </w:tcPr>
          <w:p w14:paraId="254AB121" w14:textId="787611FE" w:rsidR="00533553" w:rsidRPr="00F448C4" w:rsidRDefault="00406BAC" w:rsidP="009A14CB">
            <w:pPr>
              <w:spacing w:before="60" w:after="60"/>
              <w:rPr>
                <w:rFonts w:ascii="Arial" w:hAnsi="Arial" w:cs="Arial"/>
                <w:lang w:eastAsia="zh-HK"/>
              </w:rPr>
            </w:pPr>
            <w:r>
              <w:rPr>
                <w:rFonts w:ascii="Arial" w:hAnsi="Arial" w:cs="Arial"/>
                <w:lang w:eastAsia="zh-HK"/>
              </w:rPr>
              <w:t>7-8</w:t>
            </w:r>
          </w:p>
        </w:tc>
        <w:tc>
          <w:tcPr>
            <w:tcW w:w="6840" w:type="dxa"/>
          </w:tcPr>
          <w:p w14:paraId="3D7A086B" w14:textId="77777777" w:rsidR="00533553" w:rsidRDefault="00533553" w:rsidP="009A14CB">
            <w:pPr>
              <w:pStyle w:val="ac"/>
              <w:numPr>
                <w:ilvl w:val="0"/>
                <w:numId w:val="34"/>
              </w:numPr>
              <w:spacing w:before="60" w:after="60"/>
              <w:ind w:left="234" w:hanging="234"/>
              <w:rPr>
                <w:rFonts w:ascii="Arial" w:hAnsi="Arial" w:cs="Arial"/>
                <w:lang w:eastAsia="zh-HK"/>
              </w:rPr>
            </w:pPr>
            <w:r>
              <w:rPr>
                <w:rFonts w:ascii="Arial" w:hAnsi="Arial" w:cs="Arial"/>
                <w:lang w:eastAsia="zh-HK"/>
              </w:rPr>
              <w:t>Provide adequate responses to users after successful completion of maintenance operations</w:t>
            </w:r>
          </w:p>
          <w:p w14:paraId="0DA1CB03" w14:textId="77777777" w:rsidR="00533553" w:rsidRDefault="00533553" w:rsidP="009A14CB">
            <w:pPr>
              <w:pStyle w:val="ac"/>
              <w:numPr>
                <w:ilvl w:val="0"/>
                <w:numId w:val="34"/>
              </w:numPr>
              <w:spacing w:before="60" w:after="60"/>
              <w:ind w:left="234" w:hanging="234"/>
              <w:rPr>
                <w:rFonts w:ascii="Arial" w:hAnsi="Arial" w:cs="Arial"/>
                <w:lang w:eastAsia="zh-HK"/>
              </w:rPr>
            </w:pPr>
            <w:r>
              <w:rPr>
                <w:rFonts w:ascii="Arial" w:hAnsi="Arial" w:cs="Arial"/>
                <w:lang w:eastAsia="zh-HK"/>
              </w:rPr>
              <w:t xml:space="preserve">Sophisticated error checking and feedbacks to users when error occur </w:t>
            </w:r>
          </w:p>
        </w:tc>
      </w:tr>
      <w:tr w:rsidR="005A314E" w14:paraId="10EF0660" w14:textId="77777777" w:rsidTr="00533553">
        <w:trPr>
          <w:trHeight w:val="1007"/>
        </w:trPr>
        <w:tc>
          <w:tcPr>
            <w:tcW w:w="1526" w:type="dxa"/>
            <w:vMerge w:val="restart"/>
          </w:tcPr>
          <w:p w14:paraId="363D64C3" w14:textId="77777777" w:rsidR="005A314E" w:rsidRDefault="005A314E" w:rsidP="009A14CB">
            <w:pPr>
              <w:spacing w:before="60" w:after="60"/>
              <w:rPr>
                <w:rFonts w:ascii="Arial" w:hAnsi="Arial" w:cs="Arial"/>
                <w:lang w:eastAsia="zh-HK"/>
              </w:rPr>
            </w:pPr>
            <w:r>
              <w:rPr>
                <w:rFonts w:ascii="Arial" w:hAnsi="Arial" w:cs="Arial"/>
                <w:lang w:eastAsia="zh-HK"/>
              </w:rPr>
              <w:t xml:space="preserve">Usability &amp; User Experience </w:t>
            </w:r>
            <w:r>
              <w:rPr>
                <w:rFonts w:ascii="Arial" w:hAnsi="Arial" w:cs="Arial"/>
                <w:lang w:eastAsia="zh-HK"/>
              </w:rPr>
              <w:lastRenderedPageBreak/>
              <w:t>(5%)</w:t>
            </w:r>
          </w:p>
        </w:tc>
        <w:tc>
          <w:tcPr>
            <w:tcW w:w="922" w:type="dxa"/>
          </w:tcPr>
          <w:p w14:paraId="6C4F5E9F" w14:textId="3561F4FF" w:rsidR="005A314E" w:rsidRPr="00490AF9" w:rsidRDefault="005A314E" w:rsidP="009A14CB">
            <w:pPr>
              <w:spacing w:before="60" w:after="60"/>
              <w:rPr>
                <w:rFonts w:ascii="Arial" w:hAnsi="Arial" w:cs="Arial"/>
                <w:lang w:eastAsia="zh-HK"/>
              </w:rPr>
            </w:pPr>
            <w:r>
              <w:rPr>
                <w:rFonts w:ascii="Arial" w:hAnsi="Arial" w:cs="Arial"/>
                <w:lang w:eastAsia="zh-HK"/>
              </w:rPr>
              <w:lastRenderedPageBreak/>
              <w:t>0-1</w:t>
            </w:r>
          </w:p>
        </w:tc>
        <w:tc>
          <w:tcPr>
            <w:tcW w:w="6840" w:type="dxa"/>
          </w:tcPr>
          <w:p w14:paraId="3BEDF0C0" w14:textId="77777777" w:rsidR="005A314E" w:rsidRDefault="005A314E" w:rsidP="009A14CB">
            <w:pPr>
              <w:pStyle w:val="ac"/>
              <w:numPr>
                <w:ilvl w:val="0"/>
                <w:numId w:val="34"/>
              </w:numPr>
              <w:spacing w:before="60" w:after="60"/>
              <w:ind w:left="234" w:hanging="234"/>
              <w:rPr>
                <w:rFonts w:ascii="Arial" w:hAnsi="Arial" w:cs="Arial"/>
                <w:lang w:eastAsia="zh-HK"/>
              </w:rPr>
            </w:pPr>
            <w:r>
              <w:rPr>
                <w:rFonts w:ascii="Arial" w:hAnsi="Arial" w:cs="Arial"/>
                <w:lang w:eastAsia="zh-HK"/>
              </w:rPr>
              <w:t>Poor workflow design</w:t>
            </w:r>
          </w:p>
          <w:p w14:paraId="3239BA50" w14:textId="77777777" w:rsidR="005A314E" w:rsidRDefault="005A314E" w:rsidP="009A14CB">
            <w:pPr>
              <w:pStyle w:val="ac"/>
              <w:numPr>
                <w:ilvl w:val="0"/>
                <w:numId w:val="34"/>
              </w:numPr>
              <w:spacing w:before="60" w:after="60"/>
              <w:ind w:left="234" w:hanging="234"/>
              <w:rPr>
                <w:rFonts w:ascii="Arial" w:hAnsi="Arial" w:cs="Arial"/>
                <w:lang w:eastAsia="zh-HK"/>
              </w:rPr>
            </w:pPr>
            <w:r>
              <w:rPr>
                <w:rFonts w:ascii="Arial" w:hAnsi="Arial" w:cs="Arial"/>
                <w:lang w:eastAsia="zh-HK"/>
              </w:rPr>
              <w:t>Not intuitive to users for performing the operations.</w:t>
            </w:r>
          </w:p>
        </w:tc>
      </w:tr>
      <w:tr w:rsidR="005A314E" w14:paraId="0AA06F4C" w14:textId="77777777" w:rsidTr="00533553">
        <w:trPr>
          <w:trHeight w:val="962"/>
        </w:trPr>
        <w:tc>
          <w:tcPr>
            <w:tcW w:w="1526" w:type="dxa"/>
            <w:vMerge/>
          </w:tcPr>
          <w:p w14:paraId="3CD45117" w14:textId="77777777" w:rsidR="005A314E" w:rsidRDefault="005A314E" w:rsidP="009A14CB">
            <w:pPr>
              <w:spacing w:before="60" w:after="60"/>
              <w:rPr>
                <w:rFonts w:ascii="Arial" w:hAnsi="Arial" w:cs="Arial"/>
                <w:lang w:eastAsia="zh-HK"/>
              </w:rPr>
            </w:pPr>
          </w:p>
        </w:tc>
        <w:tc>
          <w:tcPr>
            <w:tcW w:w="922" w:type="dxa"/>
          </w:tcPr>
          <w:p w14:paraId="3837AC62" w14:textId="5F77EFE5" w:rsidR="005A314E" w:rsidRPr="00490AF9" w:rsidRDefault="005A314E" w:rsidP="009A14CB">
            <w:pPr>
              <w:spacing w:before="60" w:after="60"/>
              <w:rPr>
                <w:rFonts w:ascii="Arial" w:hAnsi="Arial" w:cs="Arial"/>
                <w:lang w:eastAsia="zh-HK"/>
              </w:rPr>
            </w:pPr>
            <w:r>
              <w:rPr>
                <w:rFonts w:ascii="Arial" w:hAnsi="Arial" w:cs="Arial"/>
                <w:lang w:eastAsia="zh-HK"/>
              </w:rPr>
              <w:t>2-3</w:t>
            </w:r>
          </w:p>
        </w:tc>
        <w:tc>
          <w:tcPr>
            <w:tcW w:w="6840" w:type="dxa"/>
          </w:tcPr>
          <w:p w14:paraId="4ADCFAF3" w14:textId="77777777" w:rsidR="005A314E" w:rsidRDefault="005A314E" w:rsidP="009A14CB">
            <w:pPr>
              <w:pStyle w:val="ac"/>
              <w:numPr>
                <w:ilvl w:val="0"/>
                <w:numId w:val="34"/>
              </w:numPr>
              <w:spacing w:before="60" w:after="60"/>
              <w:ind w:left="234" w:hanging="234"/>
              <w:rPr>
                <w:rFonts w:ascii="Arial" w:hAnsi="Arial" w:cs="Arial"/>
                <w:lang w:eastAsia="zh-HK"/>
              </w:rPr>
            </w:pPr>
            <w:r>
              <w:rPr>
                <w:rFonts w:ascii="Arial" w:hAnsi="Arial" w:cs="Arial"/>
                <w:lang w:eastAsia="zh-HK"/>
              </w:rPr>
              <w:t>Good UI and workflow design</w:t>
            </w:r>
          </w:p>
          <w:p w14:paraId="1A9423D5" w14:textId="77777777" w:rsidR="005A314E" w:rsidRDefault="005A314E" w:rsidP="009A14CB">
            <w:pPr>
              <w:pStyle w:val="ac"/>
              <w:numPr>
                <w:ilvl w:val="0"/>
                <w:numId w:val="34"/>
              </w:numPr>
              <w:spacing w:before="60" w:after="60"/>
              <w:ind w:left="234" w:hanging="234"/>
              <w:rPr>
                <w:rFonts w:ascii="Arial" w:hAnsi="Arial" w:cs="Arial"/>
                <w:lang w:eastAsia="zh-HK"/>
              </w:rPr>
            </w:pPr>
            <w:r>
              <w:rPr>
                <w:rFonts w:ascii="Arial" w:hAnsi="Arial" w:cs="Arial"/>
                <w:lang w:eastAsia="zh-HK"/>
              </w:rPr>
              <w:t xml:space="preserve">Straight forward and intuitive for users to perform required operations. </w:t>
            </w:r>
          </w:p>
        </w:tc>
      </w:tr>
      <w:tr w:rsidR="005A314E" w14:paraId="66372B77" w14:textId="77777777" w:rsidTr="00533553">
        <w:trPr>
          <w:trHeight w:val="962"/>
        </w:trPr>
        <w:tc>
          <w:tcPr>
            <w:tcW w:w="1526" w:type="dxa"/>
            <w:vMerge/>
          </w:tcPr>
          <w:p w14:paraId="45131A21" w14:textId="77777777" w:rsidR="005A314E" w:rsidRDefault="005A314E" w:rsidP="009A14CB">
            <w:pPr>
              <w:spacing w:before="60" w:after="60"/>
              <w:rPr>
                <w:rFonts w:ascii="Arial" w:hAnsi="Arial" w:cs="Arial"/>
                <w:lang w:eastAsia="zh-HK"/>
              </w:rPr>
            </w:pPr>
          </w:p>
        </w:tc>
        <w:tc>
          <w:tcPr>
            <w:tcW w:w="922" w:type="dxa"/>
          </w:tcPr>
          <w:p w14:paraId="08DE3A4F" w14:textId="1E47E709" w:rsidR="005A314E" w:rsidRDefault="005A314E" w:rsidP="009A14CB">
            <w:pPr>
              <w:spacing w:before="60" w:after="60"/>
              <w:rPr>
                <w:rFonts w:ascii="Arial" w:hAnsi="Arial" w:cs="Arial"/>
                <w:lang w:eastAsia="zh-HK"/>
              </w:rPr>
            </w:pPr>
            <w:r>
              <w:rPr>
                <w:rFonts w:ascii="Arial" w:hAnsi="Arial" w:cs="Arial"/>
                <w:lang w:eastAsia="zh-HK"/>
              </w:rPr>
              <w:t>4-5</w:t>
            </w:r>
          </w:p>
        </w:tc>
        <w:tc>
          <w:tcPr>
            <w:tcW w:w="6840" w:type="dxa"/>
          </w:tcPr>
          <w:p w14:paraId="2C77260C" w14:textId="77777777" w:rsidR="005A314E" w:rsidRDefault="005A314E" w:rsidP="009A14CB">
            <w:pPr>
              <w:pStyle w:val="ac"/>
              <w:numPr>
                <w:ilvl w:val="0"/>
                <w:numId w:val="34"/>
              </w:numPr>
              <w:spacing w:before="60" w:after="60"/>
              <w:ind w:left="234" w:hanging="234"/>
              <w:rPr>
                <w:rFonts w:ascii="Arial" w:hAnsi="Arial" w:cs="Arial"/>
                <w:lang w:eastAsia="zh-HK"/>
              </w:rPr>
            </w:pPr>
            <w:r>
              <w:rPr>
                <w:rFonts w:ascii="Arial" w:hAnsi="Arial" w:cs="Arial"/>
                <w:lang w:eastAsia="zh-HK"/>
              </w:rPr>
              <w:t xml:space="preserve">Extensive effort in UI and workflow design, leading to very good usability and user experience. </w:t>
            </w:r>
          </w:p>
          <w:p w14:paraId="506FA5C4" w14:textId="3783296F" w:rsidR="005A314E" w:rsidRDefault="005A314E" w:rsidP="009A14CB">
            <w:pPr>
              <w:pStyle w:val="ac"/>
              <w:numPr>
                <w:ilvl w:val="0"/>
                <w:numId w:val="34"/>
              </w:numPr>
              <w:spacing w:before="60" w:after="60"/>
              <w:ind w:left="234" w:hanging="234"/>
              <w:rPr>
                <w:rFonts w:ascii="Arial" w:hAnsi="Arial" w:cs="Arial"/>
                <w:lang w:eastAsia="zh-HK"/>
              </w:rPr>
            </w:pPr>
            <w:r>
              <w:rPr>
                <w:rFonts w:ascii="Arial" w:hAnsi="Arial" w:cs="Arial"/>
                <w:lang w:eastAsia="zh-HK"/>
              </w:rPr>
              <w:t xml:space="preserve">Consistent and stylish design, probably with some advanced features. </w:t>
            </w:r>
          </w:p>
        </w:tc>
      </w:tr>
      <w:tr w:rsidR="00533553" w14:paraId="02227B7F" w14:textId="77777777" w:rsidTr="00533553">
        <w:trPr>
          <w:trHeight w:val="1464"/>
        </w:trPr>
        <w:tc>
          <w:tcPr>
            <w:tcW w:w="1526" w:type="dxa"/>
          </w:tcPr>
          <w:p w14:paraId="47DA63CA" w14:textId="77777777" w:rsidR="00533553" w:rsidRDefault="00533553" w:rsidP="009A14CB">
            <w:pPr>
              <w:spacing w:before="60" w:after="60"/>
              <w:rPr>
                <w:rFonts w:ascii="Arial" w:hAnsi="Arial" w:cs="Arial"/>
                <w:lang w:eastAsia="zh-HK"/>
              </w:rPr>
            </w:pPr>
            <w:r>
              <w:rPr>
                <w:rFonts w:ascii="Arial" w:hAnsi="Arial" w:cs="Arial"/>
                <w:lang w:eastAsia="zh-HK"/>
              </w:rPr>
              <w:t>Extra and challenging features</w:t>
            </w:r>
          </w:p>
          <w:p w14:paraId="20332A88" w14:textId="7951D7CE" w:rsidR="00533553" w:rsidRDefault="00406BAC" w:rsidP="009A14CB">
            <w:pPr>
              <w:spacing w:before="60" w:after="60"/>
              <w:rPr>
                <w:rFonts w:ascii="Arial" w:hAnsi="Arial" w:cs="Arial"/>
                <w:lang w:eastAsia="zh-HK"/>
              </w:rPr>
            </w:pPr>
            <w:r>
              <w:rPr>
                <w:rFonts w:ascii="Arial" w:hAnsi="Arial" w:cs="Arial"/>
                <w:lang w:eastAsia="zh-HK"/>
              </w:rPr>
              <w:t>(7</w:t>
            </w:r>
            <w:r w:rsidR="00533553">
              <w:rPr>
                <w:rFonts w:ascii="Arial" w:hAnsi="Arial" w:cs="Arial"/>
                <w:lang w:eastAsia="zh-HK"/>
              </w:rPr>
              <w:t>%)</w:t>
            </w:r>
          </w:p>
        </w:tc>
        <w:tc>
          <w:tcPr>
            <w:tcW w:w="7762" w:type="dxa"/>
            <w:gridSpan w:val="2"/>
          </w:tcPr>
          <w:p w14:paraId="65F35754" w14:textId="77777777" w:rsidR="00533553" w:rsidRDefault="00533553" w:rsidP="009A14CB">
            <w:pPr>
              <w:pStyle w:val="ac"/>
              <w:numPr>
                <w:ilvl w:val="0"/>
                <w:numId w:val="34"/>
              </w:numPr>
              <w:spacing w:before="60" w:after="60"/>
              <w:ind w:left="234" w:hanging="234"/>
              <w:rPr>
                <w:rFonts w:ascii="Arial" w:hAnsi="Arial" w:cs="Arial"/>
                <w:lang w:eastAsia="zh-HK"/>
              </w:rPr>
            </w:pPr>
            <w:r>
              <w:rPr>
                <w:rFonts w:ascii="Arial" w:hAnsi="Arial" w:cs="Arial" w:hint="eastAsia"/>
                <w:lang w:eastAsia="zh-HK"/>
              </w:rPr>
              <w:t xml:space="preserve">Award marks according to </w:t>
            </w:r>
            <w:r>
              <w:rPr>
                <w:rFonts w:ascii="Arial" w:hAnsi="Arial" w:cs="Arial"/>
                <w:lang w:eastAsia="zh-HK"/>
              </w:rPr>
              <w:t xml:space="preserve">usefulness and implementation difficulty </w:t>
            </w:r>
          </w:p>
          <w:p w14:paraId="341F1201" w14:textId="77777777" w:rsidR="00533553" w:rsidRDefault="00533553" w:rsidP="00406BAC">
            <w:pPr>
              <w:pStyle w:val="ac"/>
              <w:numPr>
                <w:ilvl w:val="0"/>
                <w:numId w:val="34"/>
              </w:numPr>
              <w:spacing w:before="60" w:after="60"/>
              <w:ind w:left="234" w:hanging="234"/>
              <w:rPr>
                <w:rFonts w:ascii="Arial" w:hAnsi="Arial" w:cs="Arial"/>
                <w:lang w:eastAsia="zh-HK"/>
              </w:rPr>
            </w:pPr>
            <w:r>
              <w:rPr>
                <w:rFonts w:ascii="Arial" w:hAnsi="Arial" w:cs="Arial"/>
                <w:lang w:eastAsia="zh-HK"/>
              </w:rPr>
              <w:t xml:space="preserve">Each feature should normally be awarded with </w:t>
            </w:r>
            <w:r w:rsidR="00406BAC">
              <w:rPr>
                <w:rFonts w:ascii="Arial" w:hAnsi="Arial" w:cs="Arial"/>
                <w:lang w:eastAsia="zh-HK"/>
              </w:rPr>
              <w:t>2</w:t>
            </w:r>
            <w:r>
              <w:rPr>
                <w:rFonts w:ascii="Arial" w:hAnsi="Arial" w:cs="Arial"/>
                <w:lang w:eastAsia="zh-HK"/>
              </w:rPr>
              <w:t xml:space="preserve"> marks and max </w:t>
            </w:r>
            <w:r w:rsidR="00406BAC">
              <w:rPr>
                <w:rFonts w:ascii="Arial" w:hAnsi="Arial" w:cs="Arial"/>
                <w:lang w:eastAsia="zh-HK"/>
              </w:rPr>
              <w:t>3</w:t>
            </w:r>
            <w:r>
              <w:rPr>
                <w:rFonts w:ascii="Arial" w:hAnsi="Arial" w:cs="Arial"/>
                <w:lang w:eastAsia="zh-HK"/>
              </w:rPr>
              <w:t xml:space="preserve"> marks</w:t>
            </w:r>
          </w:p>
          <w:p w14:paraId="436A2CFF" w14:textId="2B8DF0F4" w:rsidR="00406BAC" w:rsidRDefault="00406BAC" w:rsidP="00406BAC">
            <w:pPr>
              <w:pStyle w:val="ac"/>
              <w:numPr>
                <w:ilvl w:val="0"/>
                <w:numId w:val="34"/>
              </w:numPr>
              <w:spacing w:before="60" w:after="60"/>
              <w:ind w:left="234" w:hanging="234"/>
              <w:rPr>
                <w:rFonts w:ascii="Arial" w:hAnsi="Arial" w:cs="Arial"/>
                <w:lang w:eastAsia="zh-HK"/>
              </w:rPr>
            </w:pPr>
            <w:r>
              <w:rPr>
                <w:rFonts w:ascii="Arial" w:hAnsi="Arial" w:cs="Arial"/>
                <w:lang w:eastAsia="zh-HK"/>
              </w:rPr>
              <w:t>Examples: multi-lingual support, map and path, pagination and sorting of records, responsive pages</w:t>
            </w:r>
          </w:p>
        </w:tc>
      </w:tr>
    </w:tbl>
    <w:p w14:paraId="4E36DC42" w14:textId="598FABED" w:rsidR="008A63E9" w:rsidRDefault="008A63E9" w:rsidP="00A11A20">
      <w:pPr>
        <w:spacing w:before="240" w:after="120"/>
        <w:rPr>
          <w:rFonts w:ascii="Arial" w:hAnsi="Arial" w:cs="Arial"/>
          <w:lang w:eastAsia="zh-HK"/>
        </w:rPr>
      </w:pPr>
    </w:p>
    <w:tbl>
      <w:tblPr>
        <w:tblStyle w:val="ad"/>
        <w:tblW w:w="9378" w:type="dxa"/>
        <w:tblLayout w:type="fixed"/>
        <w:tblLook w:val="04A0" w:firstRow="1" w:lastRow="0" w:firstColumn="1" w:lastColumn="0" w:noHBand="0" w:noVBand="1"/>
      </w:tblPr>
      <w:tblGrid>
        <w:gridCol w:w="2235"/>
        <w:gridCol w:w="850"/>
        <w:gridCol w:w="6293"/>
      </w:tblGrid>
      <w:tr w:rsidR="00342A72" w14:paraId="6794AF82" w14:textId="77777777" w:rsidTr="00342A72">
        <w:tc>
          <w:tcPr>
            <w:tcW w:w="9378" w:type="dxa"/>
            <w:gridSpan w:val="3"/>
          </w:tcPr>
          <w:p w14:paraId="1485AEEE" w14:textId="1CF6433B" w:rsidR="00342A72" w:rsidRPr="00342A72" w:rsidRDefault="00342A72" w:rsidP="00342A72">
            <w:pPr>
              <w:spacing w:before="60" w:after="60"/>
              <w:rPr>
                <w:rFonts w:ascii="Arial" w:hAnsi="Arial" w:cs="Arial"/>
                <w:lang w:eastAsia="zh-HK"/>
              </w:rPr>
            </w:pPr>
            <w:r w:rsidRPr="00D626C4">
              <w:rPr>
                <w:rFonts w:ascii="Arial" w:hAnsi="Arial" w:cs="Arial"/>
                <w:b/>
                <w:lang w:eastAsia="zh-HK"/>
              </w:rPr>
              <w:t xml:space="preserve">Part </w:t>
            </w:r>
            <w:r>
              <w:rPr>
                <w:rFonts w:ascii="Arial" w:hAnsi="Arial" w:cs="Arial"/>
                <w:b/>
                <w:lang w:eastAsia="zh-HK"/>
              </w:rPr>
              <w:t>4</w:t>
            </w:r>
            <w:r w:rsidRPr="00D626C4">
              <w:rPr>
                <w:rFonts w:ascii="Arial" w:hAnsi="Arial" w:cs="Arial"/>
                <w:b/>
                <w:lang w:eastAsia="zh-HK"/>
              </w:rPr>
              <w:t xml:space="preserve">: </w:t>
            </w:r>
            <w:r>
              <w:rPr>
                <w:rFonts w:ascii="Arial" w:hAnsi="Arial" w:cs="Arial"/>
                <w:b/>
                <w:lang w:eastAsia="zh-HK"/>
              </w:rPr>
              <w:t>Testing (Total 10</w:t>
            </w:r>
            <w:r w:rsidRPr="00D626C4">
              <w:rPr>
                <w:rFonts w:ascii="Arial" w:hAnsi="Arial" w:cs="Arial"/>
                <w:b/>
                <w:lang w:eastAsia="zh-HK"/>
              </w:rPr>
              <w:t>%)</w:t>
            </w:r>
          </w:p>
        </w:tc>
      </w:tr>
      <w:tr w:rsidR="00342A72" w14:paraId="0F6906C4" w14:textId="77777777" w:rsidTr="00342A72">
        <w:tc>
          <w:tcPr>
            <w:tcW w:w="2235" w:type="dxa"/>
            <w:vMerge w:val="restart"/>
          </w:tcPr>
          <w:p w14:paraId="49E45911" w14:textId="00BB32AC" w:rsidR="00342A72" w:rsidRDefault="00342A72" w:rsidP="00342A72">
            <w:pPr>
              <w:spacing w:before="60" w:after="60"/>
              <w:rPr>
                <w:rFonts w:ascii="Arial" w:hAnsi="Arial" w:cs="Arial"/>
                <w:lang w:eastAsia="zh-HK"/>
              </w:rPr>
            </w:pPr>
            <w:r>
              <w:rPr>
                <w:rFonts w:ascii="Arial" w:hAnsi="Arial" w:cs="Arial"/>
                <w:lang w:eastAsia="zh-HK"/>
              </w:rPr>
              <w:t>Testing steps and execution</w:t>
            </w:r>
          </w:p>
          <w:p w14:paraId="5839CAF9" w14:textId="7AC40955" w:rsidR="00342A72" w:rsidRDefault="00342A72" w:rsidP="00342A72">
            <w:pPr>
              <w:spacing w:before="60" w:after="60"/>
              <w:rPr>
                <w:rFonts w:ascii="Arial" w:hAnsi="Arial" w:cs="Arial"/>
                <w:lang w:eastAsia="zh-HK"/>
              </w:rPr>
            </w:pPr>
            <w:r>
              <w:rPr>
                <w:rFonts w:ascii="Arial" w:hAnsi="Arial" w:cs="Arial"/>
                <w:lang w:eastAsia="zh-HK"/>
              </w:rPr>
              <w:t>(5%)</w:t>
            </w:r>
          </w:p>
        </w:tc>
        <w:tc>
          <w:tcPr>
            <w:tcW w:w="850" w:type="dxa"/>
          </w:tcPr>
          <w:p w14:paraId="3C2C9E94" w14:textId="511B5350" w:rsidR="00342A72" w:rsidRDefault="00342A72" w:rsidP="00342A72">
            <w:pPr>
              <w:spacing w:before="60" w:after="60"/>
              <w:rPr>
                <w:rFonts w:ascii="Arial" w:hAnsi="Arial" w:cs="Arial"/>
                <w:lang w:eastAsia="zh-HK"/>
              </w:rPr>
            </w:pPr>
            <w:r>
              <w:rPr>
                <w:rFonts w:ascii="Arial" w:hAnsi="Arial" w:cs="Arial"/>
                <w:lang w:eastAsia="zh-HK"/>
              </w:rPr>
              <w:t>0-1</w:t>
            </w:r>
          </w:p>
        </w:tc>
        <w:tc>
          <w:tcPr>
            <w:tcW w:w="6293" w:type="dxa"/>
          </w:tcPr>
          <w:p w14:paraId="16CC71BB" w14:textId="72435559" w:rsidR="00342A72" w:rsidRDefault="00342A72" w:rsidP="00342A72">
            <w:pPr>
              <w:pStyle w:val="ac"/>
              <w:numPr>
                <w:ilvl w:val="0"/>
                <w:numId w:val="34"/>
              </w:numPr>
              <w:spacing w:before="60" w:after="60"/>
              <w:ind w:left="234" w:hanging="234"/>
              <w:rPr>
                <w:rFonts w:ascii="Arial" w:hAnsi="Arial" w:cs="Arial"/>
                <w:lang w:eastAsia="zh-HK"/>
              </w:rPr>
            </w:pPr>
            <w:r>
              <w:rPr>
                <w:rFonts w:ascii="Arial" w:hAnsi="Arial" w:cs="Arial"/>
                <w:lang w:eastAsia="zh-HK"/>
              </w:rPr>
              <w:t xml:space="preserve">Only a few trivial test cases performed, without interpretation or even raw results. </w:t>
            </w:r>
          </w:p>
        </w:tc>
      </w:tr>
      <w:tr w:rsidR="00342A72" w14:paraId="43E500F0" w14:textId="77777777" w:rsidTr="00342A72">
        <w:tc>
          <w:tcPr>
            <w:tcW w:w="2235" w:type="dxa"/>
            <w:vMerge/>
          </w:tcPr>
          <w:p w14:paraId="4B354F24" w14:textId="77777777" w:rsidR="00342A72" w:rsidRDefault="00342A72" w:rsidP="00342A72">
            <w:pPr>
              <w:spacing w:before="60" w:after="60"/>
              <w:rPr>
                <w:rFonts w:ascii="Arial" w:hAnsi="Arial" w:cs="Arial"/>
                <w:lang w:eastAsia="zh-HK"/>
              </w:rPr>
            </w:pPr>
          </w:p>
        </w:tc>
        <w:tc>
          <w:tcPr>
            <w:tcW w:w="850" w:type="dxa"/>
          </w:tcPr>
          <w:p w14:paraId="5729EBEC" w14:textId="65765D50" w:rsidR="00342A72" w:rsidRDefault="00342A72" w:rsidP="00342A72">
            <w:pPr>
              <w:spacing w:before="60" w:after="60"/>
              <w:rPr>
                <w:rFonts w:ascii="Arial" w:hAnsi="Arial" w:cs="Arial"/>
                <w:lang w:eastAsia="zh-HK"/>
              </w:rPr>
            </w:pPr>
            <w:r>
              <w:rPr>
                <w:rFonts w:ascii="Arial" w:hAnsi="Arial" w:cs="Arial"/>
                <w:lang w:eastAsia="zh-HK"/>
              </w:rPr>
              <w:t>2-3</w:t>
            </w:r>
          </w:p>
        </w:tc>
        <w:tc>
          <w:tcPr>
            <w:tcW w:w="6293" w:type="dxa"/>
          </w:tcPr>
          <w:p w14:paraId="5CB1E622" w14:textId="25765933" w:rsidR="00342A72" w:rsidRDefault="00342A72" w:rsidP="00342A72">
            <w:pPr>
              <w:pStyle w:val="ac"/>
              <w:numPr>
                <w:ilvl w:val="0"/>
                <w:numId w:val="34"/>
              </w:numPr>
              <w:spacing w:before="60" w:after="60"/>
              <w:ind w:left="234" w:hanging="234"/>
              <w:rPr>
                <w:rFonts w:ascii="Arial" w:hAnsi="Arial" w:cs="Arial"/>
                <w:lang w:eastAsia="zh-HK"/>
              </w:rPr>
            </w:pPr>
            <w:r>
              <w:rPr>
                <w:rFonts w:ascii="Arial" w:hAnsi="Arial" w:cs="Arial"/>
                <w:lang w:eastAsia="zh-HK"/>
              </w:rPr>
              <w:t xml:space="preserve">A number of test cases performed but not comprehensive enough. </w:t>
            </w:r>
          </w:p>
        </w:tc>
      </w:tr>
      <w:tr w:rsidR="00342A72" w14:paraId="00E607BC" w14:textId="77777777" w:rsidTr="00342A72">
        <w:tc>
          <w:tcPr>
            <w:tcW w:w="2235" w:type="dxa"/>
            <w:vMerge/>
          </w:tcPr>
          <w:p w14:paraId="4361DC0B" w14:textId="77777777" w:rsidR="00342A72" w:rsidRDefault="00342A72" w:rsidP="00342A72">
            <w:pPr>
              <w:spacing w:before="60" w:after="60"/>
              <w:rPr>
                <w:rFonts w:ascii="Arial" w:hAnsi="Arial" w:cs="Arial"/>
                <w:lang w:eastAsia="zh-HK"/>
              </w:rPr>
            </w:pPr>
          </w:p>
        </w:tc>
        <w:tc>
          <w:tcPr>
            <w:tcW w:w="850" w:type="dxa"/>
          </w:tcPr>
          <w:p w14:paraId="1C435835" w14:textId="3C640193" w:rsidR="00342A72" w:rsidRDefault="00342A72" w:rsidP="00342A72">
            <w:pPr>
              <w:spacing w:before="60" w:after="60"/>
              <w:rPr>
                <w:rFonts w:ascii="Arial" w:hAnsi="Arial" w:cs="Arial"/>
                <w:lang w:eastAsia="zh-HK"/>
              </w:rPr>
            </w:pPr>
            <w:r>
              <w:rPr>
                <w:rFonts w:ascii="Arial" w:hAnsi="Arial" w:cs="Arial"/>
                <w:lang w:eastAsia="zh-HK"/>
              </w:rPr>
              <w:t>4-5</w:t>
            </w:r>
          </w:p>
        </w:tc>
        <w:tc>
          <w:tcPr>
            <w:tcW w:w="6293" w:type="dxa"/>
          </w:tcPr>
          <w:p w14:paraId="5E9BA44C" w14:textId="5DEDBF9D" w:rsidR="00342A72" w:rsidRDefault="00342A72" w:rsidP="00342A72">
            <w:pPr>
              <w:pStyle w:val="ac"/>
              <w:numPr>
                <w:ilvl w:val="0"/>
                <w:numId w:val="34"/>
              </w:numPr>
              <w:spacing w:before="60" w:after="60"/>
              <w:ind w:left="234" w:hanging="234"/>
              <w:rPr>
                <w:rFonts w:ascii="Arial" w:hAnsi="Arial" w:cs="Arial"/>
                <w:lang w:eastAsia="zh-HK"/>
              </w:rPr>
            </w:pPr>
            <w:r>
              <w:rPr>
                <w:rFonts w:ascii="Arial" w:hAnsi="Arial" w:cs="Arial"/>
                <w:lang w:eastAsia="zh-HK"/>
              </w:rPr>
              <w:t>Rather comprehensive testing performed covering different aspects.</w:t>
            </w:r>
          </w:p>
        </w:tc>
      </w:tr>
      <w:tr w:rsidR="00342A72" w14:paraId="2EB62615" w14:textId="77777777" w:rsidTr="00342A72">
        <w:tc>
          <w:tcPr>
            <w:tcW w:w="2235" w:type="dxa"/>
            <w:vMerge w:val="restart"/>
          </w:tcPr>
          <w:p w14:paraId="7BB12367" w14:textId="77777777" w:rsidR="00342A72" w:rsidRDefault="00342A72" w:rsidP="00342A72">
            <w:pPr>
              <w:spacing w:before="60" w:after="60"/>
              <w:rPr>
                <w:rFonts w:ascii="Arial" w:hAnsi="Arial" w:cs="Arial"/>
                <w:lang w:eastAsia="zh-HK"/>
              </w:rPr>
            </w:pPr>
            <w:r>
              <w:rPr>
                <w:rFonts w:ascii="Arial" w:hAnsi="Arial" w:cs="Arial"/>
                <w:lang w:eastAsia="zh-HK"/>
              </w:rPr>
              <w:t xml:space="preserve">Test documentation and analysis </w:t>
            </w:r>
          </w:p>
          <w:p w14:paraId="6271E925" w14:textId="0E5B5505" w:rsidR="00342A72" w:rsidRDefault="00342A72" w:rsidP="00342A72">
            <w:pPr>
              <w:spacing w:before="60" w:after="60"/>
              <w:rPr>
                <w:rFonts w:ascii="Arial" w:hAnsi="Arial" w:cs="Arial"/>
                <w:lang w:eastAsia="zh-HK"/>
              </w:rPr>
            </w:pPr>
            <w:r>
              <w:rPr>
                <w:rFonts w:ascii="Arial" w:hAnsi="Arial" w:cs="Arial"/>
                <w:lang w:eastAsia="zh-HK"/>
              </w:rPr>
              <w:t>(5%)</w:t>
            </w:r>
          </w:p>
        </w:tc>
        <w:tc>
          <w:tcPr>
            <w:tcW w:w="850" w:type="dxa"/>
          </w:tcPr>
          <w:p w14:paraId="470A2568" w14:textId="6228BFCF" w:rsidR="00342A72" w:rsidRDefault="00342A72" w:rsidP="00342A72">
            <w:pPr>
              <w:spacing w:before="60" w:after="60"/>
              <w:rPr>
                <w:rFonts w:ascii="Arial" w:hAnsi="Arial" w:cs="Arial"/>
                <w:lang w:eastAsia="zh-HK"/>
              </w:rPr>
            </w:pPr>
            <w:r>
              <w:rPr>
                <w:rFonts w:ascii="Arial" w:hAnsi="Arial" w:cs="Arial"/>
                <w:lang w:eastAsia="zh-HK"/>
              </w:rPr>
              <w:t>0-1</w:t>
            </w:r>
          </w:p>
        </w:tc>
        <w:tc>
          <w:tcPr>
            <w:tcW w:w="6293" w:type="dxa"/>
          </w:tcPr>
          <w:p w14:paraId="6B49DA79" w14:textId="25D58DAF" w:rsidR="00342A72" w:rsidRDefault="00342A72" w:rsidP="00342A72">
            <w:pPr>
              <w:pStyle w:val="ac"/>
              <w:numPr>
                <w:ilvl w:val="0"/>
                <w:numId w:val="34"/>
              </w:numPr>
              <w:spacing w:before="60" w:after="60"/>
              <w:ind w:left="234" w:hanging="234"/>
              <w:rPr>
                <w:rFonts w:ascii="Arial" w:hAnsi="Arial" w:cs="Arial"/>
                <w:lang w:eastAsia="zh-HK"/>
              </w:rPr>
            </w:pPr>
            <w:r>
              <w:rPr>
                <w:rFonts w:ascii="Arial" w:hAnsi="Arial" w:cs="Arial"/>
                <w:lang w:eastAsia="zh-HK"/>
              </w:rPr>
              <w:t>Little and weak analysis and interpretation on the results.</w:t>
            </w:r>
          </w:p>
        </w:tc>
      </w:tr>
      <w:tr w:rsidR="00342A72" w14:paraId="65504AF9" w14:textId="77777777" w:rsidTr="00342A72">
        <w:tc>
          <w:tcPr>
            <w:tcW w:w="2235" w:type="dxa"/>
            <w:vMerge/>
          </w:tcPr>
          <w:p w14:paraId="1DD45B51" w14:textId="77777777" w:rsidR="00342A72" w:rsidRDefault="00342A72" w:rsidP="00342A72">
            <w:pPr>
              <w:spacing w:before="60" w:after="60"/>
              <w:rPr>
                <w:rFonts w:ascii="Arial" w:hAnsi="Arial" w:cs="Arial"/>
                <w:lang w:eastAsia="zh-HK"/>
              </w:rPr>
            </w:pPr>
          </w:p>
        </w:tc>
        <w:tc>
          <w:tcPr>
            <w:tcW w:w="850" w:type="dxa"/>
          </w:tcPr>
          <w:p w14:paraId="76BFE6DF" w14:textId="505355D2" w:rsidR="00342A72" w:rsidRDefault="00342A72" w:rsidP="00342A72">
            <w:pPr>
              <w:spacing w:before="60" w:after="60"/>
              <w:rPr>
                <w:rFonts w:ascii="Arial" w:hAnsi="Arial" w:cs="Arial"/>
                <w:lang w:eastAsia="zh-HK"/>
              </w:rPr>
            </w:pPr>
            <w:r>
              <w:rPr>
                <w:rFonts w:ascii="Arial" w:hAnsi="Arial" w:cs="Arial"/>
                <w:lang w:eastAsia="zh-HK"/>
              </w:rPr>
              <w:t>2-3</w:t>
            </w:r>
          </w:p>
        </w:tc>
        <w:tc>
          <w:tcPr>
            <w:tcW w:w="6293" w:type="dxa"/>
          </w:tcPr>
          <w:p w14:paraId="3B08FEE9" w14:textId="02EC3B0A" w:rsidR="00342A72" w:rsidRDefault="00533553" w:rsidP="00342A72">
            <w:pPr>
              <w:pStyle w:val="ac"/>
              <w:numPr>
                <w:ilvl w:val="0"/>
                <w:numId w:val="34"/>
              </w:numPr>
              <w:spacing w:before="60" w:after="60"/>
              <w:ind w:left="234" w:hanging="234"/>
              <w:rPr>
                <w:rFonts w:ascii="Arial" w:hAnsi="Arial" w:cs="Arial"/>
                <w:lang w:eastAsia="zh-HK"/>
              </w:rPr>
            </w:pPr>
            <w:r>
              <w:rPr>
                <w:rFonts w:ascii="Arial" w:hAnsi="Arial" w:cs="Arial"/>
                <w:lang w:eastAsia="zh-HK"/>
              </w:rPr>
              <w:t xml:space="preserve">Raw results are documented in detail with some analysis and interpretation of results. </w:t>
            </w:r>
          </w:p>
        </w:tc>
      </w:tr>
      <w:tr w:rsidR="00342A72" w14:paraId="54102D68" w14:textId="77777777" w:rsidTr="00342A72">
        <w:tc>
          <w:tcPr>
            <w:tcW w:w="2235" w:type="dxa"/>
            <w:vMerge/>
          </w:tcPr>
          <w:p w14:paraId="5E130C61" w14:textId="77777777" w:rsidR="00342A72" w:rsidRDefault="00342A72" w:rsidP="00342A72">
            <w:pPr>
              <w:spacing w:before="60" w:after="60"/>
              <w:rPr>
                <w:rFonts w:ascii="Arial" w:hAnsi="Arial" w:cs="Arial"/>
                <w:lang w:eastAsia="zh-HK"/>
              </w:rPr>
            </w:pPr>
          </w:p>
        </w:tc>
        <w:tc>
          <w:tcPr>
            <w:tcW w:w="850" w:type="dxa"/>
          </w:tcPr>
          <w:p w14:paraId="1BCEC094" w14:textId="2810292A" w:rsidR="00342A72" w:rsidRDefault="00342A72" w:rsidP="00342A72">
            <w:pPr>
              <w:spacing w:before="60" w:after="60"/>
              <w:rPr>
                <w:rFonts w:ascii="Arial" w:hAnsi="Arial" w:cs="Arial"/>
                <w:lang w:eastAsia="zh-HK"/>
              </w:rPr>
            </w:pPr>
            <w:r>
              <w:rPr>
                <w:rFonts w:ascii="Arial" w:hAnsi="Arial" w:cs="Arial"/>
                <w:lang w:eastAsia="zh-HK"/>
              </w:rPr>
              <w:t>4-5</w:t>
            </w:r>
          </w:p>
        </w:tc>
        <w:tc>
          <w:tcPr>
            <w:tcW w:w="6293" w:type="dxa"/>
          </w:tcPr>
          <w:p w14:paraId="65BEB159" w14:textId="563E96F6" w:rsidR="00342A72" w:rsidRDefault="00533553" w:rsidP="00342A72">
            <w:pPr>
              <w:pStyle w:val="ac"/>
              <w:numPr>
                <w:ilvl w:val="0"/>
                <w:numId w:val="34"/>
              </w:numPr>
              <w:spacing w:before="60" w:after="60"/>
              <w:ind w:left="234" w:hanging="234"/>
              <w:rPr>
                <w:rFonts w:ascii="Arial" w:hAnsi="Arial" w:cs="Arial"/>
                <w:lang w:eastAsia="zh-HK"/>
              </w:rPr>
            </w:pPr>
            <w:r>
              <w:rPr>
                <w:rFonts w:ascii="Arial" w:hAnsi="Arial" w:cs="Arial"/>
                <w:lang w:eastAsia="zh-HK"/>
              </w:rPr>
              <w:t xml:space="preserve">Comprehensive analysis and interpretation leading to insights to the product quality, weakness and enhancement needed. </w:t>
            </w:r>
          </w:p>
        </w:tc>
      </w:tr>
    </w:tbl>
    <w:p w14:paraId="7D3AC353" w14:textId="77777777" w:rsidR="008A63E9" w:rsidRDefault="008A63E9" w:rsidP="00A11A20">
      <w:pPr>
        <w:spacing w:before="240" w:after="120"/>
        <w:rPr>
          <w:rFonts w:ascii="Arial" w:hAnsi="Arial" w:cs="Arial"/>
          <w:lang w:eastAsia="zh-HK"/>
        </w:rPr>
      </w:pPr>
    </w:p>
    <w:tbl>
      <w:tblPr>
        <w:tblStyle w:val="ad"/>
        <w:tblW w:w="9378" w:type="dxa"/>
        <w:tblLayout w:type="fixed"/>
        <w:tblLook w:val="04A0" w:firstRow="1" w:lastRow="0" w:firstColumn="1" w:lastColumn="0" w:noHBand="0" w:noVBand="1"/>
      </w:tblPr>
      <w:tblGrid>
        <w:gridCol w:w="2235"/>
        <w:gridCol w:w="843"/>
        <w:gridCol w:w="7"/>
        <w:gridCol w:w="6293"/>
      </w:tblGrid>
      <w:tr w:rsidR="00533553" w14:paraId="484A6C10" w14:textId="77777777" w:rsidTr="00533553">
        <w:tc>
          <w:tcPr>
            <w:tcW w:w="9378" w:type="dxa"/>
            <w:gridSpan w:val="4"/>
          </w:tcPr>
          <w:p w14:paraId="0887FB8A" w14:textId="0011957B" w:rsidR="00533553" w:rsidRDefault="00533553" w:rsidP="00533553">
            <w:pPr>
              <w:spacing w:before="60" w:after="0"/>
              <w:rPr>
                <w:rFonts w:ascii="Arial" w:hAnsi="Arial" w:cs="Arial"/>
                <w:b/>
                <w:lang w:eastAsia="zh-HK"/>
              </w:rPr>
            </w:pPr>
            <w:r>
              <w:rPr>
                <w:rFonts w:ascii="Arial" w:hAnsi="Arial" w:cs="Arial"/>
                <w:b/>
                <w:lang w:eastAsia="zh-HK"/>
              </w:rPr>
              <w:t>Part 5:</w:t>
            </w:r>
            <w:r w:rsidRPr="006F251C">
              <w:rPr>
                <w:rFonts w:ascii="Arial" w:hAnsi="Arial" w:cs="Arial"/>
                <w:b/>
                <w:lang w:eastAsia="zh-HK"/>
              </w:rPr>
              <w:t xml:space="preserve"> </w:t>
            </w:r>
            <w:r>
              <w:rPr>
                <w:rFonts w:ascii="Arial" w:hAnsi="Arial" w:cs="Arial"/>
                <w:b/>
                <w:lang w:eastAsia="zh-HK"/>
              </w:rPr>
              <w:t xml:space="preserve">Presentation, Demonstration, </w:t>
            </w:r>
            <w:r w:rsidRPr="006F251C">
              <w:rPr>
                <w:rFonts w:ascii="Arial" w:hAnsi="Arial" w:cs="Arial"/>
                <w:b/>
                <w:lang w:eastAsia="zh-HK"/>
              </w:rPr>
              <w:t xml:space="preserve">Documentation and </w:t>
            </w:r>
            <w:r>
              <w:rPr>
                <w:rFonts w:ascii="Arial" w:hAnsi="Arial" w:cs="Arial"/>
                <w:b/>
                <w:lang w:eastAsia="zh-HK"/>
              </w:rPr>
              <w:t>Reflection</w:t>
            </w:r>
            <w:r w:rsidRPr="006F251C">
              <w:rPr>
                <w:rFonts w:ascii="Arial" w:hAnsi="Arial" w:cs="Arial"/>
                <w:b/>
                <w:lang w:eastAsia="zh-HK"/>
              </w:rPr>
              <w:t xml:space="preserve"> (Total </w:t>
            </w:r>
            <w:r>
              <w:rPr>
                <w:rFonts w:ascii="Arial" w:hAnsi="Arial" w:cs="Arial"/>
                <w:b/>
                <w:lang w:eastAsia="zh-HK"/>
              </w:rPr>
              <w:t>35</w:t>
            </w:r>
            <w:r w:rsidRPr="006F251C">
              <w:rPr>
                <w:rFonts w:ascii="Arial" w:hAnsi="Arial" w:cs="Arial"/>
                <w:b/>
                <w:lang w:eastAsia="zh-HK"/>
              </w:rPr>
              <w:t>%)</w:t>
            </w:r>
          </w:p>
          <w:p w14:paraId="7F34CE48" w14:textId="09888CB5" w:rsidR="00533553" w:rsidRPr="00533553" w:rsidRDefault="00533553" w:rsidP="005A314E">
            <w:pPr>
              <w:spacing w:before="120" w:after="120"/>
              <w:rPr>
                <w:rFonts w:ascii="Arial" w:hAnsi="Arial" w:cs="Arial"/>
                <w:lang w:eastAsia="zh-HK"/>
              </w:rPr>
            </w:pPr>
            <w:r w:rsidRPr="001B0A68">
              <w:rPr>
                <w:rFonts w:ascii="Arial" w:hAnsi="Arial" w:cs="Arial"/>
                <w:sz w:val="20"/>
                <w:lang w:eastAsia="zh-HK"/>
              </w:rPr>
              <w:t xml:space="preserve">*The presentation and demonstration serve to demonstrate students’ proficiency in connection to </w:t>
            </w:r>
            <w:r>
              <w:rPr>
                <w:rFonts w:ascii="Arial" w:hAnsi="Arial" w:cs="Arial"/>
                <w:sz w:val="20"/>
                <w:lang w:eastAsia="zh-HK"/>
              </w:rPr>
              <w:t>the Module Learning Outcomes</w:t>
            </w:r>
            <w:r w:rsidRPr="001B0A68">
              <w:rPr>
                <w:rFonts w:ascii="Arial" w:hAnsi="Arial" w:cs="Arial"/>
                <w:sz w:val="20"/>
                <w:lang w:eastAsia="zh-HK"/>
              </w:rPr>
              <w:t xml:space="preserve">. </w:t>
            </w:r>
            <w:r w:rsidRPr="005A13B8">
              <w:rPr>
                <w:rFonts w:ascii="Arial" w:hAnsi="Arial" w:cs="Arial"/>
                <w:color w:val="FF0000"/>
                <w:sz w:val="20"/>
                <w:lang w:eastAsia="zh-HK"/>
              </w:rPr>
              <w:t>Markings are based on the contents rather than the presentation and demonstration skills.</w:t>
            </w:r>
          </w:p>
        </w:tc>
      </w:tr>
      <w:tr w:rsidR="00533553" w14:paraId="2E051AE5" w14:textId="77777777" w:rsidTr="00533553">
        <w:tc>
          <w:tcPr>
            <w:tcW w:w="2235" w:type="dxa"/>
            <w:vMerge w:val="restart"/>
          </w:tcPr>
          <w:p w14:paraId="6622C84D" w14:textId="30522B75" w:rsidR="00533553" w:rsidRDefault="00533553" w:rsidP="008A63E9">
            <w:pPr>
              <w:spacing w:before="60" w:after="60"/>
              <w:rPr>
                <w:rFonts w:ascii="Arial" w:hAnsi="Arial" w:cs="Arial"/>
                <w:lang w:eastAsia="zh-HK"/>
              </w:rPr>
            </w:pPr>
            <w:r>
              <w:rPr>
                <w:rFonts w:ascii="Arial" w:hAnsi="Arial" w:cs="Arial"/>
                <w:lang w:eastAsia="zh-HK"/>
              </w:rPr>
              <w:t>Software Patterns and Architecture (5%)</w:t>
            </w:r>
          </w:p>
        </w:tc>
        <w:tc>
          <w:tcPr>
            <w:tcW w:w="850" w:type="dxa"/>
            <w:gridSpan w:val="2"/>
          </w:tcPr>
          <w:p w14:paraId="5F6B2955" w14:textId="51DB7D02" w:rsidR="00533553" w:rsidRDefault="005A314E" w:rsidP="00A1777A">
            <w:pPr>
              <w:spacing w:before="60" w:after="60"/>
              <w:rPr>
                <w:rFonts w:ascii="Arial" w:hAnsi="Arial" w:cs="Arial"/>
                <w:lang w:eastAsia="zh-HK"/>
              </w:rPr>
            </w:pPr>
            <w:r>
              <w:rPr>
                <w:rFonts w:ascii="Arial" w:hAnsi="Arial" w:cs="Arial"/>
                <w:lang w:eastAsia="zh-HK"/>
              </w:rPr>
              <w:t>0-1</w:t>
            </w:r>
          </w:p>
        </w:tc>
        <w:tc>
          <w:tcPr>
            <w:tcW w:w="6293" w:type="dxa"/>
          </w:tcPr>
          <w:p w14:paraId="72C36D9B" w14:textId="77777777" w:rsidR="00533553" w:rsidRDefault="00533553" w:rsidP="00A1777A">
            <w:pPr>
              <w:pStyle w:val="ac"/>
              <w:numPr>
                <w:ilvl w:val="0"/>
                <w:numId w:val="34"/>
              </w:numPr>
              <w:spacing w:before="60" w:after="60"/>
              <w:ind w:left="234" w:hanging="234"/>
              <w:rPr>
                <w:rFonts w:ascii="Arial" w:hAnsi="Arial" w:cs="Arial"/>
                <w:lang w:eastAsia="zh-HK"/>
              </w:rPr>
            </w:pPr>
            <w:r>
              <w:rPr>
                <w:rFonts w:ascii="Arial" w:hAnsi="Arial" w:cs="Arial"/>
                <w:lang w:eastAsia="zh-HK"/>
              </w:rPr>
              <w:t xml:space="preserve">Only very limited or no information regarding different types of web architectures. </w:t>
            </w:r>
          </w:p>
          <w:p w14:paraId="2D1D8948" w14:textId="7854D3A7" w:rsidR="00533553" w:rsidRDefault="00533553" w:rsidP="00A1777A">
            <w:pPr>
              <w:pStyle w:val="ac"/>
              <w:numPr>
                <w:ilvl w:val="0"/>
                <w:numId w:val="34"/>
              </w:numPr>
              <w:spacing w:before="60" w:after="60"/>
              <w:ind w:left="234" w:hanging="234"/>
              <w:rPr>
                <w:rFonts w:ascii="Arial" w:hAnsi="Arial" w:cs="Arial"/>
                <w:lang w:eastAsia="zh-HK"/>
              </w:rPr>
            </w:pPr>
            <w:r>
              <w:rPr>
                <w:rFonts w:ascii="Arial" w:hAnsi="Arial" w:cs="Arial"/>
                <w:lang w:eastAsia="zh-HK"/>
              </w:rPr>
              <w:t xml:space="preserve">Not able to show the web architecture of student’s own work. </w:t>
            </w:r>
          </w:p>
        </w:tc>
      </w:tr>
      <w:tr w:rsidR="00533553" w14:paraId="6DE47A2E" w14:textId="77777777" w:rsidTr="00533553">
        <w:tc>
          <w:tcPr>
            <w:tcW w:w="2235" w:type="dxa"/>
            <w:vMerge/>
          </w:tcPr>
          <w:p w14:paraId="1CF6B27A" w14:textId="77777777" w:rsidR="00533553" w:rsidRDefault="00533553" w:rsidP="00A1777A">
            <w:pPr>
              <w:spacing w:before="60" w:after="60"/>
              <w:rPr>
                <w:rFonts w:ascii="Arial" w:hAnsi="Arial" w:cs="Arial"/>
                <w:lang w:eastAsia="zh-HK"/>
              </w:rPr>
            </w:pPr>
          </w:p>
        </w:tc>
        <w:tc>
          <w:tcPr>
            <w:tcW w:w="850" w:type="dxa"/>
            <w:gridSpan w:val="2"/>
          </w:tcPr>
          <w:p w14:paraId="3F29B947" w14:textId="5866CBDB" w:rsidR="00533553" w:rsidRDefault="005A314E" w:rsidP="00A1777A">
            <w:pPr>
              <w:spacing w:before="60" w:after="60"/>
              <w:rPr>
                <w:rFonts w:ascii="Arial" w:hAnsi="Arial" w:cs="Arial"/>
                <w:lang w:eastAsia="zh-HK"/>
              </w:rPr>
            </w:pPr>
            <w:r>
              <w:rPr>
                <w:rFonts w:ascii="Arial" w:hAnsi="Arial" w:cs="Arial"/>
                <w:lang w:eastAsia="zh-HK"/>
              </w:rPr>
              <w:t>2-3</w:t>
            </w:r>
          </w:p>
        </w:tc>
        <w:tc>
          <w:tcPr>
            <w:tcW w:w="6293" w:type="dxa"/>
          </w:tcPr>
          <w:p w14:paraId="7CB04522" w14:textId="77777777" w:rsidR="00533553" w:rsidRDefault="00533553" w:rsidP="00A1777A">
            <w:pPr>
              <w:pStyle w:val="ac"/>
              <w:numPr>
                <w:ilvl w:val="0"/>
                <w:numId w:val="34"/>
              </w:numPr>
              <w:spacing w:before="60" w:after="60"/>
              <w:ind w:left="234" w:hanging="234"/>
              <w:rPr>
                <w:rFonts w:ascii="Arial" w:hAnsi="Arial" w:cs="Arial"/>
                <w:lang w:eastAsia="zh-HK"/>
              </w:rPr>
            </w:pPr>
            <w:r>
              <w:rPr>
                <w:rFonts w:ascii="Arial" w:hAnsi="Arial" w:cs="Arial"/>
                <w:lang w:eastAsia="zh-HK"/>
              </w:rPr>
              <w:t xml:space="preserve">Able to identify and compare different web architectures. </w:t>
            </w:r>
          </w:p>
          <w:p w14:paraId="3EB5B328" w14:textId="6A4B7649" w:rsidR="00533553" w:rsidRDefault="00533553" w:rsidP="00A1777A">
            <w:pPr>
              <w:pStyle w:val="ac"/>
              <w:numPr>
                <w:ilvl w:val="0"/>
                <w:numId w:val="34"/>
              </w:numPr>
              <w:spacing w:before="60" w:after="60"/>
              <w:ind w:left="234" w:hanging="234"/>
              <w:rPr>
                <w:rFonts w:ascii="Arial" w:hAnsi="Arial" w:cs="Arial"/>
                <w:lang w:eastAsia="zh-HK"/>
              </w:rPr>
            </w:pPr>
            <w:r>
              <w:rPr>
                <w:rFonts w:ascii="Arial" w:hAnsi="Arial" w:cs="Arial"/>
                <w:lang w:eastAsia="zh-HK"/>
              </w:rPr>
              <w:t xml:space="preserve">The web architecture of the web application documented clearly with clear indications on the components and their </w:t>
            </w:r>
            <w:r>
              <w:rPr>
                <w:rFonts w:ascii="Arial" w:hAnsi="Arial" w:cs="Arial"/>
                <w:lang w:eastAsia="zh-HK"/>
              </w:rPr>
              <w:lastRenderedPageBreak/>
              <w:t xml:space="preserve">interactions. </w:t>
            </w:r>
          </w:p>
        </w:tc>
      </w:tr>
      <w:tr w:rsidR="00533553" w14:paraId="17ACF998" w14:textId="77777777" w:rsidTr="00533553">
        <w:tc>
          <w:tcPr>
            <w:tcW w:w="2235" w:type="dxa"/>
            <w:vMerge/>
          </w:tcPr>
          <w:p w14:paraId="366ED8F7" w14:textId="77777777" w:rsidR="00533553" w:rsidRDefault="00533553" w:rsidP="00A1777A">
            <w:pPr>
              <w:spacing w:before="60" w:after="60"/>
              <w:rPr>
                <w:rFonts w:ascii="Arial" w:hAnsi="Arial" w:cs="Arial"/>
                <w:lang w:eastAsia="zh-HK"/>
              </w:rPr>
            </w:pPr>
          </w:p>
        </w:tc>
        <w:tc>
          <w:tcPr>
            <w:tcW w:w="850" w:type="dxa"/>
            <w:gridSpan w:val="2"/>
          </w:tcPr>
          <w:p w14:paraId="55865E09" w14:textId="0F44B02A" w:rsidR="00533553" w:rsidRDefault="005A314E" w:rsidP="00A1777A">
            <w:pPr>
              <w:spacing w:before="60" w:after="60"/>
              <w:rPr>
                <w:rFonts w:ascii="Arial" w:hAnsi="Arial" w:cs="Arial"/>
                <w:lang w:eastAsia="zh-HK"/>
              </w:rPr>
            </w:pPr>
            <w:r>
              <w:rPr>
                <w:rFonts w:ascii="Arial" w:hAnsi="Arial" w:cs="Arial"/>
                <w:lang w:eastAsia="zh-HK"/>
              </w:rPr>
              <w:t>4-5</w:t>
            </w:r>
          </w:p>
        </w:tc>
        <w:tc>
          <w:tcPr>
            <w:tcW w:w="6293" w:type="dxa"/>
          </w:tcPr>
          <w:p w14:paraId="1ED26519" w14:textId="1659AA97" w:rsidR="00533553" w:rsidRDefault="00533553" w:rsidP="00A1777A">
            <w:pPr>
              <w:pStyle w:val="ac"/>
              <w:numPr>
                <w:ilvl w:val="0"/>
                <w:numId w:val="34"/>
              </w:numPr>
              <w:spacing w:before="60" w:after="60"/>
              <w:ind w:left="234" w:hanging="234"/>
              <w:rPr>
                <w:rFonts w:ascii="Arial" w:hAnsi="Arial" w:cs="Arial"/>
                <w:lang w:eastAsia="zh-HK"/>
              </w:rPr>
            </w:pPr>
            <w:r>
              <w:rPr>
                <w:rFonts w:ascii="Arial" w:hAnsi="Arial" w:cs="Arial"/>
                <w:lang w:eastAsia="zh-HK"/>
              </w:rPr>
              <w:t xml:space="preserve">In-depth discussion on the pros and cons for the architecture adopted, possibly also stating current and future trends in advanced web application architecture. </w:t>
            </w:r>
          </w:p>
        </w:tc>
      </w:tr>
      <w:tr w:rsidR="00533553" w14:paraId="7B3791A3" w14:textId="77777777" w:rsidTr="00533553">
        <w:tc>
          <w:tcPr>
            <w:tcW w:w="2235" w:type="dxa"/>
            <w:vMerge w:val="restart"/>
          </w:tcPr>
          <w:p w14:paraId="6161946F" w14:textId="77777777" w:rsidR="00533553" w:rsidRDefault="00533553" w:rsidP="00051CA0">
            <w:pPr>
              <w:spacing w:before="60" w:after="60"/>
              <w:rPr>
                <w:rFonts w:ascii="Arial" w:hAnsi="Arial" w:cs="Arial"/>
                <w:lang w:eastAsia="zh-HK"/>
              </w:rPr>
            </w:pPr>
            <w:r>
              <w:rPr>
                <w:rFonts w:ascii="Arial" w:hAnsi="Arial" w:cs="Arial"/>
                <w:lang w:eastAsia="zh-HK"/>
              </w:rPr>
              <w:t xml:space="preserve">Development tools, libraries, and frameworks </w:t>
            </w:r>
          </w:p>
          <w:p w14:paraId="4A3279C9" w14:textId="0CBA9B51" w:rsidR="00533553" w:rsidRDefault="00533553" w:rsidP="00051CA0">
            <w:pPr>
              <w:spacing w:before="60" w:after="60"/>
              <w:rPr>
                <w:rFonts w:ascii="Arial" w:hAnsi="Arial" w:cs="Arial"/>
                <w:lang w:eastAsia="zh-HK"/>
              </w:rPr>
            </w:pPr>
            <w:r>
              <w:rPr>
                <w:rFonts w:ascii="Arial" w:hAnsi="Arial" w:cs="Arial"/>
                <w:lang w:eastAsia="zh-HK"/>
              </w:rPr>
              <w:t>(5%)</w:t>
            </w:r>
          </w:p>
        </w:tc>
        <w:tc>
          <w:tcPr>
            <w:tcW w:w="850" w:type="dxa"/>
            <w:gridSpan w:val="2"/>
          </w:tcPr>
          <w:p w14:paraId="0D76EFF6" w14:textId="1FDDF284" w:rsidR="00533553" w:rsidRDefault="005A314E" w:rsidP="00051CA0">
            <w:pPr>
              <w:spacing w:before="60" w:after="60"/>
              <w:rPr>
                <w:rFonts w:ascii="Arial" w:hAnsi="Arial" w:cs="Arial"/>
                <w:lang w:eastAsia="zh-HK"/>
              </w:rPr>
            </w:pPr>
            <w:r>
              <w:rPr>
                <w:rFonts w:ascii="Arial" w:hAnsi="Arial" w:cs="Arial"/>
                <w:lang w:eastAsia="zh-HK"/>
              </w:rPr>
              <w:t>0-1</w:t>
            </w:r>
          </w:p>
        </w:tc>
        <w:tc>
          <w:tcPr>
            <w:tcW w:w="6293" w:type="dxa"/>
          </w:tcPr>
          <w:p w14:paraId="26E05EF9" w14:textId="30E13DFF" w:rsidR="00533553" w:rsidRDefault="00533553" w:rsidP="00051CA0">
            <w:pPr>
              <w:pStyle w:val="ac"/>
              <w:numPr>
                <w:ilvl w:val="0"/>
                <w:numId w:val="34"/>
              </w:numPr>
              <w:spacing w:before="60" w:after="60"/>
              <w:ind w:left="234" w:hanging="234"/>
              <w:rPr>
                <w:rFonts w:ascii="Arial" w:hAnsi="Arial" w:cs="Arial"/>
                <w:lang w:eastAsia="zh-HK"/>
              </w:rPr>
            </w:pPr>
            <w:r>
              <w:rPr>
                <w:rFonts w:ascii="Arial" w:hAnsi="Arial" w:cs="Arial"/>
                <w:lang w:eastAsia="zh-HK"/>
              </w:rPr>
              <w:t xml:space="preserve">Only stating some trivial tools (such as IDE) without describing their roles in the project. </w:t>
            </w:r>
          </w:p>
        </w:tc>
      </w:tr>
      <w:tr w:rsidR="00533553" w14:paraId="3BFB2CAA" w14:textId="77777777" w:rsidTr="00533553">
        <w:tc>
          <w:tcPr>
            <w:tcW w:w="2235" w:type="dxa"/>
            <w:vMerge/>
          </w:tcPr>
          <w:p w14:paraId="7D9F106D" w14:textId="77777777" w:rsidR="00533553" w:rsidRDefault="00533553" w:rsidP="00051CA0">
            <w:pPr>
              <w:spacing w:before="60" w:after="60"/>
              <w:rPr>
                <w:rFonts w:ascii="Arial" w:hAnsi="Arial" w:cs="Arial"/>
                <w:lang w:eastAsia="zh-HK"/>
              </w:rPr>
            </w:pPr>
          </w:p>
        </w:tc>
        <w:tc>
          <w:tcPr>
            <w:tcW w:w="850" w:type="dxa"/>
            <w:gridSpan w:val="2"/>
          </w:tcPr>
          <w:p w14:paraId="5A462F77" w14:textId="40402881" w:rsidR="00533553" w:rsidRDefault="005A314E" w:rsidP="00051CA0">
            <w:pPr>
              <w:spacing w:before="60" w:after="60"/>
              <w:rPr>
                <w:rFonts w:ascii="Arial" w:hAnsi="Arial" w:cs="Arial"/>
                <w:lang w:eastAsia="zh-HK"/>
              </w:rPr>
            </w:pPr>
            <w:r>
              <w:rPr>
                <w:rFonts w:ascii="Arial" w:hAnsi="Arial" w:cs="Arial"/>
                <w:lang w:eastAsia="zh-HK"/>
              </w:rPr>
              <w:t>2-3</w:t>
            </w:r>
          </w:p>
        </w:tc>
        <w:tc>
          <w:tcPr>
            <w:tcW w:w="6293" w:type="dxa"/>
          </w:tcPr>
          <w:p w14:paraId="5197CA76" w14:textId="5DB92410" w:rsidR="00533553" w:rsidRDefault="00533553" w:rsidP="00051CA0">
            <w:pPr>
              <w:pStyle w:val="ac"/>
              <w:numPr>
                <w:ilvl w:val="0"/>
                <w:numId w:val="34"/>
              </w:numPr>
              <w:spacing w:before="60" w:after="60"/>
              <w:ind w:left="234" w:hanging="234"/>
              <w:rPr>
                <w:rFonts w:ascii="Arial" w:hAnsi="Arial" w:cs="Arial"/>
                <w:lang w:eastAsia="zh-HK"/>
              </w:rPr>
            </w:pPr>
            <w:r>
              <w:rPr>
                <w:rFonts w:ascii="Arial" w:hAnsi="Arial" w:cs="Arial"/>
                <w:lang w:eastAsia="zh-HK"/>
              </w:rPr>
              <w:t xml:space="preserve">Able to identify </w:t>
            </w:r>
            <w:r w:rsidR="00572339">
              <w:rPr>
                <w:rFonts w:ascii="Arial" w:hAnsi="Arial" w:cs="Arial"/>
                <w:lang w:eastAsia="zh-HK"/>
              </w:rPr>
              <w:t>high level tools, libraries and frameworks employed in the project</w:t>
            </w:r>
            <w:r w:rsidR="00395141">
              <w:rPr>
                <w:rFonts w:ascii="Arial" w:hAnsi="Arial" w:cs="Arial"/>
                <w:lang w:eastAsia="zh-HK"/>
              </w:rPr>
              <w:t xml:space="preserve"> with some brief discussion.</w:t>
            </w:r>
          </w:p>
        </w:tc>
      </w:tr>
      <w:tr w:rsidR="00533553" w14:paraId="0BD5F7BA" w14:textId="77777777" w:rsidTr="00533553">
        <w:tc>
          <w:tcPr>
            <w:tcW w:w="2235" w:type="dxa"/>
            <w:vMerge/>
          </w:tcPr>
          <w:p w14:paraId="5D1EA6CC" w14:textId="77777777" w:rsidR="00533553" w:rsidRDefault="00533553" w:rsidP="00051CA0">
            <w:pPr>
              <w:spacing w:before="60" w:after="60"/>
              <w:rPr>
                <w:rFonts w:ascii="Arial" w:hAnsi="Arial" w:cs="Arial"/>
                <w:lang w:eastAsia="zh-HK"/>
              </w:rPr>
            </w:pPr>
          </w:p>
        </w:tc>
        <w:tc>
          <w:tcPr>
            <w:tcW w:w="850" w:type="dxa"/>
            <w:gridSpan w:val="2"/>
          </w:tcPr>
          <w:p w14:paraId="7BF1BB85" w14:textId="3A719032" w:rsidR="00533553" w:rsidRDefault="00395141" w:rsidP="00051CA0">
            <w:pPr>
              <w:spacing w:before="60" w:after="60"/>
              <w:rPr>
                <w:rFonts w:ascii="Arial" w:hAnsi="Arial" w:cs="Arial"/>
                <w:lang w:eastAsia="zh-HK"/>
              </w:rPr>
            </w:pPr>
            <w:r>
              <w:rPr>
                <w:rFonts w:ascii="Arial" w:hAnsi="Arial" w:cs="Arial"/>
                <w:lang w:eastAsia="zh-HK"/>
              </w:rPr>
              <w:t>4-5</w:t>
            </w:r>
          </w:p>
        </w:tc>
        <w:tc>
          <w:tcPr>
            <w:tcW w:w="6293" w:type="dxa"/>
          </w:tcPr>
          <w:p w14:paraId="03B3CE3D" w14:textId="54940944" w:rsidR="00395141" w:rsidRPr="00395141" w:rsidRDefault="005A314E" w:rsidP="00395141">
            <w:pPr>
              <w:pStyle w:val="ac"/>
              <w:numPr>
                <w:ilvl w:val="0"/>
                <w:numId w:val="34"/>
              </w:numPr>
              <w:spacing w:before="60" w:after="60"/>
              <w:ind w:left="234" w:hanging="234"/>
              <w:rPr>
                <w:rFonts w:ascii="Arial" w:hAnsi="Arial" w:cs="Arial"/>
                <w:lang w:eastAsia="zh-HK"/>
              </w:rPr>
            </w:pPr>
            <w:r>
              <w:rPr>
                <w:rFonts w:ascii="Arial" w:hAnsi="Arial" w:cs="Arial"/>
                <w:lang w:eastAsia="zh-HK"/>
              </w:rPr>
              <w:t xml:space="preserve">Comprehensive discussion on the </w:t>
            </w:r>
            <w:r w:rsidR="00395141">
              <w:rPr>
                <w:rFonts w:ascii="Arial" w:hAnsi="Arial" w:cs="Arial"/>
                <w:lang w:eastAsia="zh-HK"/>
              </w:rPr>
              <w:t xml:space="preserve">tools, libraries and frameworks, particularly how they can facilitate the development process, enable realization of the web architecture, and ensure future maintenance. </w:t>
            </w:r>
          </w:p>
        </w:tc>
      </w:tr>
      <w:tr w:rsidR="00533553" w14:paraId="1E441728" w14:textId="77777777" w:rsidTr="00533553">
        <w:tc>
          <w:tcPr>
            <w:tcW w:w="2235" w:type="dxa"/>
            <w:vMerge w:val="restart"/>
          </w:tcPr>
          <w:p w14:paraId="6A207714" w14:textId="7EF65E8B" w:rsidR="00533553" w:rsidRDefault="00533553" w:rsidP="00051CA0">
            <w:pPr>
              <w:spacing w:before="60" w:after="60"/>
              <w:rPr>
                <w:rFonts w:ascii="Arial" w:hAnsi="Arial" w:cs="Arial"/>
                <w:lang w:eastAsia="zh-HK"/>
              </w:rPr>
            </w:pPr>
            <w:r>
              <w:rPr>
                <w:rFonts w:ascii="Arial" w:hAnsi="Arial" w:cs="Arial"/>
                <w:lang w:eastAsia="zh-HK"/>
              </w:rPr>
              <w:t>Web service API specifications</w:t>
            </w:r>
          </w:p>
          <w:p w14:paraId="7A852F3A" w14:textId="5D2B207B" w:rsidR="00533553" w:rsidRDefault="00533553" w:rsidP="00051CA0">
            <w:pPr>
              <w:spacing w:before="60" w:after="60"/>
              <w:rPr>
                <w:rFonts w:ascii="Arial" w:hAnsi="Arial" w:cs="Arial"/>
                <w:lang w:eastAsia="zh-HK"/>
              </w:rPr>
            </w:pPr>
            <w:r>
              <w:rPr>
                <w:rFonts w:ascii="Arial" w:hAnsi="Arial" w:cs="Arial"/>
                <w:lang w:eastAsia="zh-HK"/>
              </w:rPr>
              <w:t>(5%)</w:t>
            </w:r>
          </w:p>
        </w:tc>
        <w:tc>
          <w:tcPr>
            <w:tcW w:w="850" w:type="dxa"/>
            <w:gridSpan w:val="2"/>
          </w:tcPr>
          <w:p w14:paraId="6271B2AA" w14:textId="0A8DFA01" w:rsidR="00533553" w:rsidRPr="00F448C4" w:rsidRDefault="00395141" w:rsidP="00051CA0">
            <w:pPr>
              <w:spacing w:before="60" w:after="60"/>
              <w:rPr>
                <w:rFonts w:ascii="Arial" w:hAnsi="Arial" w:cs="Arial"/>
                <w:lang w:eastAsia="zh-HK"/>
              </w:rPr>
            </w:pPr>
            <w:r>
              <w:rPr>
                <w:rFonts w:ascii="Arial" w:hAnsi="Arial" w:cs="Arial"/>
                <w:lang w:eastAsia="zh-HK"/>
              </w:rPr>
              <w:t>0-1</w:t>
            </w:r>
          </w:p>
        </w:tc>
        <w:tc>
          <w:tcPr>
            <w:tcW w:w="6293" w:type="dxa"/>
          </w:tcPr>
          <w:p w14:paraId="3EE0017E" w14:textId="77777777" w:rsidR="00533553" w:rsidRDefault="00533553" w:rsidP="00051CA0">
            <w:pPr>
              <w:pStyle w:val="ac"/>
              <w:numPr>
                <w:ilvl w:val="0"/>
                <w:numId w:val="34"/>
              </w:numPr>
              <w:spacing w:before="60" w:after="60"/>
              <w:ind w:left="234" w:hanging="234"/>
              <w:rPr>
                <w:rFonts w:ascii="Arial" w:hAnsi="Arial" w:cs="Arial"/>
                <w:lang w:eastAsia="zh-HK"/>
              </w:rPr>
            </w:pPr>
            <w:r>
              <w:rPr>
                <w:rFonts w:ascii="Arial" w:hAnsi="Arial" w:cs="Arial" w:hint="eastAsia"/>
                <w:lang w:eastAsia="zh-HK"/>
              </w:rPr>
              <w:t>Insufficient details provided for API formats.</w:t>
            </w:r>
          </w:p>
          <w:p w14:paraId="32A62188" w14:textId="77777777" w:rsidR="00533553" w:rsidRPr="00BB2CCE" w:rsidRDefault="00533553" w:rsidP="00051CA0">
            <w:pPr>
              <w:pStyle w:val="ac"/>
              <w:numPr>
                <w:ilvl w:val="0"/>
                <w:numId w:val="34"/>
              </w:numPr>
              <w:spacing w:before="60" w:after="60"/>
              <w:ind w:left="234" w:hanging="234"/>
              <w:rPr>
                <w:rFonts w:ascii="Arial" w:hAnsi="Arial" w:cs="Arial"/>
                <w:lang w:eastAsia="zh-HK"/>
              </w:rPr>
            </w:pPr>
            <w:r>
              <w:rPr>
                <w:rFonts w:ascii="Arial" w:hAnsi="Arial" w:cs="Arial"/>
                <w:lang w:eastAsia="zh-HK"/>
              </w:rPr>
              <w:t>Poor API design that may not support necessary parameters</w:t>
            </w:r>
          </w:p>
        </w:tc>
      </w:tr>
      <w:tr w:rsidR="00533553" w14:paraId="3FB9FBDB" w14:textId="77777777" w:rsidTr="00533553">
        <w:tc>
          <w:tcPr>
            <w:tcW w:w="2235" w:type="dxa"/>
            <w:vMerge/>
          </w:tcPr>
          <w:p w14:paraId="35391420" w14:textId="77777777" w:rsidR="00533553" w:rsidRDefault="00533553" w:rsidP="00051CA0">
            <w:pPr>
              <w:spacing w:before="60" w:after="60"/>
              <w:rPr>
                <w:rFonts w:ascii="Arial" w:hAnsi="Arial" w:cs="Arial"/>
                <w:lang w:eastAsia="zh-HK"/>
              </w:rPr>
            </w:pPr>
          </w:p>
        </w:tc>
        <w:tc>
          <w:tcPr>
            <w:tcW w:w="850" w:type="dxa"/>
            <w:gridSpan w:val="2"/>
          </w:tcPr>
          <w:p w14:paraId="69C5EB1C" w14:textId="76B594D3" w:rsidR="00533553" w:rsidRPr="00F448C4" w:rsidRDefault="00395141" w:rsidP="00051CA0">
            <w:pPr>
              <w:spacing w:before="60" w:after="60"/>
              <w:rPr>
                <w:rFonts w:ascii="Arial" w:hAnsi="Arial" w:cs="Arial"/>
                <w:lang w:eastAsia="zh-HK"/>
              </w:rPr>
            </w:pPr>
            <w:r>
              <w:rPr>
                <w:rFonts w:ascii="Arial" w:hAnsi="Arial" w:cs="Arial"/>
                <w:lang w:eastAsia="zh-HK"/>
              </w:rPr>
              <w:t>2-3</w:t>
            </w:r>
          </w:p>
        </w:tc>
        <w:tc>
          <w:tcPr>
            <w:tcW w:w="6293" w:type="dxa"/>
          </w:tcPr>
          <w:p w14:paraId="68D9890E" w14:textId="32EB35D0" w:rsidR="00533553" w:rsidRPr="0074639C" w:rsidRDefault="00533553" w:rsidP="00051CA0">
            <w:pPr>
              <w:pStyle w:val="ac"/>
              <w:numPr>
                <w:ilvl w:val="0"/>
                <w:numId w:val="34"/>
              </w:numPr>
              <w:spacing w:before="60" w:after="60"/>
              <w:ind w:left="234" w:hanging="234"/>
              <w:rPr>
                <w:rFonts w:ascii="Arial" w:hAnsi="Arial" w:cs="Arial"/>
                <w:lang w:eastAsia="zh-HK"/>
              </w:rPr>
            </w:pPr>
            <w:r w:rsidRPr="0074639C">
              <w:rPr>
                <w:rFonts w:ascii="Arial" w:hAnsi="Arial" w:cs="Arial" w:hint="eastAsia"/>
                <w:lang w:eastAsia="zh-HK"/>
              </w:rPr>
              <w:t>Good API design with clear and precise specification on formats</w:t>
            </w:r>
            <w:r w:rsidR="00395141">
              <w:rPr>
                <w:rFonts w:ascii="Arial" w:hAnsi="Arial" w:cs="Arial"/>
                <w:lang w:eastAsia="zh-HK"/>
              </w:rPr>
              <w:t xml:space="preserve"> </w:t>
            </w:r>
          </w:p>
          <w:p w14:paraId="7C6BCFE6" w14:textId="77777777" w:rsidR="00533553" w:rsidRDefault="00533553" w:rsidP="00051CA0">
            <w:pPr>
              <w:pStyle w:val="ac"/>
              <w:numPr>
                <w:ilvl w:val="0"/>
                <w:numId w:val="34"/>
              </w:numPr>
              <w:spacing w:before="60" w:after="60"/>
              <w:ind w:left="234" w:hanging="234"/>
              <w:rPr>
                <w:rFonts w:ascii="Arial" w:hAnsi="Arial" w:cs="Arial"/>
                <w:lang w:eastAsia="zh-HK"/>
              </w:rPr>
            </w:pPr>
            <w:r>
              <w:rPr>
                <w:rFonts w:ascii="Arial" w:hAnsi="Arial" w:cs="Arial"/>
                <w:lang w:eastAsia="zh-HK"/>
              </w:rPr>
              <w:t>Sufficient details provided for API users</w:t>
            </w:r>
          </w:p>
        </w:tc>
      </w:tr>
      <w:tr w:rsidR="00533553" w14:paraId="769D48D2" w14:textId="77777777" w:rsidTr="00533553">
        <w:tc>
          <w:tcPr>
            <w:tcW w:w="2235" w:type="dxa"/>
            <w:vMerge/>
          </w:tcPr>
          <w:p w14:paraId="4D10CFC0" w14:textId="77777777" w:rsidR="00533553" w:rsidRDefault="00533553" w:rsidP="00051CA0">
            <w:pPr>
              <w:spacing w:before="60" w:after="60"/>
              <w:rPr>
                <w:rFonts w:ascii="Arial" w:hAnsi="Arial" w:cs="Arial"/>
                <w:lang w:eastAsia="zh-HK"/>
              </w:rPr>
            </w:pPr>
          </w:p>
        </w:tc>
        <w:tc>
          <w:tcPr>
            <w:tcW w:w="850" w:type="dxa"/>
            <w:gridSpan w:val="2"/>
          </w:tcPr>
          <w:p w14:paraId="18FED2F7" w14:textId="144C4FC6" w:rsidR="00533553" w:rsidRDefault="00395141" w:rsidP="00051CA0">
            <w:pPr>
              <w:spacing w:before="60" w:after="60"/>
              <w:rPr>
                <w:rFonts w:ascii="Arial" w:hAnsi="Arial" w:cs="Arial"/>
                <w:lang w:eastAsia="zh-HK"/>
              </w:rPr>
            </w:pPr>
            <w:r>
              <w:rPr>
                <w:rFonts w:ascii="Arial" w:hAnsi="Arial" w:cs="Arial"/>
                <w:lang w:eastAsia="zh-HK"/>
              </w:rPr>
              <w:t>4-5</w:t>
            </w:r>
          </w:p>
        </w:tc>
        <w:tc>
          <w:tcPr>
            <w:tcW w:w="6293" w:type="dxa"/>
          </w:tcPr>
          <w:p w14:paraId="77FE9A4E" w14:textId="77777777" w:rsidR="00533553" w:rsidRDefault="00395141" w:rsidP="00051CA0">
            <w:pPr>
              <w:pStyle w:val="ac"/>
              <w:numPr>
                <w:ilvl w:val="0"/>
                <w:numId w:val="34"/>
              </w:numPr>
              <w:spacing w:before="60" w:after="60"/>
              <w:ind w:left="234" w:hanging="234"/>
              <w:rPr>
                <w:rFonts w:ascii="Arial" w:hAnsi="Arial" w:cs="Arial"/>
                <w:lang w:eastAsia="zh-HK"/>
              </w:rPr>
            </w:pPr>
            <w:r>
              <w:rPr>
                <w:rFonts w:ascii="Arial" w:hAnsi="Arial" w:cs="Arial"/>
                <w:lang w:eastAsia="zh-HK"/>
              </w:rPr>
              <w:t>Comprehensive API spec with all necessary details.</w:t>
            </w:r>
          </w:p>
          <w:p w14:paraId="02F01BE2" w14:textId="2F5D2EE7" w:rsidR="00395141" w:rsidRPr="0074639C" w:rsidRDefault="00395141" w:rsidP="00051CA0">
            <w:pPr>
              <w:pStyle w:val="ac"/>
              <w:numPr>
                <w:ilvl w:val="0"/>
                <w:numId w:val="34"/>
              </w:numPr>
              <w:spacing w:before="60" w:after="60"/>
              <w:ind w:left="234" w:hanging="234"/>
              <w:rPr>
                <w:rFonts w:ascii="Arial" w:hAnsi="Arial" w:cs="Arial"/>
                <w:lang w:eastAsia="zh-HK"/>
              </w:rPr>
            </w:pPr>
            <w:r>
              <w:rPr>
                <w:rFonts w:ascii="Arial" w:hAnsi="Arial" w:cs="Arial"/>
                <w:lang w:eastAsia="zh-HK"/>
              </w:rPr>
              <w:t xml:space="preserve">Having good readability for readers to grasp the APIs very easily. </w:t>
            </w:r>
          </w:p>
        </w:tc>
      </w:tr>
      <w:tr w:rsidR="00533553" w14:paraId="397415E7" w14:textId="77777777" w:rsidTr="00533553">
        <w:tc>
          <w:tcPr>
            <w:tcW w:w="2235" w:type="dxa"/>
            <w:vMerge w:val="restart"/>
          </w:tcPr>
          <w:p w14:paraId="35A66490" w14:textId="77777777" w:rsidR="00533553" w:rsidRDefault="00533553" w:rsidP="00051CA0">
            <w:pPr>
              <w:spacing w:before="60" w:after="60"/>
              <w:rPr>
                <w:rFonts w:ascii="Arial" w:hAnsi="Arial" w:cs="Arial"/>
                <w:lang w:eastAsia="zh-HK"/>
              </w:rPr>
            </w:pPr>
            <w:r>
              <w:rPr>
                <w:rFonts w:ascii="Arial" w:hAnsi="Arial" w:cs="Arial"/>
                <w:lang w:eastAsia="zh-HK"/>
              </w:rPr>
              <w:t xml:space="preserve">Specification of functions </w:t>
            </w:r>
          </w:p>
          <w:p w14:paraId="5674D196" w14:textId="152488F2" w:rsidR="00533553" w:rsidRDefault="00533553" w:rsidP="00051CA0">
            <w:pPr>
              <w:spacing w:before="60" w:after="60"/>
              <w:rPr>
                <w:rFonts w:ascii="Arial" w:hAnsi="Arial" w:cs="Arial"/>
                <w:lang w:eastAsia="zh-HK"/>
              </w:rPr>
            </w:pPr>
            <w:r>
              <w:rPr>
                <w:rFonts w:ascii="Arial" w:hAnsi="Arial" w:cs="Arial"/>
                <w:lang w:eastAsia="zh-HK"/>
              </w:rPr>
              <w:t>(5%)</w:t>
            </w:r>
          </w:p>
        </w:tc>
        <w:tc>
          <w:tcPr>
            <w:tcW w:w="850" w:type="dxa"/>
            <w:gridSpan w:val="2"/>
          </w:tcPr>
          <w:p w14:paraId="5A9951BD" w14:textId="3C15B04F" w:rsidR="00533553" w:rsidRDefault="00395141" w:rsidP="00051CA0">
            <w:pPr>
              <w:spacing w:before="60" w:after="60"/>
              <w:rPr>
                <w:rFonts w:ascii="Arial" w:hAnsi="Arial" w:cs="Arial"/>
                <w:lang w:eastAsia="zh-HK"/>
              </w:rPr>
            </w:pPr>
            <w:r>
              <w:rPr>
                <w:rFonts w:ascii="Arial" w:hAnsi="Arial" w:cs="Arial"/>
                <w:lang w:eastAsia="zh-HK"/>
              </w:rPr>
              <w:t>0-1</w:t>
            </w:r>
          </w:p>
        </w:tc>
        <w:tc>
          <w:tcPr>
            <w:tcW w:w="6293" w:type="dxa"/>
          </w:tcPr>
          <w:p w14:paraId="46E1AF3A" w14:textId="7FC9FEBA" w:rsidR="00533553" w:rsidRPr="0074639C" w:rsidRDefault="00533553" w:rsidP="00051CA0">
            <w:pPr>
              <w:pStyle w:val="ac"/>
              <w:numPr>
                <w:ilvl w:val="0"/>
                <w:numId w:val="34"/>
              </w:numPr>
              <w:spacing w:before="60" w:after="60"/>
              <w:ind w:left="234" w:hanging="234"/>
              <w:rPr>
                <w:rFonts w:ascii="Arial" w:hAnsi="Arial" w:cs="Arial"/>
                <w:lang w:eastAsia="zh-HK"/>
              </w:rPr>
            </w:pPr>
            <w:r>
              <w:rPr>
                <w:rFonts w:ascii="Arial" w:hAnsi="Arial" w:cs="Arial"/>
                <w:lang w:eastAsia="zh-HK"/>
              </w:rPr>
              <w:t>Only a flat list of functions without much description or justifications</w:t>
            </w:r>
          </w:p>
        </w:tc>
      </w:tr>
      <w:tr w:rsidR="00533553" w14:paraId="382EAE30" w14:textId="77777777" w:rsidTr="00533553">
        <w:tc>
          <w:tcPr>
            <w:tcW w:w="2235" w:type="dxa"/>
            <w:vMerge/>
          </w:tcPr>
          <w:p w14:paraId="5C2C3A62" w14:textId="77777777" w:rsidR="00533553" w:rsidRDefault="00533553" w:rsidP="00051CA0">
            <w:pPr>
              <w:spacing w:before="60" w:after="60"/>
              <w:rPr>
                <w:rFonts w:ascii="Arial" w:hAnsi="Arial" w:cs="Arial"/>
                <w:lang w:eastAsia="zh-HK"/>
              </w:rPr>
            </w:pPr>
          </w:p>
        </w:tc>
        <w:tc>
          <w:tcPr>
            <w:tcW w:w="850" w:type="dxa"/>
            <w:gridSpan w:val="2"/>
          </w:tcPr>
          <w:p w14:paraId="27C8B30B" w14:textId="3236123F" w:rsidR="00533553" w:rsidRDefault="00395141" w:rsidP="00051CA0">
            <w:pPr>
              <w:spacing w:before="60" w:after="60"/>
              <w:rPr>
                <w:rFonts w:ascii="Arial" w:hAnsi="Arial" w:cs="Arial"/>
                <w:lang w:eastAsia="zh-HK"/>
              </w:rPr>
            </w:pPr>
            <w:r>
              <w:rPr>
                <w:rFonts w:ascii="Arial" w:hAnsi="Arial" w:cs="Arial"/>
                <w:lang w:eastAsia="zh-HK"/>
              </w:rPr>
              <w:t>2-3</w:t>
            </w:r>
          </w:p>
        </w:tc>
        <w:tc>
          <w:tcPr>
            <w:tcW w:w="6293" w:type="dxa"/>
          </w:tcPr>
          <w:p w14:paraId="106F9339" w14:textId="77777777" w:rsidR="00533553" w:rsidRDefault="00533553" w:rsidP="00051CA0">
            <w:pPr>
              <w:pStyle w:val="ac"/>
              <w:numPr>
                <w:ilvl w:val="0"/>
                <w:numId w:val="34"/>
              </w:numPr>
              <w:spacing w:before="60" w:after="60"/>
              <w:ind w:left="234" w:hanging="234"/>
              <w:rPr>
                <w:rFonts w:ascii="Arial" w:hAnsi="Arial" w:cs="Arial"/>
                <w:lang w:eastAsia="zh-HK"/>
              </w:rPr>
            </w:pPr>
            <w:r>
              <w:rPr>
                <w:rFonts w:ascii="Arial" w:hAnsi="Arial" w:cs="Arial"/>
                <w:lang w:eastAsia="zh-HK"/>
              </w:rPr>
              <w:t>Categorized list of functions with sufficient descriptions and justifications</w:t>
            </w:r>
          </w:p>
          <w:p w14:paraId="598986FC" w14:textId="67E2CD23" w:rsidR="00ED1BEC" w:rsidRPr="0074639C" w:rsidRDefault="00ED1BEC" w:rsidP="00051CA0">
            <w:pPr>
              <w:pStyle w:val="ac"/>
              <w:numPr>
                <w:ilvl w:val="0"/>
                <w:numId w:val="34"/>
              </w:numPr>
              <w:spacing w:before="60" w:after="60"/>
              <w:ind w:left="234" w:hanging="234"/>
              <w:rPr>
                <w:rFonts w:ascii="Arial" w:hAnsi="Arial" w:cs="Arial"/>
                <w:lang w:eastAsia="zh-HK"/>
              </w:rPr>
            </w:pPr>
            <w:r>
              <w:rPr>
                <w:rFonts w:ascii="Arial" w:hAnsi="Arial" w:cs="Arial"/>
                <w:lang w:eastAsia="zh-HK"/>
              </w:rPr>
              <w:t xml:space="preserve">The list of functions may not be comprehensive enough and only rather coarse functions provided. </w:t>
            </w:r>
          </w:p>
        </w:tc>
      </w:tr>
      <w:tr w:rsidR="00533553" w14:paraId="0BCFA4E4" w14:textId="77777777" w:rsidTr="00533553">
        <w:tc>
          <w:tcPr>
            <w:tcW w:w="2235" w:type="dxa"/>
            <w:vMerge/>
          </w:tcPr>
          <w:p w14:paraId="1E080AD1" w14:textId="77777777" w:rsidR="00533553" w:rsidRDefault="00533553" w:rsidP="00051CA0">
            <w:pPr>
              <w:spacing w:before="60" w:after="60"/>
              <w:rPr>
                <w:rFonts w:ascii="Arial" w:hAnsi="Arial" w:cs="Arial"/>
                <w:lang w:eastAsia="zh-HK"/>
              </w:rPr>
            </w:pPr>
          </w:p>
        </w:tc>
        <w:tc>
          <w:tcPr>
            <w:tcW w:w="850" w:type="dxa"/>
            <w:gridSpan w:val="2"/>
          </w:tcPr>
          <w:p w14:paraId="63B98263" w14:textId="77777777" w:rsidR="00533553" w:rsidRDefault="00395141" w:rsidP="00051CA0">
            <w:pPr>
              <w:spacing w:before="60" w:after="60"/>
              <w:rPr>
                <w:rFonts w:ascii="Arial" w:hAnsi="Arial" w:cs="Arial"/>
                <w:lang w:eastAsia="zh-HK"/>
              </w:rPr>
            </w:pPr>
            <w:r>
              <w:rPr>
                <w:rFonts w:ascii="Arial" w:hAnsi="Arial" w:cs="Arial"/>
                <w:lang w:eastAsia="zh-HK"/>
              </w:rPr>
              <w:t>4-5</w:t>
            </w:r>
          </w:p>
          <w:p w14:paraId="3593B74A" w14:textId="2B5E824D" w:rsidR="000416B8" w:rsidRDefault="000416B8" w:rsidP="00051CA0">
            <w:pPr>
              <w:spacing w:before="60" w:after="60"/>
              <w:rPr>
                <w:rFonts w:ascii="Arial" w:hAnsi="Arial" w:cs="Arial"/>
                <w:lang w:eastAsia="zh-HK"/>
              </w:rPr>
            </w:pPr>
          </w:p>
        </w:tc>
        <w:tc>
          <w:tcPr>
            <w:tcW w:w="6293" w:type="dxa"/>
          </w:tcPr>
          <w:p w14:paraId="7EEB50AB" w14:textId="29AFA2AC" w:rsidR="00533553" w:rsidRDefault="000416B8" w:rsidP="00051CA0">
            <w:pPr>
              <w:pStyle w:val="ac"/>
              <w:numPr>
                <w:ilvl w:val="0"/>
                <w:numId w:val="34"/>
              </w:numPr>
              <w:spacing w:before="60" w:after="60"/>
              <w:ind w:left="234" w:hanging="234"/>
              <w:rPr>
                <w:rFonts w:ascii="Arial" w:hAnsi="Arial" w:cs="Arial"/>
                <w:lang w:eastAsia="zh-HK"/>
              </w:rPr>
            </w:pPr>
            <w:r>
              <w:rPr>
                <w:rFonts w:ascii="Arial" w:hAnsi="Arial" w:cs="Arial"/>
                <w:lang w:eastAsia="zh-HK"/>
              </w:rPr>
              <w:t>Comprehensive list</w:t>
            </w:r>
            <w:r w:rsidR="00ED1BEC">
              <w:rPr>
                <w:rFonts w:ascii="Arial" w:hAnsi="Arial" w:cs="Arial"/>
                <w:lang w:eastAsia="zh-HK"/>
              </w:rPr>
              <w:t xml:space="preserve"> of functions at appropriate granularity, each with appropriate descriptions and justifications. </w:t>
            </w:r>
          </w:p>
        </w:tc>
      </w:tr>
      <w:tr w:rsidR="00533553" w14:paraId="3983D12D" w14:textId="77777777" w:rsidTr="00533553">
        <w:tc>
          <w:tcPr>
            <w:tcW w:w="2235" w:type="dxa"/>
            <w:vMerge w:val="restart"/>
          </w:tcPr>
          <w:p w14:paraId="2F488BC4" w14:textId="77777777" w:rsidR="00533553" w:rsidRPr="005A13B8" w:rsidRDefault="00533553" w:rsidP="00051CA0">
            <w:pPr>
              <w:spacing w:before="60" w:after="60"/>
              <w:rPr>
                <w:rFonts w:ascii="Arial" w:hAnsi="Arial" w:cs="Arial"/>
                <w:lang w:eastAsia="zh-HK"/>
              </w:rPr>
            </w:pPr>
            <w:r w:rsidRPr="005A13B8">
              <w:rPr>
                <w:rFonts w:ascii="Arial" w:hAnsi="Arial" w:cs="Arial"/>
                <w:lang w:eastAsia="zh-HK"/>
              </w:rPr>
              <w:t>Evaluation</w:t>
            </w:r>
          </w:p>
          <w:p w14:paraId="1DE2A0DE" w14:textId="1FD66687" w:rsidR="00533553" w:rsidRDefault="00533553" w:rsidP="00051CA0">
            <w:pPr>
              <w:spacing w:before="60" w:after="60"/>
              <w:rPr>
                <w:rFonts w:ascii="Arial" w:hAnsi="Arial" w:cs="Arial"/>
                <w:lang w:eastAsia="zh-HK"/>
              </w:rPr>
            </w:pPr>
            <w:r w:rsidRPr="005A13B8">
              <w:rPr>
                <w:rFonts w:ascii="Arial" w:hAnsi="Arial" w:cs="Arial"/>
                <w:lang w:eastAsia="zh-HK"/>
              </w:rPr>
              <w:t>(5%)</w:t>
            </w:r>
          </w:p>
        </w:tc>
        <w:tc>
          <w:tcPr>
            <w:tcW w:w="850" w:type="dxa"/>
            <w:gridSpan w:val="2"/>
          </w:tcPr>
          <w:p w14:paraId="1A421534" w14:textId="11F5B179" w:rsidR="00533553" w:rsidRDefault="00533553" w:rsidP="00051CA0">
            <w:pPr>
              <w:spacing w:before="60" w:after="60"/>
              <w:rPr>
                <w:rFonts w:ascii="Arial" w:hAnsi="Arial" w:cs="Arial"/>
                <w:lang w:eastAsia="zh-HK"/>
              </w:rPr>
            </w:pPr>
            <w:r>
              <w:rPr>
                <w:rFonts w:ascii="Arial" w:hAnsi="Arial" w:cs="Arial"/>
                <w:lang w:eastAsia="zh-HK"/>
              </w:rPr>
              <w:t>0-1</w:t>
            </w:r>
          </w:p>
        </w:tc>
        <w:tc>
          <w:tcPr>
            <w:tcW w:w="6293" w:type="dxa"/>
          </w:tcPr>
          <w:p w14:paraId="74343A56" w14:textId="59A3D8B8" w:rsidR="00533553" w:rsidRDefault="00533553" w:rsidP="00051CA0">
            <w:pPr>
              <w:pStyle w:val="ac"/>
              <w:numPr>
                <w:ilvl w:val="0"/>
                <w:numId w:val="34"/>
              </w:numPr>
              <w:spacing w:before="60" w:after="60"/>
              <w:ind w:left="234" w:hanging="234"/>
              <w:rPr>
                <w:rFonts w:ascii="Arial" w:hAnsi="Arial" w:cs="Arial"/>
                <w:lang w:eastAsia="zh-HK"/>
              </w:rPr>
            </w:pPr>
            <w:r>
              <w:rPr>
                <w:rFonts w:ascii="Arial" w:hAnsi="Arial" w:cs="Arial"/>
                <w:lang w:eastAsia="zh-HK"/>
              </w:rPr>
              <w:t xml:space="preserve">Only factual points without addressing the development work or the product. </w:t>
            </w:r>
          </w:p>
        </w:tc>
      </w:tr>
      <w:tr w:rsidR="00533553" w14:paraId="3DECFC0F" w14:textId="77777777" w:rsidTr="00533553">
        <w:tc>
          <w:tcPr>
            <w:tcW w:w="2235" w:type="dxa"/>
            <w:vMerge/>
          </w:tcPr>
          <w:p w14:paraId="3B11534F" w14:textId="77777777" w:rsidR="00533553" w:rsidRDefault="00533553" w:rsidP="00051CA0">
            <w:pPr>
              <w:spacing w:before="60" w:after="60"/>
              <w:rPr>
                <w:rFonts w:ascii="Arial" w:hAnsi="Arial" w:cs="Arial"/>
                <w:lang w:eastAsia="zh-HK"/>
              </w:rPr>
            </w:pPr>
          </w:p>
        </w:tc>
        <w:tc>
          <w:tcPr>
            <w:tcW w:w="850" w:type="dxa"/>
            <w:gridSpan w:val="2"/>
          </w:tcPr>
          <w:p w14:paraId="22B5C1BC" w14:textId="14AFFF22" w:rsidR="00533553" w:rsidRDefault="00533553" w:rsidP="00051CA0">
            <w:pPr>
              <w:spacing w:before="60" w:after="60"/>
              <w:rPr>
                <w:rFonts w:ascii="Arial" w:hAnsi="Arial" w:cs="Arial"/>
                <w:lang w:eastAsia="zh-HK"/>
              </w:rPr>
            </w:pPr>
            <w:r>
              <w:rPr>
                <w:rFonts w:ascii="Arial" w:hAnsi="Arial" w:cs="Arial"/>
                <w:lang w:eastAsia="zh-HK"/>
              </w:rPr>
              <w:t>2</w:t>
            </w:r>
          </w:p>
        </w:tc>
        <w:tc>
          <w:tcPr>
            <w:tcW w:w="6293" w:type="dxa"/>
          </w:tcPr>
          <w:p w14:paraId="31D62071" w14:textId="632A5E6B" w:rsidR="00533553" w:rsidRDefault="00533553" w:rsidP="00051CA0">
            <w:pPr>
              <w:pStyle w:val="ac"/>
              <w:numPr>
                <w:ilvl w:val="0"/>
                <w:numId w:val="34"/>
              </w:numPr>
              <w:spacing w:before="60" w:after="60"/>
              <w:ind w:left="234" w:hanging="234"/>
              <w:rPr>
                <w:rFonts w:ascii="Arial" w:hAnsi="Arial" w:cs="Arial"/>
                <w:lang w:eastAsia="zh-HK"/>
              </w:rPr>
            </w:pPr>
            <w:r>
              <w:rPr>
                <w:rFonts w:ascii="Arial" w:hAnsi="Arial" w:cs="Arial"/>
                <w:lang w:eastAsia="zh-HK"/>
              </w:rPr>
              <w:t xml:space="preserve">A few relevant points based on actual experience and critical evaluation but not quite comprehensive. </w:t>
            </w:r>
          </w:p>
        </w:tc>
      </w:tr>
      <w:tr w:rsidR="00533553" w14:paraId="3E2C1F3E" w14:textId="77777777" w:rsidTr="00533553">
        <w:tc>
          <w:tcPr>
            <w:tcW w:w="2235" w:type="dxa"/>
            <w:vMerge/>
          </w:tcPr>
          <w:p w14:paraId="688056A2" w14:textId="77777777" w:rsidR="00533553" w:rsidRDefault="00533553" w:rsidP="00051CA0">
            <w:pPr>
              <w:spacing w:before="60" w:after="60"/>
              <w:rPr>
                <w:rFonts w:ascii="Arial" w:hAnsi="Arial" w:cs="Arial"/>
                <w:lang w:eastAsia="zh-HK"/>
              </w:rPr>
            </w:pPr>
          </w:p>
        </w:tc>
        <w:tc>
          <w:tcPr>
            <w:tcW w:w="850" w:type="dxa"/>
            <w:gridSpan w:val="2"/>
          </w:tcPr>
          <w:p w14:paraId="1E887BC4" w14:textId="7489E559" w:rsidR="00533553" w:rsidRDefault="00533553" w:rsidP="00051CA0">
            <w:pPr>
              <w:spacing w:before="60" w:after="60"/>
              <w:rPr>
                <w:rFonts w:ascii="Arial" w:hAnsi="Arial" w:cs="Arial"/>
                <w:lang w:eastAsia="zh-HK"/>
              </w:rPr>
            </w:pPr>
            <w:r>
              <w:rPr>
                <w:rFonts w:ascii="Arial" w:hAnsi="Arial" w:cs="Arial"/>
                <w:lang w:eastAsia="zh-HK"/>
              </w:rPr>
              <w:t>3-4</w:t>
            </w:r>
          </w:p>
        </w:tc>
        <w:tc>
          <w:tcPr>
            <w:tcW w:w="6293" w:type="dxa"/>
          </w:tcPr>
          <w:p w14:paraId="333DA524" w14:textId="7CFF467F" w:rsidR="00533553" w:rsidRDefault="00533553" w:rsidP="00051CA0">
            <w:pPr>
              <w:pStyle w:val="ac"/>
              <w:numPr>
                <w:ilvl w:val="0"/>
                <w:numId w:val="34"/>
              </w:numPr>
              <w:spacing w:before="60" w:after="60"/>
              <w:ind w:left="234" w:hanging="234"/>
              <w:rPr>
                <w:rFonts w:ascii="Arial" w:hAnsi="Arial" w:cs="Arial"/>
                <w:lang w:eastAsia="zh-HK"/>
              </w:rPr>
            </w:pPr>
            <w:r>
              <w:rPr>
                <w:rFonts w:ascii="Arial" w:hAnsi="Arial" w:cs="Arial"/>
                <w:lang w:eastAsia="zh-HK"/>
              </w:rPr>
              <w:t xml:space="preserve">A good discussion based on the experience and lessons learned through this project. </w:t>
            </w:r>
          </w:p>
          <w:p w14:paraId="7500CBCB" w14:textId="38F72A66" w:rsidR="00533553" w:rsidRDefault="00533553" w:rsidP="00051CA0">
            <w:pPr>
              <w:pStyle w:val="ac"/>
              <w:numPr>
                <w:ilvl w:val="0"/>
                <w:numId w:val="34"/>
              </w:numPr>
              <w:spacing w:before="60" w:after="60"/>
              <w:ind w:left="234" w:hanging="234"/>
              <w:rPr>
                <w:rFonts w:ascii="Arial" w:hAnsi="Arial" w:cs="Arial"/>
                <w:lang w:eastAsia="zh-HK"/>
              </w:rPr>
            </w:pPr>
            <w:r>
              <w:rPr>
                <w:rFonts w:ascii="Arial" w:hAnsi="Arial" w:cs="Arial"/>
                <w:lang w:eastAsia="zh-HK"/>
              </w:rPr>
              <w:t xml:space="preserve">Contents are addressing the experience in this project rather than just being generic.  </w:t>
            </w:r>
          </w:p>
        </w:tc>
      </w:tr>
      <w:tr w:rsidR="00533553" w14:paraId="082E8907" w14:textId="77777777" w:rsidTr="00533553">
        <w:tc>
          <w:tcPr>
            <w:tcW w:w="2235" w:type="dxa"/>
            <w:vMerge/>
          </w:tcPr>
          <w:p w14:paraId="64384A8E" w14:textId="77777777" w:rsidR="00533553" w:rsidRDefault="00533553" w:rsidP="00051CA0">
            <w:pPr>
              <w:spacing w:before="60" w:after="60"/>
              <w:rPr>
                <w:rFonts w:ascii="Arial" w:hAnsi="Arial" w:cs="Arial"/>
                <w:lang w:eastAsia="zh-HK"/>
              </w:rPr>
            </w:pPr>
          </w:p>
        </w:tc>
        <w:tc>
          <w:tcPr>
            <w:tcW w:w="850" w:type="dxa"/>
            <w:gridSpan w:val="2"/>
          </w:tcPr>
          <w:p w14:paraId="5E9124B1" w14:textId="4CD2A6FA" w:rsidR="00533553" w:rsidRDefault="00533553" w:rsidP="00051CA0">
            <w:pPr>
              <w:spacing w:before="60" w:after="60"/>
              <w:rPr>
                <w:rFonts w:ascii="Arial" w:hAnsi="Arial" w:cs="Arial"/>
                <w:lang w:eastAsia="zh-HK"/>
              </w:rPr>
            </w:pPr>
            <w:r>
              <w:rPr>
                <w:rFonts w:ascii="Arial" w:hAnsi="Arial" w:cs="Arial"/>
                <w:lang w:eastAsia="zh-HK"/>
              </w:rPr>
              <w:t>5</w:t>
            </w:r>
          </w:p>
        </w:tc>
        <w:tc>
          <w:tcPr>
            <w:tcW w:w="6293" w:type="dxa"/>
          </w:tcPr>
          <w:p w14:paraId="4002A62D" w14:textId="77777777" w:rsidR="00533553" w:rsidRDefault="00533553" w:rsidP="00051CA0">
            <w:pPr>
              <w:pStyle w:val="ac"/>
              <w:numPr>
                <w:ilvl w:val="0"/>
                <w:numId w:val="34"/>
              </w:numPr>
              <w:spacing w:before="60" w:after="60"/>
              <w:ind w:left="234" w:hanging="234"/>
              <w:rPr>
                <w:rFonts w:ascii="Arial" w:hAnsi="Arial" w:cs="Arial"/>
                <w:lang w:eastAsia="zh-HK"/>
              </w:rPr>
            </w:pPr>
            <w:r>
              <w:rPr>
                <w:rFonts w:ascii="Arial" w:hAnsi="Arial" w:cs="Arial"/>
                <w:lang w:eastAsia="zh-HK"/>
              </w:rPr>
              <w:t xml:space="preserve">Excellent discussion demonstrated that the student </w:t>
            </w:r>
            <w:proofErr w:type="gramStart"/>
            <w:r>
              <w:rPr>
                <w:rFonts w:ascii="Arial" w:hAnsi="Arial" w:cs="Arial"/>
                <w:lang w:eastAsia="zh-HK"/>
              </w:rPr>
              <w:t>have</w:t>
            </w:r>
            <w:proofErr w:type="gramEnd"/>
            <w:r>
              <w:rPr>
                <w:rFonts w:ascii="Arial" w:hAnsi="Arial" w:cs="Arial"/>
                <w:lang w:eastAsia="zh-HK"/>
              </w:rPr>
              <w:t xml:space="preserve"> in-depth critical thinking on the entire development cycle and able to have reflection after working on the project. </w:t>
            </w:r>
          </w:p>
          <w:p w14:paraId="013984DA" w14:textId="3ACED14B" w:rsidR="00533553" w:rsidRDefault="00533553" w:rsidP="00051CA0">
            <w:pPr>
              <w:pStyle w:val="ac"/>
              <w:numPr>
                <w:ilvl w:val="0"/>
                <w:numId w:val="34"/>
              </w:numPr>
              <w:spacing w:before="60" w:after="60"/>
              <w:ind w:left="234" w:hanging="234"/>
              <w:rPr>
                <w:rFonts w:ascii="Arial" w:hAnsi="Arial" w:cs="Arial"/>
                <w:lang w:eastAsia="zh-HK"/>
              </w:rPr>
            </w:pPr>
            <w:r>
              <w:rPr>
                <w:rFonts w:ascii="Arial" w:hAnsi="Arial" w:cs="Arial"/>
                <w:lang w:eastAsia="zh-HK"/>
              </w:rPr>
              <w:lastRenderedPageBreak/>
              <w:t xml:space="preserve">Contents are addressing the project rather than just being generic. </w:t>
            </w:r>
          </w:p>
        </w:tc>
      </w:tr>
      <w:tr w:rsidR="00533553" w14:paraId="72C87C55" w14:textId="77777777" w:rsidTr="00533553">
        <w:tc>
          <w:tcPr>
            <w:tcW w:w="2235" w:type="dxa"/>
            <w:vMerge w:val="restart"/>
          </w:tcPr>
          <w:p w14:paraId="0E74A5A6" w14:textId="77777777" w:rsidR="00533553" w:rsidRDefault="00533553" w:rsidP="00051CA0">
            <w:pPr>
              <w:spacing w:before="60" w:after="60"/>
              <w:rPr>
                <w:rFonts w:ascii="Arial" w:hAnsi="Arial" w:cs="Arial"/>
                <w:lang w:eastAsia="zh-HK"/>
              </w:rPr>
            </w:pPr>
            <w:r>
              <w:rPr>
                <w:rFonts w:ascii="Arial" w:hAnsi="Arial" w:cs="Arial"/>
                <w:lang w:eastAsia="zh-HK"/>
              </w:rPr>
              <w:lastRenderedPageBreak/>
              <w:t>Discussion of future improvement</w:t>
            </w:r>
          </w:p>
          <w:p w14:paraId="141875DA" w14:textId="2C03805C" w:rsidR="00533553" w:rsidRDefault="00533553" w:rsidP="00051CA0">
            <w:pPr>
              <w:spacing w:before="60" w:after="60"/>
              <w:rPr>
                <w:rFonts w:ascii="Arial" w:hAnsi="Arial" w:cs="Arial"/>
                <w:lang w:eastAsia="zh-HK"/>
              </w:rPr>
            </w:pPr>
            <w:r>
              <w:rPr>
                <w:rFonts w:ascii="Arial" w:hAnsi="Arial" w:cs="Arial"/>
                <w:lang w:eastAsia="zh-HK"/>
              </w:rPr>
              <w:t>(5%)</w:t>
            </w:r>
          </w:p>
        </w:tc>
        <w:tc>
          <w:tcPr>
            <w:tcW w:w="850" w:type="dxa"/>
            <w:gridSpan w:val="2"/>
          </w:tcPr>
          <w:p w14:paraId="096DEE23" w14:textId="1B51F5A8" w:rsidR="00533553" w:rsidRDefault="00533553" w:rsidP="00051CA0">
            <w:pPr>
              <w:spacing w:before="60" w:after="60"/>
              <w:rPr>
                <w:rFonts w:ascii="Arial" w:hAnsi="Arial" w:cs="Arial"/>
                <w:lang w:eastAsia="zh-HK"/>
              </w:rPr>
            </w:pPr>
            <w:r>
              <w:rPr>
                <w:rFonts w:ascii="Arial" w:hAnsi="Arial" w:cs="Arial"/>
                <w:lang w:eastAsia="zh-HK"/>
              </w:rPr>
              <w:t>0-2</w:t>
            </w:r>
          </w:p>
        </w:tc>
        <w:tc>
          <w:tcPr>
            <w:tcW w:w="6293" w:type="dxa"/>
          </w:tcPr>
          <w:p w14:paraId="59556232" w14:textId="5C86CE49" w:rsidR="00533553" w:rsidRDefault="00533553" w:rsidP="00051CA0">
            <w:pPr>
              <w:pStyle w:val="ac"/>
              <w:numPr>
                <w:ilvl w:val="0"/>
                <w:numId w:val="34"/>
              </w:numPr>
              <w:spacing w:before="60" w:after="60"/>
              <w:ind w:left="234" w:hanging="234"/>
              <w:rPr>
                <w:rFonts w:ascii="Arial" w:hAnsi="Arial" w:cs="Arial"/>
                <w:lang w:eastAsia="zh-HK"/>
              </w:rPr>
            </w:pPr>
            <w:r>
              <w:rPr>
                <w:rFonts w:ascii="Arial" w:hAnsi="Arial" w:cs="Arial"/>
                <w:lang w:eastAsia="zh-HK"/>
              </w:rPr>
              <w:t xml:space="preserve">Only a few trivial points without much description. </w:t>
            </w:r>
          </w:p>
        </w:tc>
      </w:tr>
      <w:tr w:rsidR="00533553" w14:paraId="3F146FFE" w14:textId="77777777" w:rsidTr="00533553">
        <w:tc>
          <w:tcPr>
            <w:tcW w:w="2235" w:type="dxa"/>
            <w:vMerge/>
          </w:tcPr>
          <w:p w14:paraId="5C052DE0" w14:textId="77777777" w:rsidR="00533553" w:rsidRDefault="00533553" w:rsidP="00051CA0">
            <w:pPr>
              <w:spacing w:before="60" w:after="60"/>
              <w:rPr>
                <w:rFonts w:ascii="Arial" w:hAnsi="Arial" w:cs="Arial"/>
                <w:lang w:eastAsia="zh-HK"/>
              </w:rPr>
            </w:pPr>
          </w:p>
        </w:tc>
        <w:tc>
          <w:tcPr>
            <w:tcW w:w="850" w:type="dxa"/>
            <w:gridSpan w:val="2"/>
          </w:tcPr>
          <w:p w14:paraId="4DBDC723" w14:textId="1127D345" w:rsidR="00533553" w:rsidRDefault="00533553" w:rsidP="00051CA0">
            <w:pPr>
              <w:spacing w:before="60" w:after="60"/>
              <w:rPr>
                <w:rFonts w:ascii="Arial" w:hAnsi="Arial" w:cs="Arial"/>
                <w:lang w:eastAsia="zh-HK"/>
              </w:rPr>
            </w:pPr>
            <w:r>
              <w:rPr>
                <w:rFonts w:ascii="Arial" w:hAnsi="Arial" w:cs="Arial"/>
                <w:lang w:eastAsia="zh-HK"/>
              </w:rPr>
              <w:t>3-4</w:t>
            </w:r>
          </w:p>
        </w:tc>
        <w:tc>
          <w:tcPr>
            <w:tcW w:w="6293" w:type="dxa"/>
          </w:tcPr>
          <w:p w14:paraId="048D5E9D" w14:textId="76C531E6" w:rsidR="00533553" w:rsidRDefault="00533553" w:rsidP="00051CA0">
            <w:pPr>
              <w:pStyle w:val="ac"/>
              <w:numPr>
                <w:ilvl w:val="0"/>
                <w:numId w:val="34"/>
              </w:numPr>
              <w:spacing w:before="60" w:after="60"/>
              <w:ind w:left="234" w:hanging="234"/>
              <w:rPr>
                <w:rFonts w:ascii="Arial" w:hAnsi="Arial" w:cs="Arial"/>
                <w:lang w:eastAsia="zh-HK"/>
              </w:rPr>
            </w:pPr>
            <w:r>
              <w:rPr>
                <w:rFonts w:ascii="Arial" w:hAnsi="Arial" w:cs="Arial"/>
                <w:lang w:eastAsia="zh-HK"/>
              </w:rPr>
              <w:t xml:space="preserve">Quite some meaning improvements suggested with sufficient description to justify why the improvements are worthwhile to consider. </w:t>
            </w:r>
          </w:p>
        </w:tc>
      </w:tr>
      <w:tr w:rsidR="00533553" w14:paraId="54937212" w14:textId="77777777" w:rsidTr="00533553">
        <w:tc>
          <w:tcPr>
            <w:tcW w:w="2235" w:type="dxa"/>
            <w:vMerge/>
          </w:tcPr>
          <w:p w14:paraId="25C1DE3B" w14:textId="77777777" w:rsidR="00533553" w:rsidRDefault="00533553" w:rsidP="00051CA0">
            <w:pPr>
              <w:spacing w:before="60" w:after="60"/>
              <w:rPr>
                <w:rFonts w:ascii="Arial" w:hAnsi="Arial" w:cs="Arial"/>
                <w:lang w:eastAsia="zh-HK"/>
              </w:rPr>
            </w:pPr>
          </w:p>
        </w:tc>
        <w:tc>
          <w:tcPr>
            <w:tcW w:w="850" w:type="dxa"/>
            <w:gridSpan w:val="2"/>
          </w:tcPr>
          <w:p w14:paraId="197736D5" w14:textId="0B20CA24" w:rsidR="00533553" w:rsidRDefault="00533553" w:rsidP="00051CA0">
            <w:pPr>
              <w:spacing w:before="60" w:after="60"/>
              <w:rPr>
                <w:rFonts w:ascii="Arial" w:hAnsi="Arial" w:cs="Arial"/>
                <w:lang w:eastAsia="zh-HK"/>
              </w:rPr>
            </w:pPr>
            <w:r>
              <w:rPr>
                <w:rFonts w:ascii="Arial" w:hAnsi="Arial" w:cs="Arial"/>
                <w:lang w:eastAsia="zh-HK"/>
              </w:rPr>
              <w:t>5</w:t>
            </w:r>
          </w:p>
        </w:tc>
        <w:tc>
          <w:tcPr>
            <w:tcW w:w="6293" w:type="dxa"/>
          </w:tcPr>
          <w:p w14:paraId="0D7F421A" w14:textId="7E6AEE64" w:rsidR="00533553" w:rsidRDefault="00ED1BEC" w:rsidP="00051CA0">
            <w:pPr>
              <w:pStyle w:val="ac"/>
              <w:numPr>
                <w:ilvl w:val="0"/>
                <w:numId w:val="34"/>
              </w:numPr>
              <w:spacing w:before="60" w:after="60"/>
              <w:ind w:left="234" w:hanging="234"/>
              <w:rPr>
                <w:rFonts w:ascii="Arial" w:hAnsi="Arial" w:cs="Arial"/>
                <w:lang w:eastAsia="zh-HK"/>
              </w:rPr>
            </w:pPr>
            <w:r>
              <w:rPr>
                <w:rFonts w:ascii="Arial" w:hAnsi="Arial" w:cs="Arial"/>
                <w:lang w:eastAsia="zh-HK"/>
              </w:rPr>
              <w:t xml:space="preserve">Comprehensive suggestions covering different aspects and providing detailed descriptions and justifications. </w:t>
            </w:r>
          </w:p>
        </w:tc>
      </w:tr>
      <w:tr w:rsidR="00ED1BEC" w14:paraId="38027CC6" w14:textId="77777777" w:rsidTr="00ED1BEC">
        <w:tc>
          <w:tcPr>
            <w:tcW w:w="2235" w:type="dxa"/>
            <w:vMerge w:val="restart"/>
          </w:tcPr>
          <w:p w14:paraId="0F7D24EF" w14:textId="5061E7CF" w:rsidR="00ED1BEC" w:rsidRDefault="00ED1BEC" w:rsidP="00051CA0">
            <w:pPr>
              <w:spacing w:before="60" w:after="60"/>
              <w:rPr>
                <w:rFonts w:ascii="Arial" w:hAnsi="Arial" w:cs="Arial"/>
                <w:lang w:eastAsia="zh-HK"/>
              </w:rPr>
            </w:pPr>
            <w:r>
              <w:rPr>
                <w:rFonts w:ascii="Arial" w:hAnsi="Arial" w:cs="Arial"/>
                <w:lang w:eastAsia="zh-HK"/>
              </w:rPr>
              <w:t>Formatting and overall report quality</w:t>
            </w:r>
          </w:p>
          <w:p w14:paraId="4EFE8F28" w14:textId="6A770924" w:rsidR="00ED1BEC" w:rsidRDefault="00ED1BEC" w:rsidP="00051CA0">
            <w:pPr>
              <w:spacing w:before="60" w:after="60"/>
              <w:rPr>
                <w:rFonts w:ascii="Arial" w:hAnsi="Arial" w:cs="Arial"/>
                <w:lang w:eastAsia="zh-HK"/>
              </w:rPr>
            </w:pPr>
            <w:r>
              <w:rPr>
                <w:rFonts w:ascii="Arial" w:hAnsi="Arial" w:cs="Arial"/>
                <w:lang w:eastAsia="zh-HK"/>
              </w:rPr>
              <w:t>(5%)</w:t>
            </w:r>
          </w:p>
        </w:tc>
        <w:tc>
          <w:tcPr>
            <w:tcW w:w="843" w:type="dxa"/>
          </w:tcPr>
          <w:p w14:paraId="7F3D1871" w14:textId="6F50BE09" w:rsidR="00ED1BEC" w:rsidRPr="00ED1BEC" w:rsidRDefault="00ED1BEC" w:rsidP="00ED1BEC">
            <w:pPr>
              <w:spacing w:before="60" w:after="60"/>
              <w:rPr>
                <w:rFonts w:ascii="Arial" w:hAnsi="Arial" w:cs="Arial"/>
                <w:lang w:eastAsia="zh-HK"/>
              </w:rPr>
            </w:pPr>
            <w:r>
              <w:rPr>
                <w:rFonts w:ascii="Arial" w:hAnsi="Arial" w:cs="Arial"/>
                <w:lang w:eastAsia="zh-HK"/>
              </w:rPr>
              <w:t>0-2</w:t>
            </w:r>
          </w:p>
        </w:tc>
        <w:tc>
          <w:tcPr>
            <w:tcW w:w="6300" w:type="dxa"/>
            <w:gridSpan w:val="2"/>
          </w:tcPr>
          <w:p w14:paraId="6D30B427" w14:textId="77777777" w:rsidR="00ED1BEC" w:rsidRDefault="00ED1BEC" w:rsidP="00ED1BEC">
            <w:pPr>
              <w:pStyle w:val="ac"/>
              <w:numPr>
                <w:ilvl w:val="0"/>
                <w:numId w:val="34"/>
              </w:numPr>
              <w:spacing w:before="60" w:after="60"/>
              <w:ind w:left="234" w:hanging="234"/>
              <w:rPr>
                <w:rFonts w:ascii="Arial" w:hAnsi="Arial" w:cs="Arial"/>
                <w:lang w:eastAsia="zh-HK"/>
              </w:rPr>
            </w:pPr>
            <w:r>
              <w:rPr>
                <w:rFonts w:ascii="Arial" w:hAnsi="Arial" w:cs="Arial"/>
                <w:lang w:eastAsia="zh-HK"/>
              </w:rPr>
              <w:t xml:space="preserve">Incomplete report or only very little details provided. </w:t>
            </w:r>
          </w:p>
          <w:p w14:paraId="4CEEFD8B" w14:textId="68E05619" w:rsidR="00ED1BEC" w:rsidRPr="00ED1BEC" w:rsidRDefault="00ED1BEC" w:rsidP="00ED1BEC">
            <w:pPr>
              <w:pStyle w:val="ac"/>
              <w:numPr>
                <w:ilvl w:val="0"/>
                <w:numId w:val="34"/>
              </w:numPr>
              <w:spacing w:before="60" w:after="60"/>
              <w:ind w:left="234" w:hanging="234"/>
              <w:rPr>
                <w:rFonts w:ascii="Arial" w:hAnsi="Arial" w:cs="Arial"/>
                <w:lang w:eastAsia="zh-HK"/>
              </w:rPr>
            </w:pPr>
            <w:r>
              <w:rPr>
                <w:rFonts w:ascii="Arial" w:hAnsi="Arial" w:cs="Arial"/>
                <w:lang w:eastAsia="zh-HK"/>
              </w:rPr>
              <w:t xml:space="preserve">Missing or a few references and in-text citations. </w:t>
            </w:r>
          </w:p>
        </w:tc>
      </w:tr>
      <w:tr w:rsidR="00ED1BEC" w14:paraId="3F09E3A8" w14:textId="77777777" w:rsidTr="00ED1BEC">
        <w:tc>
          <w:tcPr>
            <w:tcW w:w="2235" w:type="dxa"/>
            <w:vMerge/>
          </w:tcPr>
          <w:p w14:paraId="65B0D56C" w14:textId="77777777" w:rsidR="00ED1BEC" w:rsidRDefault="00ED1BEC" w:rsidP="00ED1BEC">
            <w:pPr>
              <w:spacing w:before="60" w:after="60"/>
              <w:rPr>
                <w:rFonts w:ascii="Arial" w:hAnsi="Arial" w:cs="Arial"/>
                <w:lang w:eastAsia="zh-HK"/>
              </w:rPr>
            </w:pPr>
          </w:p>
        </w:tc>
        <w:tc>
          <w:tcPr>
            <w:tcW w:w="843" w:type="dxa"/>
          </w:tcPr>
          <w:p w14:paraId="4BF88E7D" w14:textId="266521E7" w:rsidR="00ED1BEC" w:rsidRPr="00ED1BEC" w:rsidRDefault="00ED1BEC" w:rsidP="00ED1BEC">
            <w:pPr>
              <w:spacing w:before="60" w:after="60"/>
              <w:rPr>
                <w:rFonts w:ascii="Arial" w:hAnsi="Arial" w:cs="Arial"/>
                <w:lang w:eastAsia="zh-HK"/>
              </w:rPr>
            </w:pPr>
            <w:r>
              <w:rPr>
                <w:rFonts w:ascii="Arial" w:hAnsi="Arial" w:cs="Arial"/>
                <w:lang w:eastAsia="zh-HK"/>
              </w:rPr>
              <w:t>3-4</w:t>
            </w:r>
          </w:p>
        </w:tc>
        <w:tc>
          <w:tcPr>
            <w:tcW w:w="6300" w:type="dxa"/>
            <w:gridSpan w:val="2"/>
          </w:tcPr>
          <w:p w14:paraId="389612D6" w14:textId="77777777" w:rsidR="00ED1BEC" w:rsidRDefault="00ED1BEC" w:rsidP="00ED1BEC">
            <w:pPr>
              <w:pStyle w:val="ac"/>
              <w:numPr>
                <w:ilvl w:val="0"/>
                <w:numId w:val="34"/>
              </w:numPr>
              <w:spacing w:before="60" w:after="60"/>
              <w:ind w:left="234" w:hanging="234"/>
              <w:rPr>
                <w:rFonts w:ascii="Arial" w:hAnsi="Arial" w:cs="Arial"/>
                <w:lang w:eastAsia="zh-HK"/>
              </w:rPr>
            </w:pPr>
            <w:r>
              <w:rPr>
                <w:rFonts w:ascii="Arial" w:hAnsi="Arial" w:cs="Arial"/>
                <w:lang w:eastAsia="zh-HK"/>
              </w:rPr>
              <w:t>Appropriate level of details provided but fair organization and formatting</w:t>
            </w:r>
          </w:p>
          <w:p w14:paraId="197F2DB9" w14:textId="744D1E43" w:rsidR="00ED1BEC" w:rsidRDefault="00ED1BEC" w:rsidP="00ED1BEC">
            <w:pPr>
              <w:pStyle w:val="ac"/>
              <w:numPr>
                <w:ilvl w:val="0"/>
                <w:numId w:val="34"/>
              </w:numPr>
              <w:spacing w:before="60" w:after="60"/>
              <w:ind w:left="234" w:hanging="234"/>
              <w:rPr>
                <w:rFonts w:ascii="Arial" w:hAnsi="Arial" w:cs="Arial"/>
                <w:lang w:eastAsia="zh-HK"/>
              </w:rPr>
            </w:pPr>
            <w:r>
              <w:rPr>
                <w:rFonts w:ascii="Arial" w:hAnsi="Arial" w:cs="Arial"/>
                <w:lang w:eastAsia="zh-HK"/>
              </w:rPr>
              <w:t>Some references and in-text citations provided but not comprehensive enough</w:t>
            </w:r>
          </w:p>
        </w:tc>
      </w:tr>
      <w:tr w:rsidR="00ED1BEC" w14:paraId="33AFE9DB" w14:textId="77777777" w:rsidTr="00ED1BEC">
        <w:tc>
          <w:tcPr>
            <w:tcW w:w="2235" w:type="dxa"/>
            <w:vMerge/>
          </w:tcPr>
          <w:p w14:paraId="1FACD1FD" w14:textId="77777777" w:rsidR="00ED1BEC" w:rsidRDefault="00ED1BEC" w:rsidP="00ED1BEC">
            <w:pPr>
              <w:spacing w:before="60" w:after="60"/>
              <w:rPr>
                <w:rFonts w:ascii="Arial" w:hAnsi="Arial" w:cs="Arial"/>
                <w:lang w:eastAsia="zh-HK"/>
              </w:rPr>
            </w:pPr>
          </w:p>
        </w:tc>
        <w:tc>
          <w:tcPr>
            <w:tcW w:w="843" w:type="dxa"/>
          </w:tcPr>
          <w:p w14:paraId="44008B96" w14:textId="10D26E17" w:rsidR="00ED1BEC" w:rsidRPr="00ED1BEC" w:rsidRDefault="00ED1BEC" w:rsidP="00ED1BEC">
            <w:pPr>
              <w:spacing w:before="60" w:after="60"/>
              <w:rPr>
                <w:rFonts w:ascii="Arial" w:hAnsi="Arial" w:cs="Arial"/>
                <w:lang w:eastAsia="zh-HK"/>
              </w:rPr>
            </w:pPr>
            <w:r>
              <w:rPr>
                <w:rFonts w:ascii="Arial" w:hAnsi="Arial" w:cs="Arial"/>
                <w:lang w:eastAsia="zh-HK"/>
              </w:rPr>
              <w:t>5</w:t>
            </w:r>
          </w:p>
        </w:tc>
        <w:tc>
          <w:tcPr>
            <w:tcW w:w="6300" w:type="dxa"/>
            <w:gridSpan w:val="2"/>
          </w:tcPr>
          <w:p w14:paraId="782DBB8C" w14:textId="77777777" w:rsidR="00ED1BEC" w:rsidRDefault="00ED1BEC" w:rsidP="00ED1BEC">
            <w:pPr>
              <w:pStyle w:val="ac"/>
              <w:numPr>
                <w:ilvl w:val="0"/>
                <w:numId w:val="34"/>
              </w:numPr>
              <w:spacing w:before="60" w:after="60"/>
              <w:ind w:left="234" w:hanging="234"/>
              <w:rPr>
                <w:rFonts w:ascii="Arial" w:hAnsi="Arial" w:cs="Arial"/>
                <w:lang w:eastAsia="zh-HK"/>
              </w:rPr>
            </w:pPr>
            <w:r>
              <w:rPr>
                <w:rFonts w:ascii="Arial" w:hAnsi="Arial" w:cs="Arial"/>
                <w:lang w:eastAsia="zh-HK"/>
              </w:rPr>
              <w:t xml:space="preserve">Very good organization and formatting with sufficient details </w:t>
            </w:r>
          </w:p>
          <w:p w14:paraId="63F7C791" w14:textId="49E39214" w:rsidR="00ED1BEC" w:rsidRDefault="00ED1BEC" w:rsidP="00ED1BEC">
            <w:pPr>
              <w:pStyle w:val="ac"/>
              <w:numPr>
                <w:ilvl w:val="0"/>
                <w:numId w:val="34"/>
              </w:numPr>
              <w:spacing w:before="60" w:after="60"/>
              <w:ind w:left="234" w:hanging="234"/>
              <w:rPr>
                <w:rFonts w:ascii="Arial" w:hAnsi="Arial" w:cs="Arial"/>
                <w:lang w:eastAsia="zh-HK"/>
              </w:rPr>
            </w:pPr>
            <w:r>
              <w:rPr>
                <w:rFonts w:ascii="Arial" w:hAnsi="Arial" w:cs="Arial"/>
                <w:lang w:eastAsia="zh-HK"/>
              </w:rPr>
              <w:t>Extensive references and in-text citations.</w:t>
            </w:r>
          </w:p>
        </w:tc>
      </w:tr>
    </w:tbl>
    <w:p w14:paraId="52798BEC" w14:textId="77777777" w:rsidR="00A11A20" w:rsidRDefault="00A11A20" w:rsidP="00A11A20">
      <w:pPr>
        <w:spacing w:after="240" w:line="240" w:lineRule="auto"/>
        <w:outlineLvl w:val="1"/>
        <w:rPr>
          <w:rFonts w:ascii="Arial" w:hAnsi="Arial" w:cs="Arial"/>
          <w:bCs/>
          <w:lang w:eastAsia="zh-HK"/>
        </w:rPr>
      </w:pPr>
    </w:p>
    <w:p w14:paraId="6CFB9A64" w14:textId="21CCCDE6" w:rsidR="007D25E9" w:rsidRDefault="007D25E9" w:rsidP="00F220B8">
      <w:pPr>
        <w:spacing w:after="240" w:line="240" w:lineRule="auto"/>
        <w:jc w:val="both"/>
        <w:outlineLvl w:val="1"/>
        <w:rPr>
          <w:rFonts w:ascii="Arial" w:hAnsi="Arial" w:cs="Arial"/>
          <w:b/>
          <w:bCs/>
          <w:lang w:eastAsia="en-GB"/>
        </w:rPr>
      </w:pPr>
    </w:p>
    <w:p w14:paraId="4903BB1C" w14:textId="2F2DF0BF" w:rsidR="007D25E9" w:rsidRDefault="007D25E9" w:rsidP="00F220B8">
      <w:pPr>
        <w:spacing w:after="240" w:line="240" w:lineRule="auto"/>
        <w:jc w:val="both"/>
        <w:outlineLvl w:val="1"/>
        <w:rPr>
          <w:rFonts w:ascii="Arial" w:hAnsi="Arial" w:cs="Arial"/>
          <w:b/>
          <w:bCs/>
          <w:lang w:eastAsia="en-GB"/>
        </w:rPr>
      </w:pPr>
    </w:p>
    <w:p w14:paraId="1079A57C" w14:textId="24544AB8" w:rsidR="007D25E9" w:rsidRDefault="007D25E9" w:rsidP="00F220B8">
      <w:pPr>
        <w:spacing w:after="240" w:line="240" w:lineRule="auto"/>
        <w:jc w:val="both"/>
        <w:outlineLvl w:val="1"/>
        <w:rPr>
          <w:rFonts w:ascii="Arial" w:hAnsi="Arial" w:cs="Arial"/>
          <w:b/>
          <w:bCs/>
          <w:lang w:eastAsia="en-GB"/>
        </w:rPr>
      </w:pPr>
      <w:r>
        <w:rPr>
          <w:rFonts w:ascii="Arial" w:hAnsi="Arial" w:cs="Arial"/>
          <w:b/>
          <w:bCs/>
          <w:lang w:eastAsia="en-GB"/>
        </w:rPr>
        <w:t>END. (Draft)</w:t>
      </w:r>
    </w:p>
    <w:p w14:paraId="3D545F1D" w14:textId="77777777" w:rsidR="00DA5FF6" w:rsidRDefault="00DA5FF6" w:rsidP="00BE45F1">
      <w:pPr>
        <w:spacing w:after="240" w:line="240" w:lineRule="auto"/>
        <w:outlineLvl w:val="1"/>
        <w:rPr>
          <w:rFonts w:ascii="Arial" w:hAnsi="Arial" w:cs="Arial"/>
          <w:b/>
          <w:bCs/>
          <w:lang w:eastAsia="en-GB"/>
        </w:rPr>
      </w:pPr>
    </w:p>
    <w:p w14:paraId="74A2DCFC" w14:textId="77777777" w:rsidR="00DA5FF6" w:rsidRPr="00BE45F1" w:rsidRDefault="00DA5FF6" w:rsidP="00BE45F1">
      <w:pPr>
        <w:spacing w:after="240" w:line="240" w:lineRule="auto"/>
        <w:outlineLvl w:val="1"/>
        <w:rPr>
          <w:rFonts w:ascii="Arial" w:hAnsi="Arial" w:cs="Arial"/>
          <w:b/>
          <w:bCs/>
          <w:lang w:eastAsia="en-GB"/>
        </w:rPr>
      </w:pPr>
    </w:p>
    <w:p w14:paraId="3581511E" w14:textId="77777777" w:rsidR="00691BBF" w:rsidRDefault="00691BBF">
      <w:pPr>
        <w:spacing w:after="0" w:line="240" w:lineRule="auto"/>
        <w:rPr>
          <w:rFonts w:ascii="Arial" w:hAnsi="Arial" w:cs="Arial"/>
          <w:b/>
          <w:bCs/>
          <w:lang w:eastAsia="en-GB"/>
        </w:rPr>
      </w:pPr>
      <w:r>
        <w:rPr>
          <w:rFonts w:ascii="Arial" w:hAnsi="Arial" w:cs="Arial"/>
          <w:b/>
          <w:bCs/>
          <w:lang w:eastAsia="en-GB"/>
        </w:rPr>
        <w:br w:type="page"/>
      </w:r>
    </w:p>
    <w:sectPr w:rsidR="00691BBF" w:rsidSect="00ED5979">
      <w:headerReference w:type="default" r:id="rId18"/>
      <w:footerReference w:type="default" r:id="rId19"/>
      <w:pgSz w:w="11906" w:h="16838" w:code="9"/>
      <w:pgMar w:top="1440" w:right="1440" w:bottom="1440" w:left="1440" w:header="709" w:footer="709"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sm-lau" w:date="2025-07-30T13:12:00Z" w:initials="s">
    <w:p w14:paraId="0535A8FB" w14:textId="77777777" w:rsidR="008C1CC9" w:rsidRDefault="008C1CC9">
      <w:pPr>
        <w:pStyle w:val="af"/>
      </w:pPr>
      <w:r>
        <w:rPr>
          <w:rStyle w:val="af1"/>
        </w:rPr>
        <w:annotationRef/>
      </w:r>
    </w:p>
    <w:p w14:paraId="1328DF19" w14:textId="77777777" w:rsidR="008C1CC9" w:rsidRDefault="008C1CC9">
      <w:pPr>
        <w:pStyle w:val="af"/>
      </w:pPr>
      <w:r>
        <w:t>From module spec, with some modifications to suit the requirements in the assessment brief.</w:t>
      </w:r>
    </w:p>
    <w:p w14:paraId="6230D36A" w14:textId="731F4F0F" w:rsidR="008C1CC9" w:rsidRDefault="008C1CC9">
      <w:pPr>
        <w:pStyle w:val="af"/>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230D36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230D36A" w16cid:durableId="65A9F0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236508" w14:textId="77777777" w:rsidR="00AF0D78" w:rsidRDefault="00AF0D78" w:rsidP="00ED617F">
      <w:pPr>
        <w:spacing w:after="0" w:line="240" w:lineRule="auto"/>
      </w:pPr>
      <w:r>
        <w:separator/>
      </w:r>
    </w:p>
  </w:endnote>
  <w:endnote w:type="continuationSeparator" w:id="0">
    <w:p w14:paraId="29D480A8" w14:textId="77777777" w:rsidR="00AF0D78" w:rsidRDefault="00AF0D78" w:rsidP="00ED61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Brush Script Std">
    <w:altName w:val="Brush Script MT"/>
    <w:panose1 w:val="00000000000000000000"/>
    <w:charset w:val="00"/>
    <w:family w:val="script"/>
    <w:notTrueType/>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96DBC3" w14:textId="07D3220A" w:rsidR="008C1CC9" w:rsidRDefault="008C1CC9">
    <w:pPr>
      <w:pStyle w:val="a8"/>
      <w:rPr>
        <w:lang w:eastAsia="zh-HK"/>
      </w:rPr>
    </w:pPr>
    <w:r>
      <w:fldChar w:fldCharType="begin"/>
    </w:r>
    <w:r>
      <w:instrText xml:space="preserve"> PAGE   \* MERGEFORMAT </w:instrText>
    </w:r>
    <w:r>
      <w:fldChar w:fldCharType="separate"/>
    </w:r>
    <w:r w:rsidR="00E95EBD">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F70984" w14:textId="77777777" w:rsidR="00AF0D78" w:rsidRDefault="00AF0D78" w:rsidP="00ED617F">
      <w:pPr>
        <w:spacing w:after="0" w:line="240" w:lineRule="auto"/>
      </w:pPr>
      <w:r>
        <w:separator/>
      </w:r>
    </w:p>
  </w:footnote>
  <w:footnote w:type="continuationSeparator" w:id="0">
    <w:p w14:paraId="200A82F1" w14:textId="77777777" w:rsidR="00AF0D78" w:rsidRDefault="00AF0D78" w:rsidP="00ED61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7A6092" w14:textId="336B9308" w:rsidR="008C1CC9" w:rsidRPr="00317611" w:rsidRDefault="008C1CC9" w:rsidP="00F75078">
    <w:pPr>
      <w:tabs>
        <w:tab w:val="left" w:pos="2268"/>
        <w:tab w:val="left" w:pos="7371"/>
      </w:tabs>
      <w:spacing w:before="100" w:beforeAutospacing="1" w:after="100" w:afterAutospacing="1" w:line="240" w:lineRule="auto"/>
      <w:outlineLvl w:val="0"/>
      <w:rPr>
        <w:rFonts w:ascii="Tahoma" w:eastAsiaTheme="minorEastAsia" w:hAnsi="Tahoma" w:cs="Tahoma"/>
        <w:b/>
        <w:bCs/>
        <w:kern w:val="36"/>
        <w:sz w:val="20"/>
        <w:szCs w:val="20"/>
        <w:lang w:eastAsia="zh-HK"/>
      </w:rPr>
    </w:pPr>
    <w:r>
      <w:rPr>
        <w:rFonts w:ascii="Arial" w:hAnsi="Arial" w:cs="Arial"/>
      </w:rPr>
      <w:t>UFCE3Q-30-3</w:t>
    </w:r>
    <w:r w:rsidRPr="00720835">
      <w:rPr>
        <w:rFonts w:ascii="Tahoma" w:hAnsi="Tahoma" w:cs="Tahoma"/>
        <w:b/>
        <w:sz w:val="20"/>
        <w:szCs w:val="20"/>
      </w:rPr>
      <w:t>: Advanced Web Development</w:t>
    </w:r>
    <w:r w:rsidRPr="00720835">
      <w:rPr>
        <w:rFonts w:ascii="Tahoma" w:eastAsia="Times New Roman" w:hAnsi="Tahoma" w:cs="Tahoma"/>
        <w:b/>
        <w:bCs/>
        <w:kern w:val="36"/>
        <w:sz w:val="20"/>
        <w:szCs w:val="20"/>
        <w:lang w:eastAsia="en-GB"/>
      </w:rPr>
      <w:tab/>
    </w:r>
    <w:r w:rsidRPr="00720835">
      <w:rPr>
        <w:rFonts w:ascii="Tahoma" w:eastAsia="Times New Roman" w:hAnsi="Tahoma" w:cs="Tahoma"/>
        <w:b/>
        <w:bCs/>
        <w:kern w:val="36"/>
        <w:sz w:val="20"/>
        <w:szCs w:val="20"/>
        <w:lang w:eastAsia="en-GB"/>
      </w:rPr>
      <w:tab/>
      <w:t>20</w:t>
    </w:r>
    <w:r>
      <w:rPr>
        <w:rFonts w:ascii="Tahoma" w:eastAsia="Times New Roman" w:hAnsi="Tahoma" w:cs="Tahoma"/>
        <w:b/>
        <w:bCs/>
        <w:kern w:val="36"/>
        <w:sz w:val="20"/>
        <w:szCs w:val="20"/>
        <w:lang w:eastAsia="en-GB"/>
      </w:rPr>
      <w:t>25/26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7876D2C"/>
    <w:multiLevelType w:val="multilevel"/>
    <w:tmpl w:val="F75AE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A5F3D"/>
    <w:multiLevelType w:val="hybridMultilevel"/>
    <w:tmpl w:val="B516963A"/>
    <w:lvl w:ilvl="0" w:tplc="0409000F">
      <w:start w:val="1"/>
      <w:numFmt w:val="decimal"/>
      <w:lvlText w:val="%1."/>
      <w:lvlJc w:val="left"/>
      <w:pPr>
        <w:ind w:left="480" w:hanging="480"/>
      </w:pPr>
    </w:lvl>
    <w:lvl w:ilvl="1" w:tplc="04090001">
      <w:start w:val="1"/>
      <w:numFmt w:val="bullet"/>
      <w:lvlText w:val=""/>
      <w:lvlJc w:val="left"/>
      <w:pPr>
        <w:ind w:left="960" w:hanging="480"/>
      </w:pPr>
      <w:rPr>
        <w:rFonts w:ascii="Wingdings" w:hAnsi="Wingdings" w:hint="default"/>
      </w:rPr>
    </w:lvl>
    <w:lvl w:ilvl="2" w:tplc="04090001">
      <w:start w:val="1"/>
      <w:numFmt w:val="bullet"/>
      <w:lvlText w:val=""/>
      <w:lvlJc w:val="left"/>
      <w:pPr>
        <w:ind w:left="1440" w:hanging="480"/>
      </w:pPr>
      <w:rPr>
        <w:rFonts w:ascii="Wingdings" w:hAnsi="Wingding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0890FCE"/>
    <w:multiLevelType w:val="hybridMultilevel"/>
    <w:tmpl w:val="2402AF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F1183E"/>
    <w:multiLevelType w:val="hybridMultilevel"/>
    <w:tmpl w:val="73422B22"/>
    <w:lvl w:ilvl="0" w:tplc="0409000F">
      <w:start w:val="1"/>
      <w:numFmt w:val="decimal"/>
      <w:lvlText w:val="%1."/>
      <w:lvlJc w:val="left"/>
      <w:pPr>
        <w:ind w:left="1160" w:hanging="360"/>
      </w:p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5" w15:restartNumberingAfterBreak="0">
    <w:nsid w:val="12CC4188"/>
    <w:multiLevelType w:val="multilevel"/>
    <w:tmpl w:val="EF321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9E28FD"/>
    <w:multiLevelType w:val="multilevel"/>
    <w:tmpl w:val="75D0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9B2DF1"/>
    <w:multiLevelType w:val="hybridMultilevel"/>
    <w:tmpl w:val="635A0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9A3819"/>
    <w:multiLevelType w:val="hybridMultilevel"/>
    <w:tmpl w:val="888CC23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DC3E80"/>
    <w:multiLevelType w:val="hybridMultilevel"/>
    <w:tmpl w:val="E6E21890"/>
    <w:lvl w:ilvl="0" w:tplc="407E922A">
      <w:start w:val="1"/>
      <w:numFmt w:val="decimal"/>
      <w:lvlText w:val="(%1)"/>
      <w:lvlJc w:val="left"/>
      <w:pPr>
        <w:ind w:left="1160" w:hanging="360"/>
      </w:pPr>
      <w:rPr>
        <w:rFonts w:hint="default"/>
      </w:r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10" w15:restartNumberingAfterBreak="0">
    <w:nsid w:val="22403A42"/>
    <w:multiLevelType w:val="hybridMultilevel"/>
    <w:tmpl w:val="B0F8C24E"/>
    <w:lvl w:ilvl="0" w:tplc="56A200C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1" w15:restartNumberingAfterBreak="0">
    <w:nsid w:val="2E0C37DB"/>
    <w:multiLevelType w:val="hybridMultilevel"/>
    <w:tmpl w:val="386E4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6646E1"/>
    <w:multiLevelType w:val="hybridMultilevel"/>
    <w:tmpl w:val="BD3ADF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AF7BE0"/>
    <w:multiLevelType w:val="hybridMultilevel"/>
    <w:tmpl w:val="4C441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2A0785"/>
    <w:multiLevelType w:val="hybridMultilevel"/>
    <w:tmpl w:val="7B90B520"/>
    <w:lvl w:ilvl="0" w:tplc="4E4E76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36331416"/>
    <w:multiLevelType w:val="multilevel"/>
    <w:tmpl w:val="81DC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1016CF"/>
    <w:multiLevelType w:val="hybridMultilevel"/>
    <w:tmpl w:val="54C8E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991AF3"/>
    <w:multiLevelType w:val="hybridMultilevel"/>
    <w:tmpl w:val="29260C12"/>
    <w:lvl w:ilvl="0" w:tplc="04090001">
      <w:start w:val="1"/>
      <w:numFmt w:val="bullet"/>
      <w:lvlText w:val=""/>
      <w:lvlJc w:val="left"/>
      <w:pPr>
        <w:ind w:left="840" w:hanging="360"/>
      </w:pPr>
      <w:rPr>
        <w:rFonts w:ascii="Symbol" w:hAnsi="Symbol" w:hint="default"/>
      </w:rPr>
    </w:lvl>
    <w:lvl w:ilvl="1" w:tplc="04090001">
      <w:start w:val="1"/>
      <w:numFmt w:val="bullet"/>
      <w:lvlText w:val=""/>
      <w:lvlJc w:val="left"/>
      <w:pPr>
        <w:ind w:left="960" w:hanging="480"/>
      </w:pPr>
      <w:rPr>
        <w:rFonts w:ascii="Wingdings" w:hAnsi="Wingdings" w:hint="default"/>
      </w:r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3C5019C2"/>
    <w:multiLevelType w:val="hybridMultilevel"/>
    <w:tmpl w:val="CBA2B4C4"/>
    <w:lvl w:ilvl="0" w:tplc="90E411BC">
      <w:start w:val="1"/>
      <w:numFmt w:val="decimal"/>
      <w:lvlText w:val="%1."/>
      <w:lvlJc w:val="left"/>
      <w:pPr>
        <w:ind w:left="4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3E713AB3"/>
    <w:multiLevelType w:val="hybridMultilevel"/>
    <w:tmpl w:val="4F666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732CD9"/>
    <w:multiLevelType w:val="hybridMultilevel"/>
    <w:tmpl w:val="64988152"/>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21" w15:restartNumberingAfterBreak="0">
    <w:nsid w:val="43DB728D"/>
    <w:multiLevelType w:val="hybridMultilevel"/>
    <w:tmpl w:val="D6AC1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961D65"/>
    <w:multiLevelType w:val="hybridMultilevel"/>
    <w:tmpl w:val="9F86843A"/>
    <w:lvl w:ilvl="0" w:tplc="4676AC1E">
      <w:start w:val="4"/>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3" w15:restartNumberingAfterBreak="0">
    <w:nsid w:val="4ABF4DD9"/>
    <w:multiLevelType w:val="hybridMultilevel"/>
    <w:tmpl w:val="69AEA080"/>
    <w:lvl w:ilvl="0" w:tplc="BF245E34">
      <w:start w:val="1"/>
      <w:numFmt w:val="decimal"/>
      <w:lvlText w:val="%1."/>
      <w:lvlJc w:val="left"/>
      <w:pPr>
        <w:ind w:left="360" w:hanging="360"/>
      </w:pPr>
      <w:rPr>
        <w:rFonts w:eastAsia="PMingLiU"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4FF51E8F"/>
    <w:multiLevelType w:val="multilevel"/>
    <w:tmpl w:val="FE5E2AA0"/>
    <w:lvl w:ilvl="0">
      <w:start w:val="1"/>
      <w:numFmt w:val="decimal"/>
      <w:lvlText w:val="%1"/>
      <w:lvlJc w:val="left"/>
      <w:pPr>
        <w:ind w:left="360" w:hanging="360"/>
      </w:pPr>
      <w:rPr>
        <w:rFonts w:eastAsia="PMingLiU" w:hint="default"/>
      </w:rPr>
    </w:lvl>
    <w:lvl w:ilvl="1">
      <w:start w:val="2"/>
      <w:numFmt w:val="decimal"/>
      <w:lvlText w:val="%1.%2"/>
      <w:lvlJc w:val="left"/>
      <w:pPr>
        <w:ind w:left="360" w:hanging="360"/>
      </w:pPr>
      <w:rPr>
        <w:rFonts w:eastAsia="PMingLiU" w:hint="default"/>
      </w:rPr>
    </w:lvl>
    <w:lvl w:ilvl="2">
      <w:start w:val="1"/>
      <w:numFmt w:val="decimal"/>
      <w:lvlText w:val="%1.%2.%3"/>
      <w:lvlJc w:val="left"/>
      <w:pPr>
        <w:ind w:left="720" w:hanging="720"/>
      </w:pPr>
      <w:rPr>
        <w:rFonts w:eastAsia="PMingLiU" w:hint="default"/>
      </w:rPr>
    </w:lvl>
    <w:lvl w:ilvl="3">
      <w:start w:val="1"/>
      <w:numFmt w:val="decimal"/>
      <w:lvlText w:val="%1.%2.%3.%4"/>
      <w:lvlJc w:val="left"/>
      <w:pPr>
        <w:ind w:left="720" w:hanging="720"/>
      </w:pPr>
      <w:rPr>
        <w:rFonts w:eastAsia="PMingLiU" w:hint="default"/>
      </w:rPr>
    </w:lvl>
    <w:lvl w:ilvl="4">
      <w:start w:val="1"/>
      <w:numFmt w:val="decimal"/>
      <w:lvlText w:val="%1.%2.%3.%4.%5"/>
      <w:lvlJc w:val="left"/>
      <w:pPr>
        <w:ind w:left="1080" w:hanging="1080"/>
      </w:pPr>
      <w:rPr>
        <w:rFonts w:eastAsia="PMingLiU" w:hint="default"/>
      </w:rPr>
    </w:lvl>
    <w:lvl w:ilvl="5">
      <w:start w:val="1"/>
      <w:numFmt w:val="decimal"/>
      <w:lvlText w:val="%1.%2.%3.%4.%5.%6"/>
      <w:lvlJc w:val="left"/>
      <w:pPr>
        <w:ind w:left="1080" w:hanging="1080"/>
      </w:pPr>
      <w:rPr>
        <w:rFonts w:eastAsia="PMingLiU" w:hint="default"/>
      </w:rPr>
    </w:lvl>
    <w:lvl w:ilvl="6">
      <w:start w:val="1"/>
      <w:numFmt w:val="decimal"/>
      <w:lvlText w:val="%1.%2.%3.%4.%5.%6.%7"/>
      <w:lvlJc w:val="left"/>
      <w:pPr>
        <w:ind w:left="1440" w:hanging="1440"/>
      </w:pPr>
      <w:rPr>
        <w:rFonts w:eastAsia="PMingLiU" w:hint="default"/>
      </w:rPr>
    </w:lvl>
    <w:lvl w:ilvl="7">
      <w:start w:val="1"/>
      <w:numFmt w:val="decimal"/>
      <w:lvlText w:val="%1.%2.%3.%4.%5.%6.%7.%8"/>
      <w:lvlJc w:val="left"/>
      <w:pPr>
        <w:ind w:left="1440" w:hanging="1440"/>
      </w:pPr>
      <w:rPr>
        <w:rFonts w:eastAsia="PMingLiU" w:hint="default"/>
      </w:rPr>
    </w:lvl>
    <w:lvl w:ilvl="8">
      <w:start w:val="1"/>
      <w:numFmt w:val="decimal"/>
      <w:lvlText w:val="%1.%2.%3.%4.%5.%6.%7.%8.%9"/>
      <w:lvlJc w:val="left"/>
      <w:pPr>
        <w:ind w:left="1800" w:hanging="1800"/>
      </w:pPr>
      <w:rPr>
        <w:rFonts w:eastAsia="PMingLiU" w:hint="default"/>
      </w:rPr>
    </w:lvl>
  </w:abstractNum>
  <w:abstractNum w:abstractNumId="25" w15:restartNumberingAfterBreak="0">
    <w:nsid w:val="51225DCF"/>
    <w:multiLevelType w:val="hybridMultilevel"/>
    <w:tmpl w:val="82962904"/>
    <w:lvl w:ilvl="0" w:tplc="02166BFE">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6" w15:restartNumberingAfterBreak="0">
    <w:nsid w:val="52430C01"/>
    <w:multiLevelType w:val="hybridMultilevel"/>
    <w:tmpl w:val="88AE0D0C"/>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27" w15:restartNumberingAfterBreak="0">
    <w:nsid w:val="53E7159A"/>
    <w:multiLevelType w:val="hybridMultilevel"/>
    <w:tmpl w:val="1D7C6454"/>
    <w:lvl w:ilvl="0" w:tplc="04090001">
      <w:start w:val="1"/>
      <w:numFmt w:val="bullet"/>
      <w:lvlText w:val=""/>
      <w:lvlJc w:val="left"/>
      <w:pPr>
        <w:ind w:left="480" w:hanging="480"/>
      </w:pPr>
      <w:rPr>
        <w:rFonts w:ascii="Wingdings" w:hAnsi="Wingdings" w:hint="default"/>
      </w:rPr>
    </w:lvl>
    <w:lvl w:ilvl="1" w:tplc="04090001">
      <w:start w:val="1"/>
      <w:numFmt w:val="bullet"/>
      <w:lvlText w:val=""/>
      <w:lvlJc w:val="left"/>
      <w:pPr>
        <w:ind w:left="840" w:hanging="360"/>
      </w:pPr>
      <w:rPr>
        <w:rFonts w:ascii="Symbol" w:hAnsi="Symbol"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15:restartNumberingAfterBreak="0">
    <w:nsid w:val="54824681"/>
    <w:multiLevelType w:val="hybridMultilevel"/>
    <w:tmpl w:val="D0E68D74"/>
    <w:lvl w:ilvl="0" w:tplc="33D02012">
      <w:start w:val="1"/>
      <w:numFmt w:val="decimal"/>
      <w:lvlText w:val="%1."/>
      <w:lvlJc w:val="left"/>
      <w:pPr>
        <w:ind w:left="360" w:hanging="360"/>
      </w:pPr>
      <w:rPr>
        <w:rFonts w:hint="default"/>
      </w:rPr>
    </w:lvl>
    <w:lvl w:ilvl="1" w:tplc="04090001">
      <w:start w:val="1"/>
      <w:numFmt w:val="bullet"/>
      <w:lvlText w:val=""/>
      <w:lvlJc w:val="left"/>
      <w:pPr>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5EEC4CDB"/>
    <w:multiLevelType w:val="multilevel"/>
    <w:tmpl w:val="73422B22"/>
    <w:lvl w:ilvl="0">
      <w:start w:val="1"/>
      <w:numFmt w:val="decimal"/>
      <w:lvlText w:val="%1."/>
      <w:lvlJc w:val="left"/>
      <w:pPr>
        <w:ind w:left="1160" w:hanging="360"/>
      </w:pPr>
    </w:lvl>
    <w:lvl w:ilvl="1">
      <w:start w:val="1"/>
      <w:numFmt w:val="lowerLetter"/>
      <w:lvlText w:val="%2."/>
      <w:lvlJc w:val="left"/>
      <w:pPr>
        <w:ind w:left="1880" w:hanging="360"/>
      </w:pPr>
    </w:lvl>
    <w:lvl w:ilvl="2">
      <w:start w:val="1"/>
      <w:numFmt w:val="lowerRoman"/>
      <w:lvlText w:val="%3."/>
      <w:lvlJc w:val="right"/>
      <w:pPr>
        <w:ind w:left="2600" w:hanging="180"/>
      </w:pPr>
    </w:lvl>
    <w:lvl w:ilvl="3">
      <w:start w:val="1"/>
      <w:numFmt w:val="decimal"/>
      <w:lvlText w:val="%4."/>
      <w:lvlJc w:val="left"/>
      <w:pPr>
        <w:ind w:left="3320" w:hanging="360"/>
      </w:pPr>
    </w:lvl>
    <w:lvl w:ilvl="4">
      <w:start w:val="1"/>
      <w:numFmt w:val="lowerLetter"/>
      <w:lvlText w:val="%5."/>
      <w:lvlJc w:val="left"/>
      <w:pPr>
        <w:ind w:left="4040" w:hanging="360"/>
      </w:pPr>
    </w:lvl>
    <w:lvl w:ilvl="5">
      <w:start w:val="1"/>
      <w:numFmt w:val="lowerRoman"/>
      <w:lvlText w:val="%6."/>
      <w:lvlJc w:val="right"/>
      <w:pPr>
        <w:ind w:left="4760" w:hanging="180"/>
      </w:pPr>
    </w:lvl>
    <w:lvl w:ilvl="6">
      <w:start w:val="1"/>
      <w:numFmt w:val="decimal"/>
      <w:lvlText w:val="%7."/>
      <w:lvlJc w:val="left"/>
      <w:pPr>
        <w:ind w:left="5480" w:hanging="360"/>
      </w:pPr>
    </w:lvl>
    <w:lvl w:ilvl="7">
      <w:start w:val="1"/>
      <w:numFmt w:val="lowerLetter"/>
      <w:lvlText w:val="%8."/>
      <w:lvlJc w:val="left"/>
      <w:pPr>
        <w:ind w:left="6200" w:hanging="360"/>
      </w:pPr>
    </w:lvl>
    <w:lvl w:ilvl="8">
      <w:start w:val="1"/>
      <w:numFmt w:val="lowerRoman"/>
      <w:lvlText w:val="%9."/>
      <w:lvlJc w:val="right"/>
      <w:pPr>
        <w:ind w:left="6920" w:hanging="180"/>
      </w:pPr>
    </w:lvl>
  </w:abstractNum>
  <w:abstractNum w:abstractNumId="30" w15:restartNumberingAfterBreak="0">
    <w:nsid w:val="60F13E0F"/>
    <w:multiLevelType w:val="hybridMultilevel"/>
    <w:tmpl w:val="2CA28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687383"/>
    <w:multiLevelType w:val="hybridMultilevel"/>
    <w:tmpl w:val="B0F8C24E"/>
    <w:lvl w:ilvl="0" w:tplc="56A200C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2" w15:restartNumberingAfterBreak="0">
    <w:nsid w:val="67312292"/>
    <w:multiLevelType w:val="hybridMultilevel"/>
    <w:tmpl w:val="B0F8C24E"/>
    <w:lvl w:ilvl="0" w:tplc="56A200C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3" w15:restartNumberingAfterBreak="0">
    <w:nsid w:val="67B25CD4"/>
    <w:multiLevelType w:val="hybridMultilevel"/>
    <w:tmpl w:val="211A381A"/>
    <w:lvl w:ilvl="0" w:tplc="0409000F">
      <w:start w:val="1"/>
      <w:numFmt w:val="decimal"/>
      <w:lvlText w:val="%1."/>
      <w:lvlJc w:val="left"/>
      <w:pPr>
        <w:ind w:left="480" w:hanging="480"/>
      </w:pPr>
    </w:lvl>
    <w:lvl w:ilvl="1" w:tplc="04090001">
      <w:start w:val="1"/>
      <w:numFmt w:val="bullet"/>
      <w:lvlText w:val=""/>
      <w:lvlJc w:val="left"/>
      <w:pPr>
        <w:ind w:left="960" w:hanging="480"/>
      </w:pPr>
      <w:rPr>
        <w:rFonts w:ascii="Wingdings" w:hAnsi="Wingdings" w:hint="default"/>
      </w:r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68B06DB3"/>
    <w:multiLevelType w:val="hybridMultilevel"/>
    <w:tmpl w:val="8072FC2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 w15:restartNumberingAfterBreak="0">
    <w:nsid w:val="6C9F4ED9"/>
    <w:multiLevelType w:val="hybridMultilevel"/>
    <w:tmpl w:val="F2205A3A"/>
    <w:lvl w:ilvl="0" w:tplc="0409000F">
      <w:start w:val="1"/>
      <w:numFmt w:val="decimal"/>
      <w:lvlText w:val="%1."/>
      <w:lvlJc w:val="left"/>
      <w:pPr>
        <w:ind w:left="480" w:hanging="480"/>
      </w:pPr>
    </w:lvl>
    <w:lvl w:ilvl="1" w:tplc="04090001">
      <w:start w:val="1"/>
      <w:numFmt w:val="bullet"/>
      <w:lvlText w:val=""/>
      <w:lvlJc w:val="left"/>
      <w:pPr>
        <w:ind w:left="960" w:hanging="480"/>
      </w:pPr>
      <w:rPr>
        <w:rFonts w:ascii="Wingdings" w:hAnsi="Wingdings" w:hint="default"/>
      </w:rPr>
    </w:lvl>
    <w:lvl w:ilvl="2" w:tplc="04090001">
      <w:start w:val="1"/>
      <w:numFmt w:val="bullet"/>
      <w:lvlText w:val=""/>
      <w:lvlJc w:val="left"/>
      <w:pPr>
        <w:ind w:left="1440" w:hanging="480"/>
      </w:pPr>
      <w:rPr>
        <w:rFonts w:ascii="Symbol" w:hAnsi="Symbol" w:hint="default"/>
      </w:r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6E533004"/>
    <w:multiLevelType w:val="hybridMultilevel"/>
    <w:tmpl w:val="84C02D7C"/>
    <w:lvl w:ilvl="0" w:tplc="90E411BC">
      <w:start w:val="1"/>
      <w:numFmt w:val="decimal"/>
      <w:lvlText w:val="%1."/>
      <w:lvlJc w:val="left"/>
      <w:pPr>
        <w:ind w:left="4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F5720D5"/>
    <w:multiLevelType w:val="hybridMultilevel"/>
    <w:tmpl w:val="4FC0D470"/>
    <w:lvl w:ilvl="0" w:tplc="90E411BC">
      <w:start w:val="1"/>
      <w:numFmt w:val="decimal"/>
      <w:lvlText w:val="%1."/>
      <w:lvlJc w:val="left"/>
      <w:pPr>
        <w:ind w:left="4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70AE0D5E"/>
    <w:multiLevelType w:val="hybridMultilevel"/>
    <w:tmpl w:val="F4946E58"/>
    <w:lvl w:ilvl="0" w:tplc="E2CC324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7BC17AED"/>
    <w:multiLevelType w:val="multilevel"/>
    <w:tmpl w:val="5316E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4C4600"/>
    <w:multiLevelType w:val="hybridMultilevel"/>
    <w:tmpl w:val="7BD284E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16cid:durableId="1969318897">
    <w:abstractNumId w:val="5"/>
  </w:num>
  <w:num w:numId="2" w16cid:durableId="674457157">
    <w:abstractNumId w:val="1"/>
  </w:num>
  <w:num w:numId="3" w16cid:durableId="503475458">
    <w:abstractNumId w:val="39"/>
  </w:num>
  <w:num w:numId="4" w16cid:durableId="1335450743">
    <w:abstractNumId w:val="6"/>
  </w:num>
  <w:num w:numId="5" w16cid:durableId="851796495">
    <w:abstractNumId w:val="15"/>
  </w:num>
  <w:num w:numId="6" w16cid:durableId="792291430">
    <w:abstractNumId w:val="8"/>
  </w:num>
  <w:num w:numId="7" w16cid:durableId="791900165">
    <w:abstractNumId w:val="40"/>
  </w:num>
  <w:num w:numId="8" w16cid:durableId="1800103825">
    <w:abstractNumId w:val="0"/>
  </w:num>
  <w:num w:numId="9" w16cid:durableId="1829057019">
    <w:abstractNumId w:val="10"/>
  </w:num>
  <w:num w:numId="10" w16cid:durableId="1227305331">
    <w:abstractNumId w:val="25"/>
  </w:num>
  <w:num w:numId="11" w16cid:durableId="1469125745">
    <w:abstractNumId w:val="22"/>
  </w:num>
  <w:num w:numId="12" w16cid:durableId="175925962">
    <w:abstractNumId w:val="35"/>
  </w:num>
  <w:num w:numId="13" w16cid:durableId="1482230582">
    <w:abstractNumId w:val="2"/>
  </w:num>
  <w:num w:numId="14" w16cid:durableId="615866245">
    <w:abstractNumId w:val="31"/>
  </w:num>
  <w:num w:numId="15" w16cid:durableId="542910814">
    <w:abstractNumId w:val="38"/>
  </w:num>
  <w:num w:numId="16" w16cid:durableId="319771107">
    <w:abstractNumId w:val="32"/>
  </w:num>
  <w:num w:numId="17" w16cid:durableId="1519809751">
    <w:abstractNumId w:val="23"/>
  </w:num>
  <w:num w:numId="18" w16cid:durableId="1817144566">
    <w:abstractNumId w:val="24"/>
  </w:num>
  <w:num w:numId="19" w16cid:durableId="1946686967">
    <w:abstractNumId w:val="37"/>
  </w:num>
  <w:num w:numId="20" w16cid:durableId="1547058317">
    <w:abstractNumId w:val="18"/>
  </w:num>
  <w:num w:numId="21" w16cid:durableId="1600212559">
    <w:abstractNumId w:val="36"/>
  </w:num>
  <w:num w:numId="22" w16cid:durableId="1992556602">
    <w:abstractNumId w:val="28"/>
  </w:num>
  <w:num w:numId="23" w16cid:durableId="1275871358">
    <w:abstractNumId w:val="14"/>
  </w:num>
  <w:num w:numId="24" w16cid:durableId="1559708709">
    <w:abstractNumId w:val="34"/>
  </w:num>
  <w:num w:numId="25" w16cid:durableId="857426500">
    <w:abstractNumId w:val="33"/>
  </w:num>
  <w:num w:numId="26" w16cid:durableId="1894731191">
    <w:abstractNumId w:val="27"/>
  </w:num>
  <w:num w:numId="27" w16cid:durableId="504513342">
    <w:abstractNumId w:val="26"/>
  </w:num>
  <w:num w:numId="28" w16cid:durableId="1677876914">
    <w:abstractNumId w:val="20"/>
  </w:num>
  <w:num w:numId="29" w16cid:durableId="1034381862">
    <w:abstractNumId w:val="4"/>
  </w:num>
  <w:num w:numId="30" w16cid:durableId="1432312030">
    <w:abstractNumId w:val="29"/>
  </w:num>
  <w:num w:numId="31" w16cid:durableId="419957378">
    <w:abstractNumId w:val="9"/>
  </w:num>
  <w:num w:numId="32" w16cid:durableId="1680041168">
    <w:abstractNumId w:val="7"/>
  </w:num>
  <w:num w:numId="33" w16cid:durableId="1341004988">
    <w:abstractNumId w:val="17"/>
  </w:num>
  <w:num w:numId="34" w16cid:durableId="168260011">
    <w:abstractNumId w:val="13"/>
  </w:num>
  <w:num w:numId="35" w16cid:durableId="1945838516">
    <w:abstractNumId w:val="30"/>
  </w:num>
  <w:num w:numId="36" w16cid:durableId="1622876109">
    <w:abstractNumId w:val="21"/>
  </w:num>
  <w:num w:numId="37" w16cid:durableId="1932856147">
    <w:abstractNumId w:val="16"/>
  </w:num>
  <w:num w:numId="38" w16cid:durableId="2113431382">
    <w:abstractNumId w:val="3"/>
  </w:num>
  <w:num w:numId="39" w16cid:durableId="94637161">
    <w:abstractNumId w:val="19"/>
  </w:num>
  <w:num w:numId="40" w16cid:durableId="1616401213">
    <w:abstractNumId w:val="11"/>
  </w:num>
  <w:num w:numId="41" w16cid:durableId="35474318">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m-lau">
    <w15:presenceInfo w15:providerId="Windows Live" w15:userId="99684d3b66e709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617F"/>
    <w:rsid w:val="00001C8E"/>
    <w:rsid w:val="00005BE4"/>
    <w:rsid w:val="00006C3F"/>
    <w:rsid w:val="00014861"/>
    <w:rsid w:val="00015ACE"/>
    <w:rsid w:val="0002074C"/>
    <w:rsid w:val="00021D97"/>
    <w:rsid w:val="00021EBA"/>
    <w:rsid w:val="000224EE"/>
    <w:rsid w:val="00024667"/>
    <w:rsid w:val="0002496B"/>
    <w:rsid w:val="00024C15"/>
    <w:rsid w:val="00032B04"/>
    <w:rsid w:val="00032B7D"/>
    <w:rsid w:val="0003444C"/>
    <w:rsid w:val="0003722A"/>
    <w:rsid w:val="00037BD8"/>
    <w:rsid w:val="000416B8"/>
    <w:rsid w:val="00041B4A"/>
    <w:rsid w:val="00043559"/>
    <w:rsid w:val="000445BC"/>
    <w:rsid w:val="000445D9"/>
    <w:rsid w:val="0004705B"/>
    <w:rsid w:val="000508B5"/>
    <w:rsid w:val="0005094B"/>
    <w:rsid w:val="00051CA0"/>
    <w:rsid w:val="000548E9"/>
    <w:rsid w:val="00055038"/>
    <w:rsid w:val="00056947"/>
    <w:rsid w:val="0006391A"/>
    <w:rsid w:val="00065C1D"/>
    <w:rsid w:val="000679FF"/>
    <w:rsid w:val="00072ECF"/>
    <w:rsid w:val="00073A53"/>
    <w:rsid w:val="00084149"/>
    <w:rsid w:val="000841BD"/>
    <w:rsid w:val="000845C3"/>
    <w:rsid w:val="0008513E"/>
    <w:rsid w:val="00086895"/>
    <w:rsid w:val="000901E9"/>
    <w:rsid w:val="00091CD4"/>
    <w:rsid w:val="000969B0"/>
    <w:rsid w:val="000A3580"/>
    <w:rsid w:val="000A4323"/>
    <w:rsid w:val="000A5AC8"/>
    <w:rsid w:val="000A5C90"/>
    <w:rsid w:val="000A7A7D"/>
    <w:rsid w:val="000B23E7"/>
    <w:rsid w:val="000B32B4"/>
    <w:rsid w:val="000C19A1"/>
    <w:rsid w:val="000C45C3"/>
    <w:rsid w:val="000C4E8A"/>
    <w:rsid w:val="000C5115"/>
    <w:rsid w:val="000C546C"/>
    <w:rsid w:val="000D0A0D"/>
    <w:rsid w:val="000D0FFD"/>
    <w:rsid w:val="000D196F"/>
    <w:rsid w:val="000D32A8"/>
    <w:rsid w:val="000D35A6"/>
    <w:rsid w:val="000D451D"/>
    <w:rsid w:val="000D4B8C"/>
    <w:rsid w:val="000D4DF5"/>
    <w:rsid w:val="000D56A4"/>
    <w:rsid w:val="000E0C53"/>
    <w:rsid w:val="000E4FF2"/>
    <w:rsid w:val="000F2A0D"/>
    <w:rsid w:val="000F3736"/>
    <w:rsid w:val="000F62B5"/>
    <w:rsid w:val="001040A6"/>
    <w:rsid w:val="00104C30"/>
    <w:rsid w:val="00105DC0"/>
    <w:rsid w:val="0010622B"/>
    <w:rsid w:val="00107081"/>
    <w:rsid w:val="0010755B"/>
    <w:rsid w:val="0010779F"/>
    <w:rsid w:val="00111FC1"/>
    <w:rsid w:val="00113DB6"/>
    <w:rsid w:val="001162EA"/>
    <w:rsid w:val="00122154"/>
    <w:rsid w:val="001228FC"/>
    <w:rsid w:val="00122A29"/>
    <w:rsid w:val="001236AE"/>
    <w:rsid w:val="001236C6"/>
    <w:rsid w:val="00124F74"/>
    <w:rsid w:val="00127460"/>
    <w:rsid w:val="00127F9B"/>
    <w:rsid w:val="00130FC9"/>
    <w:rsid w:val="0013196F"/>
    <w:rsid w:val="00135EDC"/>
    <w:rsid w:val="00137590"/>
    <w:rsid w:val="001400F7"/>
    <w:rsid w:val="00141A73"/>
    <w:rsid w:val="00141D14"/>
    <w:rsid w:val="00143693"/>
    <w:rsid w:val="00143F82"/>
    <w:rsid w:val="00144288"/>
    <w:rsid w:val="0014598F"/>
    <w:rsid w:val="00152A14"/>
    <w:rsid w:val="001552FC"/>
    <w:rsid w:val="00160006"/>
    <w:rsid w:val="001602C3"/>
    <w:rsid w:val="00163C2A"/>
    <w:rsid w:val="001660CE"/>
    <w:rsid w:val="00166605"/>
    <w:rsid w:val="00170AF0"/>
    <w:rsid w:val="001754DE"/>
    <w:rsid w:val="00177411"/>
    <w:rsid w:val="00180441"/>
    <w:rsid w:val="00181E56"/>
    <w:rsid w:val="001822C3"/>
    <w:rsid w:val="0018378A"/>
    <w:rsid w:val="001853F7"/>
    <w:rsid w:val="0018606A"/>
    <w:rsid w:val="001866CC"/>
    <w:rsid w:val="00187017"/>
    <w:rsid w:val="0019100C"/>
    <w:rsid w:val="00193037"/>
    <w:rsid w:val="00193435"/>
    <w:rsid w:val="001946EA"/>
    <w:rsid w:val="0019551A"/>
    <w:rsid w:val="001967CE"/>
    <w:rsid w:val="00197B9F"/>
    <w:rsid w:val="001A2A07"/>
    <w:rsid w:val="001A554B"/>
    <w:rsid w:val="001B0110"/>
    <w:rsid w:val="001B0A68"/>
    <w:rsid w:val="001B399E"/>
    <w:rsid w:val="001B3BC4"/>
    <w:rsid w:val="001B3F3A"/>
    <w:rsid w:val="001B5679"/>
    <w:rsid w:val="001B65C8"/>
    <w:rsid w:val="001C26DD"/>
    <w:rsid w:val="001C2D48"/>
    <w:rsid w:val="001C57B0"/>
    <w:rsid w:val="001C591B"/>
    <w:rsid w:val="001C5B56"/>
    <w:rsid w:val="001C6ECF"/>
    <w:rsid w:val="001D0D6C"/>
    <w:rsid w:val="001D25E8"/>
    <w:rsid w:val="001D3FD1"/>
    <w:rsid w:val="001D6EDF"/>
    <w:rsid w:val="001D72F9"/>
    <w:rsid w:val="001E187F"/>
    <w:rsid w:val="001E2A91"/>
    <w:rsid w:val="001F006D"/>
    <w:rsid w:val="001F37EC"/>
    <w:rsid w:val="001F4170"/>
    <w:rsid w:val="001F4EC2"/>
    <w:rsid w:val="001F4FE9"/>
    <w:rsid w:val="001F5E8A"/>
    <w:rsid w:val="00200304"/>
    <w:rsid w:val="002014E0"/>
    <w:rsid w:val="00203F72"/>
    <w:rsid w:val="0020403E"/>
    <w:rsid w:val="002055E8"/>
    <w:rsid w:val="002157C2"/>
    <w:rsid w:val="00217606"/>
    <w:rsid w:val="00220A97"/>
    <w:rsid w:val="002213F1"/>
    <w:rsid w:val="002254B8"/>
    <w:rsid w:val="00230E81"/>
    <w:rsid w:val="002355B9"/>
    <w:rsid w:val="00236FBC"/>
    <w:rsid w:val="00237380"/>
    <w:rsid w:val="002426D9"/>
    <w:rsid w:val="00243537"/>
    <w:rsid w:val="00245879"/>
    <w:rsid w:val="00245F9B"/>
    <w:rsid w:val="00246D51"/>
    <w:rsid w:val="00246D85"/>
    <w:rsid w:val="00246DA5"/>
    <w:rsid w:val="002524CA"/>
    <w:rsid w:val="0025384C"/>
    <w:rsid w:val="00257C9A"/>
    <w:rsid w:val="00260CA3"/>
    <w:rsid w:val="00262C4B"/>
    <w:rsid w:val="0026530D"/>
    <w:rsid w:val="00266E8B"/>
    <w:rsid w:val="002672D7"/>
    <w:rsid w:val="00267E53"/>
    <w:rsid w:val="002702DF"/>
    <w:rsid w:val="00270DA9"/>
    <w:rsid w:val="0027466C"/>
    <w:rsid w:val="00274A2C"/>
    <w:rsid w:val="00277829"/>
    <w:rsid w:val="002816EB"/>
    <w:rsid w:val="00281ED7"/>
    <w:rsid w:val="00286DE4"/>
    <w:rsid w:val="0029159A"/>
    <w:rsid w:val="00291B59"/>
    <w:rsid w:val="002930D4"/>
    <w:rsid w:val="00293C53"/>
    <w:rsid w:val="00294258"/>
    <w:rsid w:val="002974C3"/>
    <w:rsid w:val="00297533"/>
    <w:rsid w:val="00297FE8"/>
    <w:rsid w:val="002A0A53"/>
    <w:rsid w:val="002A2EA8"/>
    <w:rsid w:val="002A2FFE"/>
    <w:rsid w:val="002A49CE"/>
    <w:rsid w:val="002A777D"/>
    <w:rsid w:val="002B4F26"/>
    <w:rsid w:val="002B53F9"/>
    <w:rsid w:val="002B61EE"/>
    <w:rsid w:val="002B63A8"/>
    <w:rsid w:val="002B682B"/>
    <w:rsid w:val="002B7103"/>
    <w:rsid w:val="002C2C8F"/>
    <w:rsid w:val="002C34FF"/>
    <w:rsid w:val="002C3842"/>
    <w:rsid w:val="002C4159"/>
    <w:rsid w:val="002C5276"/>
    <w:rsid w:val="002C7C06"/>
    <w:rsid w:val="002D2FF5"/>
    <w:rsid w:val="002E1F66"/>
    <w:rsid w:val="002E3F24"/>
    <w:rsid w:val="002E467D"/>
    <w:rsid w:val="002F0716"/>
    <w:rsid w:val="002F1514"/>
    <w:rsid w:val="003008FD"/>
    <w:rsid w:val="003012EC"/>
    <w:rsid w:val="003013F8"/>
    <w:rsid w:val="003018D6"/>
    <w:rsid w:val="00302DB4"/>
    <w:rsid w:val="0030391F"/>
    <w:rsid w:val="00304CA2"/>
    <w:rsid w:val="00307C83"/>
    <w:rsid w:val="00310410"/>
    <w:rsid w:val="00312291"/>
    <w:rsid w:val="00313610"/>
    <w:rsid w:val="003144F0"/>
    <w:rsid w:val="00315147"/>
    <w:rsid w:val="0031654B"/>
    <w:rsid w:val="00317611"/>
    <w:rsid w:val="00320828"/>
    <w:rsid w:val="00323628"/>
    <w:rsid w:val="00323C4C"/>
    <w:rsid w:val="00325E50"/>
    <w:rsid w:val="00326413"/>
    <w:rsid w:val="00331A14"/>
    <w:rsid w:val="00342A72"/>
    <w:rsid w:val="00343F32"/>
    <w:rsid w:val="00344736"/>
    <w:rsid w:val="0034576A"/>
    <w:rsid w:val="00347C93"/>
    <w:rsid w:val="00351698"/>
    <w:rsid w:val="00351843"/>
    <w:rsid w:val="003533FC"/>
    <w:rsid w:val="00360047"/>
    <w:rsid w:val="003602D1"/>
    <w:rsid w:val="00360F50"/>
    <w:rsid w:val="00361098"/>
    <w:rsid w:val="00362AFC"/>
    <w:rsid w:val="00363244"/>
    <w:rsid w:val="00367D10"/>
    <w:rsid w:val="00370BFA"/>
    <w:rsid w:val="003732AF"/>
    <w:rsid w:val="00376C47"/>
    <w:rsid w:val="003807B1"/>
    <w:rsid w:val="00383E04"/>
    <w:rsid w:val="00385980"/>
    <w:rsid w:val="00390BBD"/>
    <w:rsid w:val="00390D6D"/>
    <w:rsid w:val="00391B20"/>
    <w:rsid w:val="003942EC"/>
    <w:rsid w:val="00395141"/>
    <w:rsid w:val="00396229"/>
    <w:rsid w:val="00397A9A"/>
    <w:rsid w:val="003A0A8A"/>
    <w:rsid w:val="003A0EA7"/>
    <w:rsid w:val="003A196A"/>
    <w:rsid w:val="003A6A62"/>
    <w:rsid w:val="003A6E04"/>
    <w:rsid w:val="003B0826"/>
    <w:rsid w:val="003B0B89"/>
    <w:rsid w:val="003B1565"/>
    <w:rsid w:val="003B1BC2"/>
    <w:rsid w:val="003B289E"/>
    <w:rsid w:val="003B3CD5"/>
    <w:rsid w:val="003B5E3B"/>
    <w:rsid w:val="003B7284"/>
    <w:rsid w:val="003C054F"/>
    <w:rsid w:val="003C356A"/>
    <w:rsid w:val="003C666D"/>
    <w:rsid w:val="003C7FE2"/>
    <w:rsid w:val="003D1D66"/>
    <w:rsid w:val="003D3738"/>
    <w:rsid w:val="003D48B5"/>
    <w:rsid w:val="003E0313"/>
    <w:rsid w:val="003E2E70"/>
    <w:rsid w:val="003E2EC0"/>
    <w:rsid w:val="003E42CB"/>
    <w:rsid w:val="003E4319"/>
    <w:rsid w:val="003E457F"/>
    <w:rsid w:val="003E58C6"/>
    <w:rsid w:val="003E6C10"/>
    <w:rsid w:val="003E6FE4"/>
    <w:rsid w:val="003F030E"/>
    <w:rsid w:val="003F4279"/>
    <w:rsid w:val="00400ECA"/>
    <w:rsid w:val="004011D2"/>
    <w:rsid w:val="00403061"/>
    <w:rsid w:val="00404C0C"/>
    <w:rsid w:val="00404D70"/>
    <w:rsid w:val="0040524F"/>
    <w:rsid w:val="004062F1"/>
    <w:rsid w:val="00406BAC"/>
    <w:rsid w:val="00407434"/>
    <w:rsid w:val="0040778C"/>
    <w:rsid w:val="00410C1E"/>
    <w:rsid w:val="00412D01"/>
    <w:rsid w:val="00413DA3"/>
    <w:rsid w:val="004153C5"/>
    <w:rsid w:val="0041552F"/>
    <w:rsid w:val="004155AF"/>
    <w:rsid w:val="0041560D"/>
    <w:rsid w:val="004157CD"/>
    <w:rsid w:val="0042012B"/>
    <w:rsid w:val="004203D3"/>
    <w:rsid w:val="0042533E"/>
    <w:rsid w:val="00426D91"/>
    <w:rsid w:val="004323EF"/>
    <w:rsid w:val="004335A2"/>
    <w:rsid w:val="00440706"/>
    <w:rsid w:val="004415E9"/>
    <w:rsid w:val="0044262E"/>
    <w:rsid w:val="00445DE6"/>
    <w:rsid w:val="004471EE"/>
    <w:rsid w:val="00447FF0"/>
    <w:rsid w:val="00450C25"/>
    <w:rsid w:val="00451B97"/>
    <w:rsid w:val="00454C9C"/>
    <w:rsid w:val="00461736"/>
    <w:rsid w:val="004629FB"/>
    <w:rsid w:val="00462CFE"/>
    <w:rsid w:val="00464885"/>
    <w:rsid w:val="00465A64"/>
    <w:rsid w:val="004666D9"/>
    <w:rsid w:val="0046765C"/>
    <w:rsid w:val="004679B1"/>
    <w:rsid w:val="00472EC5"/>
    <w:rsid w:val="00473D3B"/>
    <w:rsid w:val="0047576A"/>
    <w:rsid w:val="00477D36"/>
    <w:rsid w:val="004805B3"/>
    <w:rsid w:val="00480614"/>
    <w:rsid w:val="00480AAB"/>
    <w:rsid w:val="004833CB"/>
    <w:rsid w:val="00484230"/>
    <w:rsid w:val="00485880"/>
    <w:rsid w:val="00490AE0"/>
    <w:rsid w:val="00490AF9"/>
    <w:rsid w:val="00491726"/>
    <w:rsid w:val="00494E4A"/>
    <w:rsid w:val="004952DB"/>
    <w:rsid w:val="0049557B"/>
    <w:rsid w:val="00496CD2"/>
    <w:rsid w:val="004A2811"/>
    <w:rsid w:val="004B0107"/>
    <w:rsid w:val="004B44BE"/>
    <w:rsid w:val="004B7C4F"/>
    <w:rsid w:val="004C2CF6"/>
    <w:rsid w:val="004C65AE"/>
    <w:rsid w:val="004D3DC7"/>
    <w:rsid w:val="004E4157"/>
    <w:rsid w:val="004E4AB2"/>
    <w:rsid w:val="004E5754"/>
    <w:rsid w:val="004E6650"/>
    <w:rsid w:val="004F0315"/>
    <w:rsid w:val="004F2999"/>
    <w:rsid w:val="004F2C30"/>
    <w:rsid w:val="004F3223"/>
    <w:rsid w:val="004F417A"/>
    <w:rsid w:val="004F4D4E"/>
    <w:rsid w:val="004F5214"/>
    <w:rsid w:val="004F60D7"/>
    <w:rsid w:val="005101D7"/>
    <w:rsid w:val="0051060A"/>
    <w:rsid w:val="00513C4D"/>
    <w:rsid w:val="00515C23"/>
    <w:rsid w:val="005170DF"/>
    <w:rsid w:val="00517297"/>
    <w:rsid w:val="0052095B"/>
    <w:rsid w:val="00523976"/>
    <w:rsid w:val="00526114"/>
    <w:rsid w:val="005276E5"/>
    <w:rsid w:val="00533553"/>
    <w:rsid w:val="005365E5"/>
    <w:rsid w:val="00540E84"/>
    <w:rsid w:val="005428A7"/>
    <w:rsid w:val="00544C7A"/>
    <w:rsid w:val="00544FEA"/>
    <w:rsid w:val="005502B7"/>
    <w:rsid w:val="00550AD8"/>
    <w:rsid w:val="00555D1F"/>
    <w:rsid w:val="00563498"/>
    <w:rsid w:val="00565A12"/>
    <w:rsid w:val="005718EC"/>
    <w:rsid w:val="00571A51"/>
    <w:rsid w:val="00571CEF"/>
    <w:rsid w:val="00572339"/>
    <w:rsid w:val="00573E22"/>
    <w:rsid w:val="0057405E"/>
    <w:rsid w:val="005764C8"/>
    <w:rsid w:val="00577884"/>
    <w:rsid w:val="00577E98"/>
    <w:rsid w:val="00581304"/>
    <w:rsid w:val="00582478"/>
    <w:rsid w:val="005842CA"/>
    <w:rsid w:val="0058620F"/>
    <w:rsid w:val="0058720F"/>
    <w:rsid w:val="005903F7"/>
    <w:rsid w:val="00591843"/>
    <w:rsid w:val="005938E3"/>
    <w:rsid w:val="00594134"/>
    <w:rsid w:val="005A13B8"/>
    <w:rsid w:val="005A314E"/>
    <w:rsid w:val="005A3960"/>
    <w:rsid w:val="005A46D7"/>
    <w:rsid w:val="005B3575"/>
    <w:rsid w:val="005C21D2"/>
    <w:rsid w:val="005C4686"/>
    <w:rsid w:val="005C534D"/>
    <w:rsid w:val="005D12CD"/>
    <w:rsid w:val="005D1A5B"/>
    <w:rsid w:val="005D424B"/>
    <w:rsid w:val="005D7648"/>
    <w:rsid w:val="005E03AB"/>
    <w:rsid w:val="005E4738"/>
    <w:rsid w:val="005F103A"/>
    <w:rsid w:val="005F6506"/>
    <w:rsid w:val="005F716E"/>
    <w:rsid w:val="00601501"/>
    <w:rsid w:val="006067A8"/>
    <w:rsid w:val="0061379C"/>
    <w:rsid w:val="006137BD"/>
    <w:rsid w:val="00616A81"/>
    <w:rsid w:val="0062002B"/>
    <w:rsid w:val="00621438"/>
    <w:rsid w:val="00627CCB"/>
    <w:rsid w:val="00627CF8"/>
    <w:rsid w:val="00632E5B"/>
    <w:rsid w:val="00633787"/>
    <w:rsid w:val="00635E7E"/>
    <w:rsid w:val="006363AB"/>
    <w:rsid w:val="00641C3B"/>
    <w:rsid w:val="006440CD"/>
    <w:rsid w:val="00650E4E"/>
    <w:rsid w:val="0065137B"/>
    <w:rsid w:val="00654A00"/>
    <w:rsid w:val="0065567A"/>
    <w:rsid w:val="00656BB4"/>
    <w:rsid w:val="00663C66"/>
    <w:rsid w:val="00666BF1"/>
    <w:rsid w:val="00667312"/>
    <w:rsid w:val="006709E6"/>
    <w:rsid w:val="00681601"/>
    <w:rsid w:val="00682E54"/>
    <w:rsid w:val="00683E04"/>
    <w:rsid w:val="006909D8"/>
    <w:rsid w:val="00690AE7"/>
    <w:rsid w:val="00691BBF"/>
    <w:rsid w:val="00692A35"/>
    <w:rsid w:val="00696733"/>
    <w:rsid w:val="00697CCF"/>
    <w:rsid w:val="006A0CCB"/>
    <w:rsid w:val="006A6644"/>
    <w:rsid w:val="006A6C0F"/>
    <w:rsid w:val="006C0116"/>
    <w:rsid w:val="006C0433"/>
    <w:rsid w:val="006C0B17"/>
    <w:rsid w:val="006C18AF"/>
    <w:rsid w:val="006C1EC4"/>
    <w:rsid w:val="006C20F4"/>
    <w:rsid w:val="006C514B"/>
    <w:rsid w:val="006C57CE"/>
    <w:rsid w:val="006C6D90"/>
    <w:rsid w:val="006D0BF5"/>
    <w:rsid w:val="006D12C6"/>
    <w:rsid w:val="006D18C1"/>
    <w:rsid w:val="006D68BE"/>
    <w:rsid w:val="006D7138"/>
    <w:rsid w:val="006D7540"/>
    <w:rsid w:val="006E3200"/>
    <w:rsid w:val="006E6F3E"/>
    <w:rsid w:val="006E73BF"/>
    <w:rsid w:val="006E7C31"/>
    <w:rsid w:val="006F1AAB"/>
    <w:rsid w:val="006F1B29"/>
    <w:rsid w:val="006F251C"/>
    <w:rsid w:val="006F2C68"/>
    <w:rsid w:val="006F752C"/>
    <w:rsid w:val="0070270B"/>
    <w:rsid w:val="007039B2"/>
    <w:rsid w:val="00713166"/>
    <w:rsid w:val="00714D84"/>
    <w:rsid w:val="00716DF4"/>
    <w:rsid w:val="007170F2"/>
    <w:rsid w:val="00720835"/>
    <w:rsid w:val="00722F48"/>
    <w:rsid w:val="00723A80"/>
    <w:rsid w:val="007248AE"/>
    <w:rsid w:val="00726AAC"/>
    <w:rsid w:val="00727A64"/>
    <w:rsid w:val="0073031D"/>
    <w:rsid w:val="00730817"/>
    <w:rsid w:val="00733F82"/>
    <w:rsid w:val="00734C98"/>
    <w:rsid w:val="00736405"/>
    <w:rsid w:val="007439AD"/>
    <w:rsid w:val="00744466"/>
    <w:rsid w:val="0074639C"/>
    <w:rsid w:val="00746AB2"/>
    <w:rsid w:val="00747066"/>
    <w:rsid w:val="007476AF"/>
    <w:rsid w:val="0075332D"/>
    <w:rsid w:val="00753E5E"/>
    <w:rsid w:val="007547E3"/>
    <w:rsid w:val="007551E6"/>
    <w:rsid w:val="007559E2"/>
    <w:rsid w:val="00762F71"/>
    <w:rsid w:val="0076314E"/>
    <w:rsid w:val="007637F5"/>
    <w:rsid w:val="00763D98"/>
    <w:rsid w:val="00765CE3"/>
    <w:rsid w:val="00766F17"/>
    <w:rsid w:val="0076798E"/>
    <w:rsid w:val="0077085E"/>
    <w:rsid w:val="00770966"/>
    <w:rsid w:val="007723E8"/>
    <w:rsid w:val="007739A7"/>
    <w:rsid w:val="00780230"/>
    <w:rsid w:val="00781444"/>
    <w:rsid w:val="0078328E"/>
    <w:rsid w:val="007833A5"/>
    <w:rsid w:val="00783DA6"/>
    <w:rsid w:val="007841C7"/>
    <w:rsid w:val="00784787"/>
    <w:rsid w:val="00785C1A"/>
    <w:rsid w:val="00786807"/>
    <w:rsid w:val="007906EE"/>
    <w:rsid w:val="00793146"/>
    <w:rsid w:val="0079443F"/>
    <w:rsid w:val="00797404"/>
    <w:rsid w:val="007A011D"/>
    <w:rsid w:val="007A4394"/>
    <w:rsid w:val="007B49CB"/>
    <w:rsid w:val="007B62FD"/>
    <w:rsid w:val="007B72E9"/>
    <w:rsid w:val="007B7DF9"/>
    <w:rsid w:val="007B7E46"/>
    <w:rsid w:val="007C2DFF"/>
    <w:rsid w:val="007C4561"/>
    <w:rsid w:val="007C7756"/>
    <w:rsid w:val="007C784C"/>
    <w:rsid w:val="007C7F10"/>
    <w:rsid w:val="007D0EBF"/>
    <w:rsid w:val="007D147D"/>
    <w:rsid w:val="007D25E9"/>
    <w:rsid w:val="007D4701"/>
    <w:rsid w:val="007D4893"/>
    <w:rsid w:val="007D65A8"/>
    <w:rsid w:val="007E28CA"/>
    <w:rsid w:val="007E6251"/>
    <w:rsid w:val="007F0DC2"/>
    <w:rsid w:val="007F2294"/>
    <w:rsid w:val="00800626"/>
    <w:rsid w:val="008007F1"/>
    <w:rsid w:val="0080198A"/>
    <w:rsid w:val="0080365C"/>
    <w:rsid w:val="00804882"/>
    <w:rsid w:val="00805253"/>
    <w:rsid w:val="00810360"/>
    <w:rsid w:val="008106E5"/>
    <w:rsid w:val="00815578"/>
    <w:rsid w:val="0081599C"/>
    <w:rsid w:val="008179A1"/>
    <w:rsid w:val="00817D7E"/>
    <w:rsid w:val="00821CAE"/>
    <w:rsid w:val="008230CE"/>
    <w:rsid w:val="00823B2A"/>
    <w:rsid w:val="008263E2"/>
    <w:rsid w:val="00831B0B"/>
    <w:rsid w:val="00832BE7"/>
    <w:rsid w:val="00833FB8"/>
    <w:rsid w:val="00837BDE"/>
    <w:rsid w:val="008405D4"/>
    <w:rsid w:val="00843199"/>
    <w:rsid w:val="00846C4D"/>
    <w:rsid w:val="00847B7C"/>
    <w:rsid w:val="00850755"/>
    <w:rsid w:val="0085337A"/>
    <w:rsid w:val="00854CC8"/>
    <w:rsid w:val="008552FD"/>
    <w:rsid w:val="00857F10"/>
    <w:rsid w:val="0086325D"/>
    <w:rsid w:val="00867D05"/>
    <w:rsid w:val="008706F8"/>
    <w:rsid w:val="00872035"/>
    <w:rsid w:val="00872220"/>
    <w:rsid w:val="00872C52"/>
    <w:rsid w:val="00882E46"/>
    <w:rsid w:val="00882F2F"/>
    <w:rsid w:val="0089239D"/>
    <w:rsid w:val="008935A8"/>
    <w:rsid w:val="00896AA8"/>
    <w:rsid w:val="008A0DBC"/>
    <w:rsid w:val="008A1177"/>
    <w:rsid w:val="008A4156"/>
    <w:rsid w:val="008A57C3"/>
    <w:rsid w:val="008A63E9"/>
    <w:rsid w:val="008A7CD0"/>
    <w:rsid w:val="008B495C"/>
    <w:rsid w:val="008B7902"/>
    <w:rsid w:val="008C1CC9"/>
    <w:rsid w:val="008C6438"/>
    <w:rsid w:val="008C66E5"/>
    <w:rsid w:val="008C773B"/>
    <w:rsid w:val="008D0A8C"/>
    <w:rsid w:val="008D0EF2"/>
    <w:rsid w:val="008D11B4"/>
    <w:rsid w:val="008E3090"/>
    <w:rsid w:val="008E4D76"/>
    <w:rsid w:val="008F0401"/>
    <w:rsid w:val="008F1E8B"/>
    <w:rsid w:val="00901068"/>
    <w:rsid w:val="009012C4"/>
    <w:rsid w:val="009026D2"/>
    <w:rsid w:val="0090308B"/>
    <w:rsid w:val="00903DAD"/>
    <w:rsid w:val="00903DD1"/>
    <w:rsid w:val="00904677"/>
    <w:rsid w:val="00907737"/>
    <w:rsid w:val="009113B9"/>
    <w:rsid w:val="00913032"/>
    <w:rsid w:val="009130DC"/>
    <w:rsid w:val="009133E6"/>
    <w:rsid w:val="00915677"/>
    <w:rsid w:val="0092037B"/>
    <w:rsid w:val="0092139D"/>
    <w:rsid w:val="00922851"/>
    <w:rsid w:val="00925CE8"/>
    <w:rsid w:val="00930DA5"/>
    <w:rsid w:val="009315C6"/>
    <w:rsid w:val="00931797"/>
    <w:rsid w:val="0093766E"/>
    <w:rsid w:val="00942D4D"/>
    <w:rsid w:val="009450D0"/>
    <w:rsid w:val="0094541A"/>
    <w:rsid w:val="00945BDF"/>
    <w:rsid w:val="00946E8F"/>
    <w:rsid w:val="00947802"/>
    <w:rsid w:val="00950953"/>
    <w:rsid w:val="0095108F"/>
    <w:rsid w:val="00951FD8"/>
    <w:rsid w:val="00956201"/>
    <w:rsid w:val="00961335"/>
    <w:rsid w:val="009614D0"/>
    <w:rsid w:val="009623FE"/>
    <w:rsid w:val="009630E6"/>
    <w:rsid w:val="009645BD"/>
    <w:rsid w:val="0097263F"/>
    <w:rsid w:val="00977622"/>
    <w:rsid w:val="00983D48"/>
    <w:rsid w:val="009862BA"/>
    <w:rsid w:val="009863BD"/>
    <w:rsid w:val="00992B4D"/>
    <w:rsid w:val="00993FDC"/>
    <w:rsid w:val="00995465"/>
    <w:rsid w:val="009A133B"/>
    <w:rsid w:val="009A14CB"/>
    <w:rsid w:val="009A2096"/>
    <w:rsid w:val="009A21E9"/>
    <w:rsid w:val="009A2656"/>
    <w:rsid w:val="009A3576"/>
    <w:rsid w:val="009A6606"/>
    <w:rsid w:val="009A76E3"/>
    <w:rsid w:val="009A78AC"/>
    <w:rsid w:val="009B4C4D"/>
    <w:rsid w:val="009C0AD4"/>
    <w:rsid w:val="009C0D32"/>
    <w:rsid w:val="009C28EF"/>
    <w:rsid w:val="009C4475"/>
    <w:rsid w:val="009D2BDD"/>
    <w:rsid w:val="009D4B83"/>
    <w:rsid w:val="009D5313"/>
    <w:rsid w:val="009D79E0"/>
    <w:rsid w:val="009E03E1"/>
    <w:rsid w:val="009F2D71"/>
    <w:rsid w:val="009F436F"/>
    <w:rsid w:val="009F56F8"/>
    <w:rsid w:val="009F6D68"/>
    <w:rsid w:val="00A03976"/>
    <w:rsid w:val="00A0486F"/>
    <w:rsid w:val="00A066F9"/>
    <w:rsid w:val="00A10705"/>
    <w:rsid w:val="00A11A20"/>
    <w:rsid w:val="00A1381A"/>
    <w:rsid w:val="00A13F79"/>
    <w:rsid w:val="00A1450A"/>
    <w:rsid w:val="00A14841"/>
    <w:rsid w:val="00A157E8"/>
    <w:rsid w:val="00A16A19"/>
    <w:rsid w:val="00A16E3E"/>
    <w:rsid w:val="00A1777A"/>
    <w:rsid w:val="00A208A4"/>
    <w:rsid w:val="00A20E9E"/>
    <w:rsid w:val="00A22E75"/>
    <w:rsid w:val="00A27994"/>
    <w:rsid w:val="00A32983"/>
    <w:rsid w:val="00A34CAC"/>
    <w:rsid w:val="00A374C6"/>
    <w:rsid w:val="00A37D86"/>
    <w:rsid w:val="00A40804"/>
    <w:rsid w:val="00A409B9"/>
    <w:rsid w:val="00A4178F"/>
    <w:rsid w:val="00A41AD6"/>
    <w:rsid w:val="00A41EDB"/>
    <w:rsid w:val="00A4475A"/>
    <w:rsid w:val="00A47E7E"/>
    <w:rsid w:val="00A5038D"/>
    <w:rsid w:val="00A532C2"/>
    <w:rsid w:val="00A535F3"/>
    <w:rsid w:val="00A5401A"/>
    <w:rsid w:val="00A56C4F"/>
    <w:rsid w:val="00A60814"/>
    <w:rsid w:val="00A61746"/>
    <w:rsid w:val="00A62946"/>
    <w:rsid w:val="00A62964"/>
    <w:rsid w:val="00A64518"/>
    <w:rsid w:val="00A724A5"/>
    <w:rsid w:val="00A72C34"/>
    <w:rsid w:val="00A74002"/>
    <w:rsid w:val="00A909D7"/>
    <w:rsid w:val="00A94D39"/>
    <w:rsid w:val="00A955EF"/>
    <w:rsid w:val="00A95678"/>
    <w:rsid w:val="00AA0472"/>
    <w:rsid w:val="00AA219D"/>
    <w:rsid w:val="00AA2402"/>
    <w:rsid w:val="00AA4859"/>
    <w:rsid w:val="00AA4FE8"/>
    <w:rsid w:val="00AA665F"/>
    <w:rsid w:val="00AA6817"/>
    <w:rsid w:val="00AA747F"/>
    <w:rsid w:val="00AB0BB4"/>
    <w:rsid w:val="00AB207A"/>
    <w:rsid w:val="00AB4C98"/>
    <w:rsid w:val="00AB6AEA"/>
    <w:rsid w:val="00AC3C98"/>
    <w:rsid w:val="00AC4C9B"/>
    <w:rsid w:val="00AC64DA"/>
    <w:rsid w:val="00AC7FC8"/>
    <w:rsid w:val="00AD0BAD"/>
    <w:rsid w:val="00AD1CEB"/>
    <w:rsid w:val="00AD213B"/>
    <w:rsid w:val="00AD46CC"/>
    <w:rsid w:val="00AD5B1F"/>
    <w:rsid w:val="00AD5DB1"/>
    <w:rsid w:val="00AE0D64"/>
    <w:rsid w:val="00AE1087"/>
    <w:rsid w:val="00AE4B35"/>
    <w:rsid w:val="00AE4BBE"/>
    <w:rsid w:val="00AE5640"/>
    <w:rsid w:val="00AE7883"/>
    <w:rsid w:val="00AF0819"/>
    <w:rsid w:val="00AF0D78"/>
    <w:rsid w:val="00AF1771"/>
    <w:rsid w:val="00AF4F48"/>
    <w:rsid w:val="00AF55F5"/>
    <w:rsid w:val="00B0005D"/>
    <w:rsid w:val="00B01683"/>
    <w:rsid w:val="00B02A39"/>
    <w:rsid w:val="00B054D0"/>
    <w:rsid w:val="00B06D25"/>
    <w:rsid w:val="00B11E78"/>
    <w:rsid w:val="00B16C94"/>
    <w:rsid w:val="00B17AD2"/>
    <w:rsid w:val="00B203B6"/>
    <w:rsid w:val="00B20FBA"/>
    <w:rsid w:val="00B27503"/>
    <w:rsid w:val="00B3102C"/>
    <w:rsid w:val="00B31787"/>
    <w:rsid w:val="00B33199"/>
    <w:rsid w:val="00B34307"/>
    <w:rsid w:val="00B3433B"/>
    <w:rsid w:val="00B347CC"/>
    <w:rsid w:val="00B34A54"/>
    <w:rsid w:val="00B40493"/>
    <w:rsid w:val="00B4110A"/>
    <w:rsid w:val="00B44BE0"/>
    <w:rsid w:val="00B45BB3"/>
    <w:rsid w:val="00B5084D"/>
    <w:rsid w:val="00B512B5"/>
    <w:rsid w:val="00B51875"/>
    <w:rsid w:val="00B52A11"/>
    <w:rsid w:val="00B52CCF"/>
    <w:rsid w:val="00B551AC"/>
    <w:rsid w:val="00B559F8"/>
    <w:rsid w:val="00B60640"/>
    <w:rsid w:val="00B60AC3"/>
    <w:rsid w:val="00B63606"/>
    <w:rsid w:val="00B64CD3"/>
    <w:rsid w:val="00B67841"/>
    <w:rsid w:val="00B73073"/>
    <w:rsid w:val="00B76415"/>
    <w:rsid w:val="00B77126"/>
    <w:rsid w:val="00B77E12"/>
    <w:rsid w:val="00B80B43"/>
    <w:rsid w:val="00B81396"/>
    <w:rsid w:val="00B8166F"/>
    <w:rsid w:val="00B828F4"/>
    <w:rsid w:val="00B82B12"/>
    <w:rsid w:val="00B82CFC"/>
    <w:rsid w:val="00B82DD0"/>
    <w:rsid w:val="00B84F2C"/>
    <w:rsid w:val="00B8630D"/>
    <w:rsid w:val="00B929B3"/>
    <w:rsid w:val="00B973DA"/>
    <w:rsid w:val="00B97928"/>
    <w:rsid w:val="00BA09FF"/>
    <w:rsid w:val="00BA2498"/>
    <w:rsid w:val="00BA5624"/>
    <w:rsid w:val="00BA6B43"/>
    <w:rsid w:val="00BA76BE"/>
    <w:rsid w:val="00BB2CCE"/>
    <w:rsid w:val="00BB4C22"/>
    <w:rsid w:val="00BB67ED"/>
    <w:rsid w:val="00BC0073"/>
    <w:rsid w:val="00BC0831"/>
    <w:rsid w:val="00BC14CB"/>
    <w:rsid w:val="00BC30A7"/>
    <w:rsid w:val="00BC37E8"/>
    <w:rsid w:val="00BC3CF1"/>
    <w:rsid w:val="00BC5263"/>
    <w:rsid w:val="00BC57D3"/>
    <w:rsid w:val="00BD221C"/>
    <w:rsid w:val="00BD36F8"/>
    <w:rsid w:val="00BE36AF"/>
    <w:rsid w:val="00BE45F1"/>
    <w:rsid w:val="00BE498C"/>
    <w:rsid w:val="00BF47CA"/>
    <w:rsid w:val="00BF736C"/>
    <w:rsid w:val="00C00A72"/>
    <w:rsid w:val="00C00CFC"/>
    <w:rsid w:val="00C05498"/>
    <w:rsid w:val="00C0595E"/>
    <w:rsid w:val="00C061B7"/>
    <w:rsid w:val="00C06B8E"/>
    <w:rsid w:val="00C07A0D"/>
    <w:rsid w:val="00C10255"/>
    <w:rsid w:val="00C10DB6"/>
    <w:rsid w:val="00C15C1B"/>
    <w:rsid w:val="00C16AE0"/>
    <w:rsid w:val="00C179C8"/>
    <w:rsid w:val="00C17E7C"/>
    <w:rsid w:val="00C20600"/>
    <w:rsid w:val="00C328D5"/>
    <w:rsid w:val="00C353DE"/>
    <w:rsid w:val="00C37A8C"/>
    <w:rsid w:val="00C407A2"/>
    <w:rsid w:val="00C408A9"/>
    <w:rsid w:val="00C414CD"/>
    <w:rsid w:val="00C41890"/>
    <w:rsid w:val="00C41B2C"/>
    <w:rsid w:val="00C426ED"/>
    <w:rsid w:val="00C436EE"/>
    <w:rsid w:val="00C508C4"/>
    <w:rsid w:val="00C528BD"/>
    <w:rsid w:val="00C53DF1"/>
    <w:rsid w:val="00C56983"/>
    <w:rsid w:val="00C56BB9"/>
    <w:rsid w:val="00C61464"/>
    <w:rsid w:val="00C621B6"/>
    <w:rsid w:val="00C63B94"/>
    <w:rsid w:val="00C63EDE"/>
    <w:rsid w:val="00C655DB"/>
    <w:rsid w:val="00C65CF9"/>
    <w:rsid w:val="00C65FE0"/>
    <w:rsid w:val="00C667C4"/>
    <w:rsid w:val="00C67452"/>
    <w:rsid w:val="00C70587"/>
    <w:rsid w:val="00C70D11"/>
    <w:rsid w:val="00C7174F"/>
    <w:rsid w:val="00C77373"/>
    <w:rsid w:val="00C83778"/>
    <w:rsid w:val="00C838F8"/>
    <w:rsid w:val="00C93441"/>
    <w:rsid w:val="00C9511E"/>
    <w:rsid w:val="00CA1089"/>
    <w:rsid w:val="00CA1384"/>
    <w:rsid w:val="00CA172E"/>
    <w:rsid w:val="00CA17DF"/>
    <w:rsid w:val="00CA39F0"/>
    <w:rsid w:val="00CA560A"/>
    <w:rsid w:val="00CA5643"/>
    <w:rsid w:val="00CA61A2"/>
    <w:rsid w:val="00CB0AB5"/>
    <w:rsid w:val="00CB1572"/>
    <w:rsid w:val="00CB1CB4"/>
    <w:rsid w:val="00CB498B"/>
    <w:rsid w:val="00CB756C"/>
    <w:rsid w:val="00CC2503"/>
    <w:rsid w:val="00CC34E6"/>
    <w:rsid w:val="00CC4DC8"/>
    <w:rsid w:val="00CC723C"/>
    <w:rsid w:val="00CC7AC4"/>
    <w:rsid w:val="00CC7CBE"/>
    <w:rsid w:val="00CD2DBD"/>
    <w:rsid w:val="00CD6A3E"/>
    <w:rsid w:val="00CD7D4C"/>
    <w:rsid w:val="00CF0C3E"/>
    <w:rsid w:val="00CF17AA"/>
    <w:rsid w:val="00CF250B"/>
    <w:rsid w:val="00CF36E0"/>
    <w:rsid w:val="00D0407A"/>
    <w:rsid w:val="00D13D68"/>
    <w:rsid w:val="00D155FA"/>
    <w:rsid w:val="00D166E2"/>
    <w:rsid w:val="00D2040D"/>
    <w:rsid w:val="00D228C9"/>
    <w:rsid w:val="00D257DD"/>
    <w:rsid w:val="00D37652"/>
    <w:rsid w:val="00D409BB"/>
    <w:rsid w:val="00D435F9"/>
    <w:rsid w:val="00D44117"/>
    <w:rsid w:val="00D4414A"/>
    <w:rsid w:val="00D44AEA"/>
    <w:rsid w:val="00D45817"/>
    <w:rsid w:val="00D47FD1"/>
    <w:rsid w:val="00D52B59"/>
    <w:rsid w:val="00D56242"/>
    <w:rsid w:val="00D607C1"/>
    <w:rsid w:val="00D60C48"/>
    <w:rsid w:val="00D61511"/>
    <w:rsid w:val="00D6168F"/>
    <w:rsid w:val="00D62650"/>
    <w:rsid w:val="00D626C4"/>
    <w:rsid w:val="00D6272F"/>
    <w:rsid w:val="00D62854"/>
    <w:rsid w:val="00D650B2"/>
    <w:rsid w:val="00D700EE"/>
    <w:rsid w:val="00D7328B"/>
    <w:rsid w:val="00D73846"/>
    <w:rsid w:val="00D76FD8"/>
    <w:rsid w:val="00D85B41"/>
    <w:rsid w:val="00D9198B"/>
    <w:rsid w:val="00D92632"/>
    <w:rsid w:val="00D97C78"/>
    <w:rsid w:val="00D97D04"/>
    <w:rsid w:val="00DA1771"/>
    <w:rsid w:val="00DA17B4"/>
    <w:rsid w:val="00DA2713"/>
    <w:rsid w:val="00DA56C5"/>
    <w:rsid w:val="00DA5FF6"/>
    <w:rsid w:val="00DA6E62"/>
    <w:rsid w:val="00DA702E"/>
    <w:rsid w:val="00DB57C5"/>
    <w:rsid w:val="00DC381B"/>
    <w:rsid w:val="00DC4187"/>
    <w:rsid w:val="00DC64D7"/>
    <w:rsid w:val="00DC6EA0"/>
    <w:rsid w:val="00DC70CD"/>
    <w:rsid w:val="00DC7986"/>
    <w:rsid w:val="00DD2689"/>
    <w:rsid w:val="00DD712F"/>
    <w:rsid w:val="00DD7781"/>
    <w:rsid w:val="00DE01F5"/>
    <w:rsid w:val="00DE2C46"/>
    <w:rsid w:val="00DE68FA"/>
    <w:rsid w:val="00DF1461"/>
    <w:rsid w:val="00DF2CA1"/>
    <w:rsid w:val="00DF40AB"/>
    <w:rsid w:val="00E02C4C"/>
    <w:rsid w:val="00E03740"/>
    <w:rsid w:val="00E047BD"/>
    <w:rsid w:val="00E06138"/>
    <w:rsid w:val="00E07A8C"/>
    <w:rsid w:val="00E10FF1"/>
    <w:rsid w:val="00E15965"/>
    <w:rsid w:val="00E15BFF"/>
    <w:rsid w:val="00E2221E"/>
    <w:rsid w:val="00E226EB"/>
    <w:rsid w:val="00E24604"/>
    <w:rsid w:val="00E26AC7"/>
    <w:rsid w:val="00E35151"/>
    <w:rsid w:val="00E363EA"/>
    <w:rsid w:val="00E37307"/>
    <w:rsid w:val="00E40370"/>
    <w:rsid w:val="00E43613"/>
    <w:rsid w:val="00E43C08"/>
    <w:rsid w:val="00E44A67"/>
    <w:rsid w:val="00E46C84"/>
    <w:rsid w:val="00E50214"/>
    <w:rsid w:val="00E5064A"/>
    <w:rsid w:val="00E621A5"/>
    <w:rsid w:val="00E62CA5"/>
    <w:rsid w:val="00E63D1B"/>
    <w:rsid w:val="00E66000"/>
    <w:rsid w:val="00E670F1"/>
    <w:rsid w:val="00E71DEA"/>
    <w:rsid w:val="00E72A06"/>
    <w:rsid w:val="00E74E3D"/>
    <w:rsid w:val="00E75323"/>
    <w:rsid w:val="00E76999"/>
    <w:rsid w:val="00E76AAE"/>
    <w:rsid w:val="00E776EA"/>
    <w:rsid w:val="00E777B1"/>
    <w:rsid w:val="00E81DC0"/>
    <w:rsid w:val="00E851CA"/>
    <w:rsid w:val="00E8750C"/>
    <w:rsid w:val="00E90F53"/>
    <w:rsid w:val="00E95EBD"/>
    <w:rsid w:val="00E963C7"/>
    <w:rsid w:val="00E96682"/>
    <w:rsid w:val="00E96A5E"/>
    <w:rsid w:val="00E96BCE"/>
    <w:rsid w:val="00E97E1A"/>
    <w:rsid w:val="00EA1444"/>
    <w:rsid w:val="00EA2CA3"/>
    <w:rsid w:val="00EA2CD0"/>
    <w:rsid w:val="00EA48A9"/>
    <w:rsid w:val="00EB0EE4"/>
    <w:rsid w:val="00EB3DC5"/>
    <w:rsid w:val="00EB57BF"/>
    <w:rsid w:val="00EB5E26"/>
    <w:rsid w:val="00EC468A"/>
    <w:rsid w:val="00EC4B32"/>
    <w:rsid w:val="00EC5A18"/>
    <w:rsid w:val="00ED12D7"/>
    <w:rsid w:val="00ED1BEC"/>
    <w:rsid w:val="00ED414A"/>
    <w:rsid w:val="00ED4A77"/>
    <w:rsid w:val="00ED4E68"/>
    <w:rsid w:val="00ED50A8"/>
    <w:rsid w:val="00ED5979"/>
    <w:rsid w:val="00ED60AF"/>
    <w:rsid w:val="00ED617F"/>
    <w:rsid w:val="00ED64F4"/>
    <w:rsid w:val="00EE43D0"/>
    <w:rsid w:val="00EE48BC"/>
    <w:rsid w:val="00EE7257"/>
    <w:rsid w:val="00EE764A"/>
    <w:rsid w:val="00EF4F10"/>
    <w:rsid w:val="00EF55F3"/>
    <w:rsid w:val="00EF6829"/>
    <w:rsid w:val="00F01582"/>
    <w:rsid w:val="00F01750"/>
    <w:rsid w:val="00F017F9"/>
    <w:rsid w:val="00F033BD"/>
    <w:rsid w:val="00F058BA"/>
    <w:rsid w:val="00F10876"/>
    <w:rsid w:val="00F1196C"/>
    <w:rsid w:val="00F11F8C"/>
    <w:rsid w:val="00F16639"/>
    <w:rsid w:val="00F17EE9"/>
    <w:rsid w:val="00F20C59"/>
    <w:rsid w:val="00F220B8"/>
    <w:rsid w:val="00F227E2"/>
    <w:rsid w:val="00F25651"/>
    <w:rsid w:val="00F272DF"/>
    <w:rsid w:val="00F327E1"/>
    <w:rsid w:val="00F34369"/>
    <w:rsid w:val="00F34626"/>
    <w:rsid w:val="00F415F4"/>
    <w:rsid w:val="00F448C4"/>
    <w:rsid w:val="00F475BC"/>
    <w:rsid w:val="00F47EEB"/>
    <w:rsid w:val="00F5378B"/>
    <w:rsid w:val="00F55354"/>
    <w:rsid w:val="00F558BA"/>
    <w:rsid w:val="00F56A05"/>
    <w:rsid w:val="00F57A0B"/>
    <w:rsid w:val="00F64168"/>
    <w:rsid w:val="00F6507C"/>
    <w:rsid w:val="00F659D1"/>
    <w:rsid w:val="00F709C1"/>
    <w:rsid w:val="00F70A98"/>
    <w:rsid w:val="00F75078"/>
    <w:rsid w:val="00F759C6"/>
    <w:rsid w:val="00F83B84"/>
    <w:rsid w:val="00F8673B"/>
    <w:rsid w:val="00F93E94"/>
    <w:rsid w:val="00F960C0"/>
    <w:rsid w:val="00FA3B8C"/>
    <w:rsid w:val="00FA6D38"/>
    <w:rsid w:val="00FA73E1"/>
    <w:rsid w:val="00FB4216"/>
    <w:rsid w:val="00FB52AC"/>
    <w:rsid w:val="00FB6CD3"/>
    <w:rsid w:val="00FC081B"/>
    <w:rsid w:val="00FC087A"/>
    <w:rsid w:val="00FC1686"/>
    <w:rsid w:val="00FC4BDB"/>
    <w:rsid w:val="00FC4C5C"/>
    <w:rsid w:val="00FC6CE8"/>
    <w:rsid w:val="00FC71AF"/>
    <w:rsid w:val="00FC7F73"/>
    <w:rsid w:val="00FD20EF"/>
    <w:rsid w:val="00FD4E22"/>
    <w:rsid w:val="00FD69CA"/>
    <w:rsid w:val="00FD6A44"/>
    <w:rsid w:val="00FD7C0E"/>
    <w:rsid w:val="00FE53F2"/>
    <w:rsid w:val="00FF103D"/>
    <w:rsid w:val="00FF3826"/>
    <w:rsid w:val="00FF4C3E"/>
    <w:rsid w:val="00FF67F6"/>
    <w:rsid w:val="00FF70A3"/>
    <w:rsid w:val="00FF7E22"/>
    <w:rsid w:val="00FF7FBE"/>
    <w:rsid w:val="14FE9A4C"/>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B406397"/>
  <w15:docId w15:val="{6157EA55-F284-4248-B183-558B63D0D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PMingLiU"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7E22"/>
    <w:pPr>
      <w:spacing w:after="200" w:line="276" w:lineRule="auto"/>
    </w:pPr>
    <w:rPr>
      <w:sz w:val="22"/>
      <w:szCs w:val="22"/>
      <w:lang w:val="en-GB"/>
    </w:rPr>
  </w:style>
  <w:style w:type="paragraph" w:styleId="1">
    <w:name w:val="heading 1"/>
    <w:basedOn w:val="a"/>
    <w:link w:val="10"/>
    <w:uiPriority w:val="9"/>
    <w:qFormat/>
    <w:rsid w:val="00ED617F"/>
    <w:pPr>
      <w:spacing w:before="100" w:beforeAutospacing="1" w:after="100" w:afterAutospacing="1" w:line="240" w:lineRule="auto"/>
      <w:outlineLvl w:val="0"/>
    </w:pPr>
    <w:rPr>
      <w:rFonts w:ascii="Helvetica" w:eastAsia="Times New Roman" w:hAnsi="Helvetica" w:cs="Helvetica"/>
      <w:b/>
      <w:bCs/>
      <w:kern w:val="36"/>
      <w:sz w:val="34"/>
      <w:szCs w:val="34"/>
      <w:lang w:eastAsia="en-GB"/>
    </w:rPr>
  </w:style>
  <w:style w:type="paragraph" w:styleId="2">
    <w:name w:val="heading 2"/>
    <w:basedOn w:val="a"/>
    <w:link w:val="20"/>
    <w:uiPriority w:val="9"/>
    <w:qFormat/>
    <w:rsid w:val="00ED617F"/>
    <w:pPr>
      <w:spacing w:before="100" w:beforeAutospacing="1" w:after="100" w:afterAutospacing="1" w:line="240" w:lineRule="auto"/>
      <w:outlineLvl w:val="1"/>
    </w:pPr>
    <w:rPr>
      <w:rFonts w:ascii="Helvetica" w:eastAsia="Times New Roman" w:hAnsi="Helvetica" w:cs="Helvetica"/>
      <w:b/>
      <w:bCs/>
      <w:i/>
      <w:iCs/>
      <w:sz w:val="31"/>
      <w:szCs w:val="31"/>
      <w:lang w:eastAsia="en-GB"/>
    </w:rPr>
  </w:style>
  <w:style w:type="paragraph" w:styleId="3">
    <w:name w:val="heading 3"/>
    <w:basedOn w:val="a"/>
    <w:link w:val="30"/>
    <w:uiPriority w:val="9"/>
    <w:qFormat/>
    <w:rsid w:val="00ED617F"/>
    <w:pPr>
      <w:spacing w:before="100" w:beforeAutospacing="1" w:after="100" w:afterAutospacing="1" w:line="240" w:lineRule="auto"/>
      <w:outlineLvl w:val="2"/>
    </w:pPr>
    <w:rPr>
      <w:rFonts w:ascii="Helvetica" w:eastAsia="Times New Roman" w:hAnsi="Helvetica" w:cs="Helvetica"/>
      <w:b/>
      <w:bCs/>
      <w:sz w:val="29"/>
      <w:szCs w:val="29"/>
      <w:lang w:eastAsia="en-GB"/>
    </w:rPr>
  </w:style>
  <w:style w:type="paragraph" w:styleId="4">
    <w:name w:val="heading 4"/>
    <w:basedOn w:val="a"/>
    <w:next w:val="a"/>
    <w:link w:val="40"/>
    <w:uiPriority w:val="9"/>
    <w:semiHidden/>
    <w:unhideWhenUsed/>
    <w:qFormat/>
    <w:rsid w:val="00785C1A"/>
    <w:pPr>
      <w:keepNext/>
      <w:spacing w:line="720" w:lineRule="auto"/>
      <w:outlineLvl w:val="3"/>
    </w:pPr>
    <w:rPr>
      <w:rFonts w:ascii="Cambria" w:hAnsi="Cambria"/>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ED617F"/>
    <w:rPr>
      <w:rFonts w:ascii="Helvetica" w:eastAsia="Times New Roman" w:hAnsi="Helvetica" w:cs="Helvetica"/>
      <w:b/>
      <w:bCs/>
      <w:kern w:val="36"/>
      <w:sz w:val="34"/>
      <w:szCs w:val="34"/>
      <w:lang w:eastAsia="en-GB"/>
    </w:rPr>
  </w:style>
  <w:style w:type="character" w:customStyle="1" w:styleId="20">
    <w:name w:val="标题 2 字符"/>
    <w:link w:val="2"/>
    <w:uiPriority w:val="9"/>
    <w:rsid w:val="00ED617F"/>
    <w:rPr>
      <w:rFonts w:ascii="Helvetica" w:eastAsia="Times New Roman" w:hAnsi="Helvetica" w:cs="Helvetica"/>
      <w:b/>
      <w:bCs/>
      <w:i/>
      <w:iCs/>
      <w:sz w:val="31"/>
      <w:szCs w:val="31"/>
      <w:lang w:eastAsia="en-GB"/>
    </w:rPr>
  </w:style>
  <w:style w:type="character" w:customStyle="1" w:styleId="30">
    <w:name w:val="标题 3 字符"/>
    <w:link w:val="3"/>
    <w:uiPriority w:val="9"/>
    <w:rsid w:val="00ED617F"/>
    <w:rPr>
      <w:rFonts w:ascii="Helvetica" w:eastAsia="Times New Roman" w:hAnsi="Helvetica" w:cs="Helvetica"/>
      <w:b/>
      <w:bCs/>
      <w:sz w:val="29"/>
      <w:szCs w:val="29"/>
      <w:lang w:eastAsia="en-GB"/>
    </w:rPr>
  </w:style>
  <w:style w:type="paragraph" w:styleId="a3">
    <w:name w:val="Normal (Web)"/>
    <w:basedOn w:val="a"/>
    <w:uiPriority w:val="99"/>
    <w:semiHidden/>
    <w:unhideWhenUsed/>
    <w:rsid w:val="00ED617F"/>
    <w:pPr>
      <w:spacing w:before="100" w:beforeAutospacing="1" w:after="100" w:afterAutospacing="1" w:line="240" w:lineRule="auto"/>
    </w:pPr>
    <w:rPr>
      <w:rFonts w:ascii="Times New Roman" w:eastAsia="Times New Roman" w:hAnsi="Times New Roman"/>
      <w:sz w:val="24"/>
      <w:szCs w:val="24"/>
      <w:lang w:eastAsia="en-GB"/>
    </w:rPr>
  </w:style>
  <w:style w:type="character" w:styleId="a4">
    <w:name w:val="Strong"/>
    <w:uiPriority w:val="22"/>
    <w:qFormat/>
    <w:rsid w:val="00ED617F"/>
    <w:rPr>
      <w:b/>
      <w:bCs/>
    </w:rPr>
  </w:style>
  <w:style w:type="character" w:styleId="a5">
    <w:name w:val="Hyperlink"/>
    <w:uiPriority w:val="99"/>
    <w:unhideWhenUsed/>
    <w:rsid w:val="00ED617F"/>
    <w:rPr>
      <w:color w:val="0000FF"/>
      <w:u w:val="single"/>
    </w:rPr>
  </w:style>
  <w:style w:type="paragraph" w:styleId="a6">
    <w:name w:val="header"/>
    <w:basedOn w:val="a"/>
    <w:link w:val="a7"/>
    <w:uiPriority w:val="99"/>
    <w:unhideWhenUsed/>
    <w:rsid w:val="00ED617F"/>
    <w:pPr>
      <w:tabs>
        <w:tab w:val="center" w:pos="4513"/>
        <w:tab w:val="right" w:pos="9026"/>
      </w:tabs>
    </w:pPr>
  </w:style>
  <w:style w:type="character" w:customStyle="1" w:styleId="a7">
    <w:name w:val="页眉 字符"/>
    <w:basedOn w:val="a0"/>
    <w:link w:val="a6"/>
    <w:uiPriority w:val="99"/>
    <w:rsid w:val="00ED617F"/>
  </w:style>
  <w:style w:type="paragraph" w:styleId="a8">
    <w:name w:val="footer"/>
    <w:basedOn w:val="a"/>
    <w:link w:val="a9"/>
    <w:uiPriority w:val="99"/>
    <w:unhideWhenUsed/>
    <w:rsid w:val="00ED617F"/>
    <w:pPr>
      <w:tabs>
        <w:tab w:val="center" w:pos="4513"/>
        <w:tab w:val="right" w:pos="9026"/>
      </w:tabs>
    </w:pPr>
  </w:style>
  <w:style w:type="character" w:customStyle="1" w:styleId="a9">
    <w:name w:val="页脚 字符"/>
    <w:basedOn w:val="a0"/>
    <w:link w:val="a8"/>
    <w:uiPriority w:val="99"/>
    <w:rsid w:val="00ED617F"/>
  </w:style>
  <w:style w:type="paragraph" w:styleId="aa">
    <w:name w:val="Balloon Text"/>
    <w:basedOn w:val="a"/>
    <w:link w:val="ab"/>
    <w:uiPriority w:val="99"/>
    <w:semiHidden/>
    <w:unhideWhenUsed/>
    <w:rsid w:val="00C06B8E"/>
    <w:pPr>
      <w:spacing w:after="0" w:line="240" w:lineRule="auto"/>
    </w:pPr>
    <w:rPr>
      <w:rFonts w:ascii="Tahoma" w:hAnsi="Tahoma" w:cs="Tahoma"/>
      <w:sz w:val="16"/>
      <w:szCs w:val="16"/>
    </w:rPr>
  </w:style>
  <w:style w:type="character" w:customStyle="1" w:styleId="ab">
    <w:name w:val="批注框文本 字符"/>
    <w:link w:val="aa"/>
    <w:uiPriority w:val="99"/>
    <w:semiHidden/>
    <w:rsid w:val="00C06B8E"/>
    <w:rPr>
      <w:rFonts w:ascii="Tahoma" w:hAnsi="Tahoma" w:cs="Tahoma"/>
      <w:sz w:val="16"/>
      <w:szCs w:val="16"/>
      <w:lang w:eastAsia="en-US"/>
    </w:rPr>
  </w:style>
  <w:style w:type="paragraph" w:customStyle="1" w:styleId="indent2">
    <w:name w:val="indent2"/>
    <w:basedOn w:val="a"/>
    <w:rsid w:val="00720835"/>
    <w:pPr>
      <w:widowControl w:val="0"/>
      <w:tabs>
        <w:tab w:val="left" w:pos="0"/>
        <w:tab w:val="left" w:pos="720"/>
      </w:tabs>
      <w:spacing w:after="0" w:line="240" w:lineRule="auto"/>
    </w:pPr>
    <w:rPr>
      <w:rFonts w:ascii="Arial" w:eastAsia="Times New Roman" w:hAnsi="Arial"/>
      <w:sz w:val="24"/>
      <w:szCs w:val="20"/>
    </w:rPr>
  </w:style>
  <w:style w:type="paragraph" w:styleId="ac">
    <w:name w:val="List Paragraph"/>
    <w:basedOn w:val="a"/>
    <w:uiPriority w:val="34"/>
    <w:qFormat/>
    <w:rsid w:val="007D4893"/>
    <w:pPr>
      <w:ind w:left="720"/>
      <w:contextualSpacing/>
    </w:pPr>
  </w:style>
  <w:style w:type="character" w:customStyle="1" w:styleId="40">
    <w:name w:val="标题 4 字符"/>
    <w:link w:val="4"/>
    <w:uiPriority w:val="9"/>
    <w:semiHidden/>
    <w:rsid w:val="00785C1A"/>
    <w:rPr>
      <w:rFonts w:ascii="Cambria" w:eastAsia="PMingLiU" w:hAnsi="Cambria" w:cs="Times New Roman"/>
      <w:sz w:val="36"/>
      <w:szCs w:val="36"/>
      <w:lang w:eastAsia="en-US"/>
    </w:rPr>
  </w:style>
  <w:style w:type="table" w:styleId="ad">
    <w:name w:val="Table Grid"/>
    <w:basedOn w:val="a1"/>
    <w:uiPriority w:val="59"/>
    <w:rsid w:val="00E753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FollowedHyperlink"/>
    <w:basedOn w:val="a0"/>
    <w:uiPriority w:val="99"/>
    <w:semiHidden/>
    <w:unhideWhenUsed/>
    <w:rsid w:val="002355B9"/>
    <w:rPr>
      <w:color w:val="800080" w:themeColor="followedHyperlink"/>
      <w:u w:val="single"/>
    </w:rPr>
  </w:style>
  <w:style w:type="character" w:customStyle="1" w:styleId="UnresolvedMention1">
    <w:name w:val="Unresolved Mention1"/>
    <w:basedOn w:val="a0"/>
    <w:uiPriority w:val="99"/>
    <w:semiHidden/>
    <w:unhideWhenUsed/>
    <w:rsid w:val="00D9198B"/>
    <w:rPr>
      <w:color w:val="605E5C"/>
      <w:shd w:val="clear" w:color="auto" w:fill="E1DFDD"/>
    </w:rPr>
  </w:style>
  <w:style w:type="character" w:customStyle="1" w:styleId="html-tag">
    <w:name w:val="html-tag"/>
    <w:basedOn w:val="a0"/>
    <w:rsid w:val="001754DE"/>
  </w:style>
  <w:style w:type="paragraph" w:styleId="af">
    <w:name w:val="annotation text"/>
    <w:basedOn w:val="a"/>
    <w:link w:val="af0"/>
    <w:uiPriority w:val="99"/>
    <w:semiHidden/>
    <w:unhideWhenUsed/>
    <w:pPr>
      <w:spacing w:line="240" w:lineRule="auto"/>
    </w:pPr>
    <w:rPr>
      <w:sz w:val="20"/>
      <w:szCs w:val="20"/>
    </w:rPr>
  </w:style>
  <w:style w:type="character" w:customStyle="1" w:styleId="af0">
    <w:name w:val="批注文字 字符"/>
    <w:basedOn w:val="a0"/>
    <w:link w:val="af"/>
    <w:uiPriority w:val="99"/>
    <w:semiHidden/>
    <w:rPr>
      <w:lang w:val="en-GB"/>
    </w:rPr>
  </w:style>
  <w:style w:type="character" w:styleId="af1">
    <w:name w:val="annotation reference"/>
    <w:basedOn w:val="a0"/>
    <w:uiPriority w:val="99"/>
    <w:semiHidden/>
    <w:unhideWhenUsed/>
    <w:rPr>
      <w:sz w:val="16"/>
      <w:szCs w:val="16"/>
    </w:rPr>
  </w:style>
  <w:style w:type="paragraph" w:styleId="HTML">
    <w:name w:val="HTML Preformatted"/>
    <w:basedOn w:val="a"/>
    <w:link w:val="HTML0"/>
    <w:uiPriority w:val="99"/>
    <w:semiHidden/>
    <w:unhideWhenUsed/>
    <w:rsid w:val="00127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zh-TW"/>
    </w:rPr>
  </w:style>
  <w:style w:type="character" w:customStyle="1" w:styleId="HTML0">
    <w:name w:val="HTML 预设格式 字符"/>
    <w:basedOn w:val="a0"/>
    <w:link w:val="HTML"/>
    <w:uiPriority w:val="99"/>
    <w:semiHidden/>
    <w:rsid w:val="00127F9B"/>
    <w:rPr>
      <w:rFonts w:ascii="Courier New" w:eastAsia="Times New Roman" w:hAnsi="Courier New" w:cs="Courier New"/>
      <w:lang w:eastAsia="zh-TW"/>
    </w:rPr>
  </w:style>
  <w:style w:type="paragraph" w:styleId="af2">
    <w:name w:val="Body Text"/>
    <w:basedOn w:val="a"/>
    <w:link w:val="af3"/>
    <w:uiPriority w:val="99"/>
    <w:unhideWhenUsed/>
    <w:rsid w:val="00C77373"/>
    <w:pPr>
      <w:spacing w:after="120" w:line="240" w:lineRule="auto"/>
    </w:pPr>
    <w:rPr>
      <w:rFonts w:ascii="Lucida Sans" w:eastAsia="Times New Roman" w:hAnsi="Lucida Sans"/>
      <w:sz w:val="20"/>
      <w:szCs w:val="20"/>
    </w:rPr>
  </w:style>
  <w:style w:type="character" w:customStyle="1" w:styleId="af3">
    <w:name w:val="正文文本 字符"/>
    <w:basedOn w:val="a0"/>
    <w:link w:val="af2"/>
    <w:uiPriority w:val="99"/>
    <w:rsid w:val="00C77373"/>
    <w:rPr>
      <w:rFonts w:ascii="Lucida Sans" w:eastAsia="Times New Roman" w:hAnsi="Lucida Sans"/>
      <w:lang w:val="en-GB"/>
    </w:rPr>
  </w:style>
  <w:style w:type="character" w:customStyle="1" w:styleId="UnresolvedMention2">
    <w:name w:val="Unresolved Mention2"/>
    <w:basedOn w:val="a0"/>
    <w:uiPriority w:val="99"/>
    <w:semiHidden/>
    <w:unhideWhenUsed/>
    <w:rsid w:val="002524CA"/>
    <w:rPr>
      <w:color w:val="605E5C"/>
      <w:shd w:val="clear" w:color="auto" w:fill="E1DFDD"/>
    </w:rPr>
  </w:style>
  <w:style w:type="paragraph" w:styleId="af4">
    <w:name w:val="annotation subject"/>
    <w:basedOn w:val="af"/>
    <w:next w:val="af"/>
    <w:link w:val="af5"/>
    <w:uiPriority w:val="99"/>
    <w:semiHidden/>
    <w:unhideWhenUsed/>
    <w:rsid w:val="00DA17B4"/>
    <w:rPr>
      <w:b/>
      <w:bCs/>
    </w:rPr>
  </w:style>
  <w:style w:type="character" w:customStyle="1" w:styleId="af5">
    <w:name w:val="批注主题 字符"/>
    <w:basedOn w:val="af0"/>
    <w:link w:val="af4"/>
    <w:uiPriority w:val="99"/>
    <w:semiHidden/>
    <w:rsid w:val="00DA17B4"/>
    <w:rPr>
      <w:b/>
      <w:bCs/>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389692">
      <w:bodyDiv w:val="1"/>
      <w:marLeft w:val="0"/>
      <w:marRight w:val="0"/>
      <w:marTop w:val="0"/>
      <w:marBottom w:val="0"/>
      <w:divBdr>
        <w:top w:val="none" w:sz="0" w:space="0" w:color="auto"/>
        <w:left w:val="none" w:sz="0" w:space="0" w:color="auto"/>
        <w:bottom w:val="none" w:sz="0" w:space="0" w:color="auto"/>
        <w:right w:val="none" w:sz="0" w:space="0" w:color="auto"/>
      </w:divBdr>
    </w:div>
    <w:div w:id="293147995">
      <w:bodyDiv w:val="1"/>
      <w:marLeft w:val="0"/>
      <w:marRight w:val="0"/>
      <w:marTop w:val="0"/>
      <w:marBottom w:val="0"/>
      <w:divBdr>
        <w:top w:val="none" w:sz="0" w:space="0" w:color="auto"/>
        <w:left w:val="none" w:sz="0" w:space="0" w:color="auto"/>
        <w:bottom w:val="none" w:sz="0" w:space="0" w:color="auto"/>
        <w:right w:val="none" w:sz="0" w:space="0" w:color="auto"/>
      </w:divBdr>
    </w:div>
    <w:div w:id="409886804">
      <w:bodyDiv w:val="1"/>
      <w:marLeft w:val="0"/>
      <w:marRight w:val="0"/>
      <w:marTop w:val="0"/>
      <w:marBottom w:val="0"/>
      <w:divBdr>
        <w:top w:val="none" w:sz="0" w:space="0" w:color="auto"/>
        <w:left w:val="none" w:sz="0" w:space="0" w:color="auto"/>
        <w:bottom w:val="none" w:sz="0" w:space="0" w:color="auto"/>
        <w:right w:val="none" w:sz="0" w:space="0" w:color="auto"/>
      </w:divBdr>
    </w:div>
    <w:div w:id="778380550">
      <w:bodyDiv w:val="1"/>
      <w:marLeft w:val="0"/>
      <w:marRight w:val="0"/>
      <w:marTop w:val="0"/>
      <w:marBottom w:val="0"/>
      <w:divBdr>
        <w:top w:val="none" w:sz="0" w:space="0" w:color="auto"/>
        <w:left w:val="none" w:sz="0" w:space="0" w:color="auto"/>
        <w:bottom w:val="none" w:sz="0" w:space="0" w:color="auto"/>
        <w:right w:val="none" w:sz="0" w:space="0" w:color="auto"/>
      </w:divBdr>
    </w:div>
    <w:div w:id="851912388">
      <w:bodyDiv w:val="1"/>
      <w:marLeft w:val="0"/>
      <w:marRight w:val="0"/>
      <w:marTop w:val="0"/>
      <w:marBottom w:val="0"/>
      <w:divBdr>
        <w:top w:val="none" w:sz="0" w:space="0" w:color="auto"/>
        <w:left w:val="none" w:sz="0" w:space="0" w:color="auto"/>
        <w:bottom w:val="none" w:sz="0" w:space="0" w:color="auto"/>
        <w:right w:val="none" w:sz="0" w:space="0" w:color="auto"/>
      </w:divBdr>
    </w:div>
    <w:div w:id="915553006">
      <w:bodyDiv w:val="1"/>
      <w:marLeft w:val="0"/>
      <w:marRight w:val="0"/>
      <w:marTop w:val="0"/>
      <w:marBottom w:val="0"/>
      <w:divBdr>
        <w:top w:val="none" w:sz="0" w:space="0" w:color="auto"/>
        <w:left w:val="none" w:sz="0" w:space="0" w:color="auto"/>
        <w:bottom w:val="none" w:sz="0" w:space="0" w:color="auto"/>
        <w:right w:val="none" w:sz="0" w:space="0" w:color="auto"/>
      </w:divBdr>
    </w:div>
    <w:div w:id="948856899">
      <w:bodyDiv w:val="1"/>
      <w:marLeft w:val="0"/>
      <w:marRight w:val="0"/>
      <w:marTop w:val="0"/>
      <w:marBottom w:val="0"/>
      <w:divBdr>
        <w:top w:val="none" w:sz="0" w:space="0" w:color="auto"/>
        <w:left w:val="none" w:sz="0" w:space="0" w:color="auto"/>
        <w:bottom w:val="none" w:sz="0" w:space="0" w:color="auto"/>
        <w:right w:val="none" w:sz="0" w:space="0" w:color="auto"/>
      </w:divBdr>
    </w:div>
    <w:div w:id="969285701">
      <w:bodyDiv w:val="1"/>
      <w:marLeft w:val="0"/>
      <w:marRight w:val="0"/>
      <w:marTop w:val="0"/>
      <w:marBottom w:val="0"/>
      <w:divBdr>
        <w:top w:val="none" w:sz="0" w:space="0" w:color="auto"/>
        <w:left w:val="none" w:sz="0" w:space="0" w:color="auto"/>
        <w:bottom w:val="none" w:sz="0" w:space="0" w:color="auto"/>
        <w:right w:val="none" w:sz="0" w:space="0" w:color="auto"/>
      </w:divBdr>
    </w:div>
    <w:div w:id="993215618">
      <w:bodyDiv w:val="1"/>
      <w:marLeft w:val="0"/>
      <w:marRight w:val="0"/>
      <w:marTop w:val="0"/>
      <w:marBottom w:val="0"/>
      <w:divBdr>
        <w:top w:val="none" w:sz="0" w:space="0" w:color="auto"/>
        <w:left w:val="none" w:sz="0" w:space="0" w:color="auto"/>
        <w:bottom w:val="none" w:sz="0" w:space="0" w:color="auto"/>
        <w:right w:val="none" w:sz="0" w:space="0" w:color="auto"/>
      </w:divBdr>
      <w:divsChild>
        <w:div w:id="134417078">
          <w:marLeft w:val="0"/>
          <w:marRight w:val="0"/>
          <w:marTop w:val="0"/>
          <w:marBottom w:val="0"/>
          <w:divBdr>
            <w:top w:val="none" w:sz="0" w:space="0" w:color="auto"/>
            <w:left w:val="none" w:sz="0" w:space="0" w:color="auto"/>
            <w:bottom w:val="none" w:sz="0" w:space="0" w:color="auto"/>
            <w:right w:val="none" w:sz="0" w:space="0" w:color="auto"/>
          </w:divBdr>
          <w:divsChild>
            <w:div w:id="326860394">
              <w:marLeft w:val="0"/>
              <w:marRight w:val="0"/>
              <w:marTop w:val="0"/>
              <w:marBottom w:val="0"/>
              <w:divBdr>
                <w:top w:val="none" w:sz="0" w:space="0" w:color="auto"/>
                <w:left w:val="none" w:sz="0" w:space="0" w:color="auto"/>
                <w:bottom w:val="none" w:sz="0" w:space="0" w:color="auto"/>
                <w:right w:val="none" w:sz="0" w:space="0" w:color="auto"/>
              </w:divBdr>
            </w:div>
            <w:div w:id="280067998">
              <w:marLeft w:val="240"/>
              <w:marRight w:val="0"/>
              <w:marTop w:val="0"/>
              <w:marBottom w:val="0"/>
              <w:divBdr>
                <w:top w:val="none" w:sz="0" w:space="0" w:color="auto"/>
                <w:left w:val="none" w:sz="0" w:space="0" w:color="auto"/>
                <w:bottom w:val="none" w:sz="0" w:space="0" w:color="auto"/>
                <w:right w:val="none" w:sz="0" w:space="0" w:color="auto"/>
              </w:divBdr>
              <w:divsChild>
                <w:div w:id="1441224554">
                  <w:marLeft w:val="0"/>
                  <w:marRight w:val="0"/>
                  <w:marTop w:val="0"/>
                  <w:marBottom w:val="0"/>
                  <w:divBdr>
                    <w:top w:val="none" w:sz="0" w:space="0" w:color="auto"/>
                    <w:left w:val="none" w:sz="0" w:space="0" w:color="auto"/>
                    <w:bottom w:val="none" w:sz="0" w:space="0" w:color="auto"/>
                    <w:right w:val="none" w:sz="0" w:space="0" w:color="auto"/>
                  </w:divBdr>
                </w:div>
                <w:div w:id="701173636">
                  <w:marLeft w:val="0"/>
                  <w:marRight w:val="0"/>
                  <w:marTop w:val="0"/>
                  <w:marBottom w:val="0"/>
                  <w:divBdr>
                    <w:top w:val="none" w:sz="0" w:space="0" w:color="auto"/>
                    <w:left w:val="none" w:sz="0" w:space="0" w:color="auto"/>
                    <w:bottom w:val="none" w:sz="0" w:space="0" w:color="auto"/>
                    <w:right w:val="none" w:sz="0" w:space="0" w:color="auto"/>
                  </w:divBdr>
                </w:div>
                <w:div w:id="1146581461">
                  <w:marLeft w:val="0"/>
                  <w:marRight w:val="0"/>
                  <w:marTop w:val="0"/>
                  <w:marBottom w:val="0"/>
                  <w:divBdr>
                    <w:top w:val="none" w:sz="0" w:space="0" w:color="auto"/>
                    <w:left w:val="none" w:sz="0" w:space="0" w:color="auto"/>
                    <w:bottom w:val="none" w:sz="0" w:space="0" w:color="auto"/>
                    <w:right w:val="none" w:sz="0" w:space="0" w:color="auto"/>
                  </w:divBdr>
                </w:div>
                <w:div w:id="844631856">
                  <w:marLeft w:val="0"/>
                  <w:marRight w:val="0"/>
                  <w:marTop w:val="0"/>
                  <w:marBottom w:val="0"/>
                  <w:divBdr>
                    <w:top w:val="none" w:sz="0" w:space="0" w:color="auto"/>
                    <w:left w:val="none" w:sz="0" w:space="0" w:color="auto"/>
                    <w:bottom w:val="none" w:sz="0" w:space="0" w:color="auto"/>
                    <w:right w:val="none" w:sz="0" w:space="0" w:color="auto"/>
                  </w:divBdr>
                </w:div>
                <w:div w:id="1087117258">
                  <w:marLeft w:val="0"/>
                  <w:marRight w:val="0"/>
                  <w:marTop w:val="0"/>
                  <w:marBottom w:val="0"/>
                  <w:divBdr>
                    <w:top w:val="none" w:sz="0" w:space="0" w:color="auto"/>
                    <w:left w:val="none" w:sz="0" w:space="0" w:color="auto"/>
                    <w:bottom w:val="none" w:sz="0" w:space="0" w:color="auto"/>
                    <w:right w:val="none" w:sz="0" w:space="0" w:color="auto"/>
                  </w:divBdr>
                </w:div>
                <w:div w:id="1068847841">
                  <w:marLeft w:val="0"/>
                  <w:marRight w:val="0"/>
                  <w:marTop w:val="0"/>
                  <w:marBottom w:val="0"/>
                  <w:divBdr>
                    <w:top w:val="none" w:sz="0" w:space="0" w:color="auto"/>
                    <w:left w:val="none" w:sz="0" w:space="0" w:color="auto"/>
                    <w:bottom w:val="none" w:sz="0" w:space="0" w:color="auto"/>
                    <w:right w:val="none" w:sz="0" w:space="0" w:color="auto"/>
                  </w:divBdr>
                </w:div>
                <w:div w:id="715423651">
                  <w:marLeft w:val="0"/>
                  <w:marRight w:val="0"/>
                  <w:marTop w:val="0"/>
                  <w:marBottom w:val="0"/>
                  <w:divBdr>
                    <w:top w:val="none" w:sz="0" w:space="0" w:color="auto"/>
                    <w:left w:val="none" w:sz="0" w:space="0" w:color="auto"/>
                    <w:bottom w:val="none" w:sz="0" w:space="0" w:color="auto"/>
                    <w:right w:val="none" w:sz="0" w:space="0" w:color="auto"/>
                  </w:divBdr>
                </w:div>
                <w:div w:id="1165516218">
                  <w:marLeft w:val="0"/>
                  <w:marRight w:val="0"/>
                  <w:marTop w:val="0"/>
                  <w:marBottom w:val="0"/>
                  <w:divBdr>
                    <w:top w:val="none" w:sz="0" w:space="0" w:color="auto"/>
                    <w:left w:val="none" w:sz="0" w:space="0" w:color="auto"/>
                    <w:bottom w:val="none" w:sz="0" w:space="0" w:color="auto"/>
                    <w:right w:val="none" w:sz="0" w:space="0" w:color="auto"/>
                  </w:divBdr>
                </w:div>
                <w:div w:id="1184708927">
                  <w:marLeft w:val="0"/>
                  <w:marRight w:val="0"/>
                  <w:marTop w:val="0"/>
                  <w:marBottom w:val="0"/>
                  <w:divBdr>
                    <w:top w:val="none" w:sz="0" w:space="0" w:color="auto"/>
                    <w:left w:val="none" w:sz="0" w:space="0" w:color="auto"/>
                    <w:bottom w:val="none" w:sz="0" w:space="0" w:color="auto"/>
                    <w:right w:val="none" w:sz="0" w:space="0" w:color="auto"/>
                  </w:divBdr>
                </w:div>
                <w:div w:id="1265532766">
                  <w:marLeft w:val="0"/>
                  <w:marRight w:val="0"/>
                  <w:marTop w:val="0"/>
                  <w:marBottom w:val="0"/>
                  <w:divBdr>
                    <w:top w:val="none" w:sz="0" w:space="0" w:color="auto"/>
                    <w:left w:val="none" w:sz="0" w:space="0" w:color="auto"/>
                    <w:bottom w:val="none" w:sz="0" w:space="0" w:color="auto"/>
                    <w:right w:val="none" w:sz="0" w:space="0" w:color="auto"/>
                  </w:divBdr>
                </w:div>
                <w:div w:id="1479415621">
                  <w:marLeft w:val="0"/>
                  <w:marRight w:val="0"/>
                  <w:marTop w:val="0"/>
                  <w:marBottom w:val="0"/>
                  <w:divBdr>
                    <w:top w:val="none" w:sz="0" w:space="0" w:color="auto"/>
                    <w:left w:val="none" w:sz="0" w:space="0" w:color="auto"/>
                    <w:bottom w:val="none" w:sz="0" w:space="0" w:color="auto"/>
                    <w:right w:val="none" w:sz="0" w:space="0" w:color="auto"/>
                  </w:divBdr>
                </w:div>
                <w:div w:id="992442123">
                  <w:marLeft w:val="0"/>
                  <w:marRight w:val="0"/>
                  <w:marTop w:val="0"/>
                  <w:marBottom w:val="0"/>
                  <w:divBdr>
                    <w:top w:val="none" w:sz="0" w:space="0" w:color="auto"/>
                    <w:left w:val="none" w:sz="0" w:space="0" w:color="auto"/>
                    <w:bottom w:val="none" w:sz="0" w:space="0" w:color="auto"/>
                    <w:right w:val="none" w:sz="0" w:space="0" w:color="auto"/>
                  </w:divBdr>
                </w:div>
                <w:div w:id="32391643">
                  <w:marLeft w:val="0"/>
                  <w:marRight w:val="0"/>
                  <w:marTop w:val="0"/>
                  <w:marBottom w:val="0"/>
                  <w:divBdr>
                    <w:top w:val="none" w:sz="0" w:space="0" w:color="auto"/>
                    <w:left w:val="none" w:sz="0" w:space="0" w:color="auto"/>
                    <w:bottom w:val="none" w:sz="0" w:space="0" w:color="auto"/>
                    <w:right w:val="none" w:sz="0" w:space="0" w:color="auto"/>
                  </w:divBdr>
                </w:div>
                <w:div w:id="308437344">
                  <w:marLeft w:val="0"/>
                  <w:marRight w:val="0"/>
                  <w:marTop w:val="0"/>
                  <w:marBottom w:val="0"/>
                  <w:divBdr>
                    <w:top w:val="none" w:sz="0" w:space="0" w:color="auto"/>
                    <w:left w:val="none" w:sz="0" w:space="0" w:color="auto"/>
                    <w:bottom w:val="none" w:sz="0" w:space="0" w:color="auto"/>
                    <w:right w:val="none" w:sz="0" w:space="0" w:color="auto"/>
                  </w:divBdr>
                </w:div>
                <w:div w:id="1419667917">
                  <w:marLeft w:val="0"/>
                  <w:marRight w:val="0"/>
                  <w:marTop w:val="0"/>
                  <w:marBottom w:val="0"/>
                  <w:divBdr>
                    <w:top w:val="none" w:sz="0" w:space="0" w:color="auto"/>
                    <w:left w:val="none" w:sz="0" w:space="0" w:color="auto"/>
                    <w:bottom w:val="none" w:sz="0" w:space="0" w:color="auto"/>
                    <w:right w:val="none" w:sz="0" w:space="0" w:color="auto"/>
                  </w:divBdr>
                </w:div>
                <w:div w:id="145587856">
                  <w:marLeft w:val="0"/>
                  <w:marRight w:val="0"/>
                  <w:marTop w:val="0"/>
                  <w:marBottom w:val="0"/>
                  <w:divBdr>
                    <w:top w:val="none" w:sz="0" w:space="0" w:color="auto"/>
                    <w:left w:val="none" w:sz="0" w:space="0" w:color="auto"/>
                    <w:bottom w:val="none" w:sz="0" w:space="0" w:color="auto"/>
                    <w:right w:val="none" w:sz="0" w:space="0" w:color="auto"/>
                  </w:divBdr>
                </w:div>
              </w:divsChild>
            </w:div>
            <w:div w:id="2065253761">
              <w:marLeft w:val="0"/>
              <w:marRight w:val="0"/>
              <w:marTop w:val="0"/>
              <w:marBottom w:val="0"/>
              <w:divBdr>
                <w:top w:val="none" w:sz="0" w:space="0" w:color="auto"/>
                <w:left w:val="none" w:sz="0" w:space="0" w:color="auto"/>
                <w:bottom w:val="none" w:sz="0" w:space="0" w:color="auto"/>
                <w:right w:val="none" w:sz="0" w:space="0" w:color="auto"/>
              </w:divBdr>
            </w:div>
          </w:divsChild>
        </w:div>
        <w:div w:id="572158575">
          <w:marLeft w:val="0"/>
          <w:marRight w:val="0"/>
          <w:marTop w:val="0"/>
          <w:marBottom w:val="0"/>
          <w:divBdr>
            <w:top w:val="none" w:sz="0" w:space="0" w:color="auto"/>
            <w:left w:val="none" w:sz="0" w:space="0" w:color="auto"/>
            <w:bottom w:val="none" w:sz="0" w:space="0" w:color="auto"/>
            <w:right w:val="none" w:sz="0" w:space="0" w:color="auto"/>
          </w:divBdr>
          <w:divsChild>
            <w:div w:id="1913536842">
              <w:marLeft w:val="0"/>
              <w:marRight w:val="0"/>
              <w:marTop w:val="0"/>
              <w:marBottom w:val="0"/>
              <w:divBdr>
                <w:top w:val="none" w:sz="0" w:space="0" w:color="auto"/>
                <w:left w:val="none" w:sz="0" w:space="0" w:color="auto"/>
                <w:bottom w:val="none" w:sz="0" w:space="0" w:color="auto"/>
                <w:right w:val="none" w:sz="0" w:space="0" w:color="auto"/>
              </w:divBdr>
            </w:div>
            <w:div w:id="1427995362">
              <w:marLeft w:val="240"/>
              <w:marRight w:val="0"/>
              <w:marTop w:val="0"/>
              <w:marBottom w:val="0"/>
              <w:divBdr>
                <w:top w:val="none" w:sz="0" w:space="0" w:color="auto"/>
                <w:left w:val="none" w:sz="0" w:space="0" w:color="auto"/>
                <w:bottom w:val="none" w:sz="0" w:space="0" w:color="auto"/>
                <w:right w:val="none" w:sz="0" w:space="0" w:color="auto"/>
              </w:divBdr>
              <w:divsChild>
                <w:div w:id="1560284962">
                  <w:marLeft w:val="0"/>
                  <w:marRight w:val="0"/>
                  <w:marTop w:val="0"/>
                  <w:marBottom w:val="0"/>
                  <w:divBdr>
                    <w:top w:val="none" w:sz="0" w:space="0" w:color="auto"/>
                    <w:left w:val="none" w:sz="0" w:space="0" w:color="auto"/>
                    <w:bottom w:val="none" w:sz="0" w:space="0" w:color="auto"/>
                    <w:right w:val="none" w:sz="0" w:space="0" w:color="auto"/>
                  </w:divBdr>
                </w:div>
                <w:div w:id="557670742">
                  <w:marLeft w:val="0"/>
                  <w:marRight w:val="0"/>
                  <w:marTop w:val="0"/>
                  <w:marBottom w:val="0"/>
                  <w:divBdr>
                    <w:top w:val="none" w:sz="0" w:space="0" w:color="auto"/>
                    <w:left w:val="none" w:sz="0" w:space="0" w:color="auto"/>
                    <w:bottom w:val="none" w:sz="0" w:space="0" w:color="auto"/>
                    <w:right w:val="none" w:sz="0" w:space="0" w:color="auto"/>
                  </w:divBdr>
                </w:div>
                <w:div w:id="967972756">
                  <w:marLeft w:val="0"/>
                  <w:marRight w:val="0"/>
                  <w:marTop w:val="0"/>
                  <w:marBottom w:val="0"/>
                  <w:divBdr>
                    <w:top w:val="none" w:sz="0" w:space="0" w:color="auto"/>
                    <w:left w:val="none" w:sz="0" w:space="0" w:color="auto"/>
                    <w:bottom w:val="none" w:sz="0" w:space="0" w:color="auto"/>
                    <w:right w:val="none" w:sz="0" w:space="0" w:color="auto"/>
                  </w:divBdr>
                </w:div>
                <w:div w:id="173810135">
                  <w:marLeft w:val="0"/>
                  <w:marRight w:val="0"/>
                  <w:marTop w:val="0"/>
                  <w:marBottom w:val="0"/>
                  <w:divBdr>
                    <w:top w:val="none" w:sz="0" w:space="0" w:color="auto"/>
                    <w:left w:val="none" w:sz="0" w:space="0" w:color="auto"/>
                    <w:bottom w:val="none" w:sz="0" w:space="0" w:color="auto"/>
                    <w:right w:val="none" w:sz="0" w:space="0" w:color="auto"/>
                  </w:divBdr>
                </w:div>
                <w:div w:id="986394830">
                  <w:marLeft w:val="0"/>
                  <w:marRight w:val="0"/>
                  <w:marTop w:val="0"/>
                  <w:marBottom w:val="0"/>
                  <w:divBdr>
                    <w:top w:val="none" w:sz="0" w:space="0" w:color="auto"/>
                    <w:left w:val="none" w:sz="0" w:space="0" w:color="auto"/>
                    <w:bottom w:val="none" w:sz="0" w:space="0" w:color="auto"/>
                    <w:right w:val="none" w:sz="0" w:space="0" w:color="auto"/>
                  </w:divBdr>
                </w:div>
                <w:div w:id="1455372039">
                  <w:marLeft w:val="0"/>
                  <w:marRight w:val="0"/>
                  <w:marTop w:val="0"/>
                  <w:marBottom w:val="0"/>
                  <w:divBdr>
                    <w:top w:val="none" w:sz="0" w:space="0" w:color="auto"/>
                    <w:left w:val="none" w:sz="0" w:space="0" w:color="auto"/>
                    <w:bottom w:val="none" w:sz="0" w:space="0" w:color="auto"/>
                    <w:right w:val="none" w:sz="0" w:space="0" w:color="auto"/>
                  </w:divBdr>
                </w:div>
                <w:div w:id="853154745">
                  <w:marLeft w:val="0"/>
                  <w:marRight w:val="0"/>
                  <w:marTop w:val="0"/>
                  <w:marBottom w:val="0"/>
                  <w:divBdr>
                    <w:top w:val="none" w:sz="0" w:space="0" w:color="auto"/>
                    <w:left w:val="none" w:sz="0" w:space="0" w:color="auto"/>
                    <w:bottom w:val="none" w:sz="0" w:space="0" w:color="auto"/>
                    <w:right w:val="none" w:sz="0" w:space="0" w:color="auto"/>
                  </w:divBdr>
                </w:div>
                <w:div w:id="632906729">
                  <w:marLeft w:val="0"/>
                  <w:marRight w:val="0"/>
                  <w:marTop w:val="0"/>
                  <w:marBottom w:val="0"/>
                  <w:divBdr>
                    <w:top w:val="none" w:sz="0" w:space="0" w:color="auto"/>
                    <w:left w:val="none" w:sz="0" w:space="0" w:color="auto"/>
                    <w:bottom w:val="none" w:sz="0" w:space="0" w:color="auto"/>
                    <w:right w:val="none" w:sz="0" w:space="0" w:color="auto"/>
                  </w:divBdr>
                </w:div>
                <w:div w:id="2015257636">
                  <w:marLeft w:val="0"/>
                  <w:marRight w:val="0"/>
                  <w:marTop w:val="0"/>
                  <w:marBottom w:val="0"/>
                  <w:divBdr>
                    <w:top w:val="none" w:sz="0" w:space="0" w:color="auto"/>
                    <w:left w:val="none" w:sz="0" w:space="0" w:color="auto"/>
                    <w:bottom w:val="none" w:sz="0" w:space="0" w:color="auto"/>
                    <w:right w:val="none" w:sz="0" w:space="0" w:color="auto"/>
                  </w:divBdr>
                </w:div>
                <w:div w:id="1875534004">
                  <w:marLeft w:val="0"/>
                  <w:marRight w:val="0"/>
                  <w:marTop w:val="0"/>
                  <w:marBottom w:val="0"/>
                  <w:divBdr>
                    <w:top w:val="none" w:sz="0" w:space="0" w:color="auto"/>
                    <w:left w:val="none" w:sz="0" w:space="0" w:color="auto"/>
                    <w:bottom w:val="none" w:sz="0" w:space="0" w:color="auto"/>
                    <w:right w:val="none" w:sz="0" w:space="0" w:color="auto"/>
                  </w:divBdr>
                </w:div>
                <w:div w:id="1826967373">
                  <w:marLeft w:val="0"/>
                  <w:marRight w:val="0"/>
                  <w:marTop w:val="0"/>
                  <w:marBottom w:val="0"/>
                  <w:divBdr>
                    <w:top w:val="none" w:sz="0" w:space="0" w:color="auto"/>
                    <w:left w:val="none" w:sz="0" w:space="0" w:color="auto"/>
                    <w:bottom w:val="none" w:sz="0" w:space="0" w:color="auto"/>
                    <w:right w:val="none" w:sz="0" w:space="0" w:color="auto"/>
                  </w:divBdr>
                </w:div>
                <w:div w:id="1462923164">
                  <w:marLeft w:val="0"/>
                  <w:marRight w:val="0"/>
                  <w:marTop w:val="0"/>
                  <w:marBottom w:val="0"/>
                  <w:divBdr>
                    <w:top w:val="none" w:sz="0" w:space="0" w:color="auto"/>
                    <w:left w:val="none" w:sz="0" w:space="0" w:color="auto"/>
                    <w:bottom w:val="none" w:sz="0" w:space="0" w:color="auto"/>
                    <w:right w:val="none" w:sz="0" w:space="0" w:color="auto"/>
                  </w:divBdr>
                </w:div>
                <w:div w:id="1868786365">
                  <w:marLeft w:val="0"/>
                  <w:marRight w:val="0"/>
                  <w:marTop w:val="0"/>
                  <w:marBottom w:val="0"/>
                  <w:divBdr>
                    <w:top w:val="none" w:sz="0" w:space="0" w:color="auto"/>
                    <w:left w:val="none" w:sz="0" w:space="0" w:color="auto"/>
                    <w:bottom w:val="none" w:sz="0" w:space="0" w:color="auto"/>
                    <w:right w:val="none" w:sz="0" w:space="0" w:color="auto"/>
                  </w:divBdr>
                </w:div>
                <w:div w:id="1776439632">
                  <w:marLeft w:val="0"/>
                  <w:marRight w:val="0"/>
                  <w:marTop w:val="0"/>
                  <w:marBottom w:val="0"/>
                  <w:divBdr>
                    <w:top w:val="none" w:sz="0" w:space="0" w:color="auto"/>
                    <w:left w:val="none" w:sz="0" w:space="0" w:color="auto"/>
                    <w:bottom w:val="none" w:sz="0" w:space="0" w:color="auto"/>
                    <w:right w:val="none" w:sz="0" w:space="0" w:color="auto"/>
                  </w:divBdr>
                </w:div>
                <w:div w:id="244187240">
                  <w:marLeft w:val="0"/>
                  <w:marRight w:val="0"/>
                  <w:marTop w:val="0"/>
                  <w:marBottom w:val="0"/>
                  <w:divBdr>
                    <w:top w:val="none" w:sz="0" w:space="0" w:color="auto"/>
                    <w:left w:val="none" w:sz="0" w:space="0" w:color="auto"/>
                    <w:bottom w:val="none" w:sz="0" w:space="0" w:color="auto"/>
                    <w:right w:val="none" w:sz="0" w:space="0" w:color="auto"/>
                  </w:divBdr>
                </w:div>
                <w:div w:id="196741393">
                  <w:marLeft w:val="0"/>
                  <w:marRight w:val="0"/>
                  <w:marTop w:val="0"/>
                  <w:marBottom w:val="0"/>
                  <w:divBdr>
                    <w:top w:val="none" w:sz="0" w:space="0" w:color="auto"/>
                    <w:left w:val="none" w:sz="0" w:space="0" w:color="auto"/>
                    <w:bottom w:val="none" w:sz="0" w:space="0" w:color="auto"/>
                    <w:right w:val="none" w:sz="0" w:space="0" w:color="auto"/>
                  </w:divBdr>
                </w:div>
              </w:divsChild>
            </w:div>
            <w:div w:id="141835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31651">
      <w:bodyDiv w:val="1"/>
      <w:marLeft w:val="0"/>
      <w:marRight w:val="0"/>
      <w:marTop w:val="0"/>
      <w:marBottom w:val="0"/>
      <w:divBdr>
        <w:top w:val="none" w:sz="0" w:space="0" w:color="auto"/>
        <w:left w:val="none" w:sz="0" w:space="0" w:color="auto"/>
        <w:bottom w:val="none" w:sz="0" w:space="0" w:color="auto"/>
        <w:right w:val="none" w:sz="0" w:space="0" w:color="auto"/>
      </w:divBdr>
      <w:divsChild>
        <w:div w:id="150951298">
          <w:marLeft w:val="240"/>
          <w:marRight w:val="0"/>
          <w:marTop w:val="0"/>
          <w:marBottom w:val="0"/>
          <w:divBdr>
            <w:top w:val="none" w:sz="0" w:space="0" w:color="auto"/>
            <w:left w:val="none" w:sz="0" w:space="0" w:color="auto"/>
            <w:bottom w:val="none" w:sz="0" w:space="0" w:color="auto"/>
            <w:right w:val="none" w:sz="0" w:space="0" w:color="auto"/>
          </w:divBdr>
          <w:divsChild>
            <w:div w:id="440881213">
              <w:marLeft w:val="0"/>
              <w:marRight w:val="0"/>
              <w:marTop w:val="0"/>
              <w:marBottom w:val="0"/>
              <w:divBdr>
                <w:top w:val="none" w:sz="0" w:space="0" w:color="auto"/>
                <w:left w:val="none" w:sz="0" w:space="0" w:color="auto"/>
                <w:bottom w:val="none" w:sz="0" w:space="0" w:color="auto"/>
                <w:right w:val="none" w:sz="0" w:space="0" w:color="auto"/>
              </w:divBdr>
            </w:div>
            <w:div w:id="1215969800">
              <w:marLeft w:val="0"/>
              <w:marRight w:val="0"/>
              <w:marTop w:val="0"/>
              <w:marBottom w:val="0"/>
              <w:divBdr>
                <w:top w:val="none" w:sz="0" w:space="0" w:color="auto"/>
                <w:left w:val="none" w:sz="0" w:space="0" w:color="auto"/>
                <w:bottom w:val="none" w:sz="0" w:space="0" w:color="auto"/>
                <w:right w:val="none" w:sz="0" w:space="0" w:color="auto"/>
              </w:divBdr>
            </w:div>
            <w:div w:id="1854034446">
              <w:marLeft w:val="0"/>
              <w:marRight w:val="0"/>
              <w:marTop w:val="0"/>
              <w:marBottom w:val="0"/>
              <w:divBdr>
                <w:top w:val="none" w:sz="0" w:space="0" w:color="auto"/>
                <w:left w:val="none" w:sz="0" w:space="0" w:color="auto"/>
                <w:bottom w:val="none" w:sz="0" w:space="0" w:color="auto"/>
                <w:right w:val="none" w:sz="0" w:space="0" w:color="auto"/>
              </w:divBdr>
            </w:div>
            <w:div w:id="59448134">
              <w:marLeft w:val="0"/>
              <w:marRight w:val="0"/>
              <w:marTop w:val="0"/>
              <w:marBottom w:val="0"/>
              <w:divBdr>
                <w:top w:val="none" w:sz="0" w:space="0" w:color="auto"/>
                <w:left w:val="none" w:sz="0" w:space="0" w:color="auto"/>
                <w:bottom w:val="none" w:sz="0" w:space="0" w:color="auto"/>
                <w:right w:val="none" w:sz="0" w:space="0" w:color="auto"/>
              </w:divBdr>
            </w:div>
            <w:div w:id="1512647115">
              <w:marLeft w:val="0"/>
              <w:marRight w:val="0"/>
              <w:marTop w:val="0"/>
              <w:marBottom w:val="0"/>
              <w:divBdr>
                <w:top w:val="none" w:sz="0" w:space="0" w:color="auto"/>
                <w:left w:val="none" w:sz="0" w:space="0" w:color="auto"/>
                <w:bottom w:val="none" w:sz="0" w:space="0" w:color="auto"/>
                <w:right w:val="none" w:sz="0" w:space="0" w:color="auto"/>
              </w:divBdr>
            </w:div>
            <w:div w:id="1965622404">
              <w:marLeft w:val="0"/>
              <w:marRight w:val="0"/>
              <w:marTop w:val="0"/>
              <w:marBottom w:val="0"/>
              <w:divBdr>
                <w:top w:val="none" w:sz="0" w:space="0" w:color="auto"/>
                <w:left w:val="none" w:sz="0" w:space="0" w:color="auto"/>
                <w:bottom w:val="none" w:sz="0" w:space="0" w:color="auto"/>
                <w:right w:val="none" w:sz="0" w:space="0" w:color="auto"/>
              </w:divBdr>
            </w:div>
            <w:div w:id="627859909">
              <w:marLeft w:val="0"/>
              <w:marRight w:val="0"/>
              <w:marTop w:val="0"/>
              <w:marBottom w:val="0"/>
              <w:divBdr>
                <w:top w:val="none" w:sz="0" w:space="0" w:color="auto"/>
                <w:left w:val="none" w:sz="0" w:space="0" w:color="auto"/>
                <w:bottom w:val="none" w:sz="0" w:space="0" w:color="auto"/>
                <w:right w:val="none" w:sz="0" w:space="0" w:color="auto"/>
              </w:divBdr>
              <w:divsChild>
                <w:div w:id="417210261">
                  <w:marLeft w:val="0"/>
                  <w:marRight w:val="0"/>
                  <w:marTop w:val="0"/>
                  <w:marBottom w:val="0"/>
                  <w:divBdr>
                    <w:top w:val="none" w:sz="0" w:space="0" w:color="auto"/>
                    <w:left w:val="none" w:sz="0" w:space="0" w:color="auto"/>
                    <w:bottom w:val="none" w:sz="0" w:space="0" w:color="auto"/>
                    <w:right w:val="none" w:sz="0" w:space="0" w:color="auto"/>
                  </w:divBdr>
                  <w:divsChild>
                    <w:div w:id="1209993849">
                      <w:marLeft w:val="0"/>
                      <w:marRight w:val="0"/>
                      <w:marTop w:val="0"/>
                      <w:marBottom w:val="0"/>
                      <w:divBdr>
                        <w:top w:val="none" w:sz="0" w:space="0" w:color="auto"/>
                        <w:left w:val="none" w:sz="0" w:space="0" w:color="auto"/>
                        <w:bottom w:val="none" w:sz="0" w:space="0" w:color="auto"/>
                        <w:right w:val="none" w:sz="0" w:space="0" w:color="auto"/>
                      </w:divBdr>
                    </w:div>
                    <w:div w:id="1026444407">
                      <w:marLeft w:val="240"/>
                      <w:marRight w:val="0"/>
                      <w:marTop w:val="0"/>
                      <w:marBottom w:val="0"/>
                      <w:divBdr>
                        <w:top w:val="none" w:sz="0" w:space="0" w:color="auto"/>
                        <w:left w:val="none" w:sz="0" w:space="0" w:color="auto"/>
                        <w:bottom w:val="none" w:sz="0" w:space="0" w:color="auto"/>
                        <w:right w:val="none" w:sz="0" w:space="0" w:color="auto"/>
                      </w:divBdr>
                    </w:div>
                    <w:div w:id="12624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21607">
              <w:marLeft w:val="0"/>
              <w:marRight w:val="0"/>
              <w:marTop w:val="0"/>
              <w:marBottom w:val="0"/>
              <w:divBdr>
                <w:top w:val="none" w:sz="0" w:space="0" w:color="auto"/>
                <w:left w:val="none" w:sz="0" w:space="0" w:color="auto"/>
                <w:bottom w:val="none" w:sz="0" w:space="0" w:color="auto"/>
                <w:right w:val="none" w:sz="0" w:space="0" w:color="auto"/>
              </w:divBdr>
            </w:div>
            <w:div w:id="1014844970">
              <w:marLeft w:val="0"/>
              <w:marRight w:val="0"/>
              <w:marTop w:val="0"/>
              <w:marBottom w:val="0"/>
              <w:divBdr>
                <w:top w:val="none" w:sz="0" w:space="0" w:color="auto"/>
                <w:left w:val="none" w:sz="0" w:space="0" w:color="auto"/>
                <w:bottom w:val="none" w:sz="0" w:space="0" w:color="auto"/>
                <w:right w:val="none" w:sz="0" w:space="0" w:color="auto"/>
              </w:divBdr>
            </w:div>
            <w:div w:id="1899591362">
              <w:marLeft w:val="0"/>
              <w:marRight w:val="0"/>
              <w:marTop w:val="0"/>
              <w:marBottom w:val="0"/>
              <w:divBdr>
                <w:top w:val="none" w:sz="0" w:space="0" w:color="auto"/>
                <w:left w:val="none" w:sz="0" w:space="0" w:color="auto"/>
                <w:bottom w:val="none" w:sz="0" w:space="0" w:color="auto"/>
                <w:right w:val="none" w:sz="0" w:space="0" w:color="auto"/>
              </w:divBdr>
              <w:divsChild>
                <w:div w:id="2089109472">
                  <w:marLeft w:val="0"/>
                  <w:marRight w:val="0"/>
                  <w:marTop w:val="0"/>
                  <w:marBottom w:val="0"/>
                  <w:divBdr>
                    <w:top w:val="none" w:sz="0" w:space="0" w:color="auto"/>
                    <w:left w:val="none" w:sz="0" w:space="0" w:color="auto"/>
                    <w:bottom w:val="none" w:sz="0" w:space="0" w:color="auto"/>
                    <w:right w:val="none" w:sz="0" w:space="0" w:color="auto"/>
                  </w:divBdr>
                  <w:divsChild>
                    <w:div w:id="1184513327">
                      <w:marLeft w:val="0"/>
                      <w:marRight w:val="0"/>
                      <w:marTop w:val="0"/>
                      <w:marBottom w:val="0"/>
                      <w:divBdr>
                        <w:top w:val="none" w:sz="0" w:space="0" w:color="auto"/>
                        <w:left w:val="none" w:sz="0" w:space="0" w:color="auto"/>
                        <w:bottom w:val="none" w:sz="0" w:space="0" w:color="auto"/>
                        <w:right w:val="none" w:sz="0" w:space="0" w:color="auto"/>
                      </w:divBdr>
                    </w:div>
                    <w:div w:id="1595824397">
                      <w:marLeft w:val="240"/>
                      <w:marRight w:val="0"/>
                      <w:marTop w:val="0"/>
                      <w:marBottom w:val="0"/>
                      <w:divBdr>
                        <w:top w:val="none" w:sz="0" w:space="0" w:color="auto"/>
                        <w:left w:val="none" w:sz="0" w:space="0" w:color="auto"/>
                        <w:bottom w:val="none" w:sz="0" w:space="0" w:color="auto"/>
                        <w:right w:val="none" w:sz="0" w:space="0" w:color="auto"/>
                      </w:divBdr>
                    </w:div>
                    <w:div w:id="209724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390076">
          <w:marLeft w:val="0"/>
          <w:marRight w:val="0"/>
          <w:marTop w:val="0"/>
          <w:marBottom w:val="0"/>
          <w:divBdr>
            <w:top w:val="none" w:sz="0" w:space="0" w:color="auto"/>
            <w:left w:val="none" w:sz="0" w:space="0" w:color="auto"/>
            <w:bottom w:val="none" w:sz="0" w:space="0" w:color="auto"/>
            <w:right w:val="none" w:sz="0" w:space="0" w:color="auto"/>
          </w:divBdr>
        </w:div>
      </w:divsChild>
    </w:div>
    <w:div w:id="1069569885">
      <w:bodyDiv w:val="1"/>
      <w:marLeft w:val="0"/>
      <w:marRight w:val="0"/>
      <w:marTop w:val="0"/>
      <w:marBottom w:val="0"/>
      <w:divBdr>
        <w:top w:val="none" w:sz="0" w:space="0" w:color="auto"/>
        <w:left w:val="none" w:sz="0" w:space="0" w:color="auto"/>
        <w:bottom w:val="none" w:sz="0" w:space="0" w:color="auto"/>
        <w:right w:val="none" w:sz="0" w:space="0" w:color="auto"/>
      </w:divBdr>
    </w:div>
    <w:div w:id="1076168031">
      <w:bodyDiv w:val="1"/>
      <w:marLeft w:val="0"/>
      <w:marRight w:val="0"/>
      <w:marTop w:val="0"/>
      <w:marBottom w:val="0"/>
      <w:divBdr>
        <w:top w:val="none" w:sz="0" w:space="0" w:color="auto"/>
        <w:left w:val="none" w:sz="0" w:space="0" w:color="auto"/>
        <w:bottom w:val="none" w:sz="0" w:space="0" w:color="auto"/>
        <w:right w:val="none" w:sz="0" w:space="0" w:color="auto"/>
      </w:divBdr>
    </w:div>
    <w:div w:id="1245920929">
      <w:bodyDiv w:val="1"/>
      <w:marLeft w:val="0"/>
      <w:marRight w:val="0"/>
      <w:marTop w:val="0"/>
      <w:marBottom w:val="0"/>
      <w:divBdr>
        <w:top w:val="none" w:sz="0" w:space="0" w:color="auto"/>
        <w:left w:val="none" w:sz="0" w:space="0" w:color="auto"/>
        <w:bottom w:val="none" w:sz="0" w:space="0" w:color="auto"/>
        <w:right w:val="none" w:sz="0" w:space="0" w:color="auto"/>
      </w:divBdr>
    </w:div>
    <w:div w:id="1452240520">
      <w:bodyDiv w:val="1"/>
      <w:marLeft w:val="0"/>
      <w:marRight w:val="0"/>
      <w:marTop w:val="0"/>
      <w:marBottom w:val="0"/>
      <w:divBdr>
        <w:top w:val="none" w:sz="0" w:space="0" w:color="auto"/>
        <w:left w:val="none" w:sz="0" w:space="0" w:color="auto"/>
        <w:bottom w:val="none" w:sz="0" w:space="0" w:color="auto"/>
        <w:right w:val="none" w:sz="0" w:space="0" w:color="auto"/>
      </w:divBdr>
    </w:div>
    <w:div w:id="1490488261">
      <w:bodyDiv w:val="1"/>
      <w:marLeft w:val="0"/>
      <w:marRight w:val="0"/>
      <w:marTop w:val="0"/>
      <w:marBottom w:val="0"/>
      <w:divBdr>
        <w:top w:val="none" w:sz="0" w:space="0" w:color="auto"/>
        <w:left w:val="none" w:sz="0" w:space="0" w:color="auto"/>
        <w:bottom w:val="none" w:sz="0" w:space="0" w:color="auto"/>
        <w:right w:val="none" w:sz="0" w:space="0" w:color="auto"/>
      </w:divBdr>
    </w:div>
    <w:div w:id="1554586228">
      <w:bodyDiv w:val="1"/>
      <w:marLeft w:val="0"/>
      <w:marRight w:val="0"/>
      <w:marTop w:val="0"/>
      <w:marBottom w:val="0"/>
      <w:divBdr>
        <w:top w:val="none" w:sz="0" w:space="0" w:color="auto"/>
        <w:left w:val="none" w:sz="0" w:space="0" w:color="auto"/>
        <w:bottom w:val="none" w:sz="0" w:space="0" w:color="auto"/>
        <w:right w:val="none" w:sz="0" w:space="0" w:color="auto"/>
      </w:divBdr>
    </w:div>
    <w:div w:id="1579173865">
      <w:bodyDiv w:val="1"/>
      <w:marLeft w:val="0"/>
      <w:marRight w:val="0"/>
      <w:marTop w:val="0"/>
      <w:marBottom w:val="0"/>
      <w:divBdr>
        <w:top w:val="none" w:sz="0" w:space="0" w:color="auto"/>
        <w:left w:val="none" w:sz="0" w:space="0" w:color="auto"/>
        <w:bottom w:val="none" w:sz="0" w:space="0" w:color="auto"/>
        <w:right w:val="none" w:sz="0" w:space="0" w:color="auto"/>
      </w:divBdr>
    </w:div>
    <w:div w:id="1647734027">
      <w:bodyDiv w:val="1"/>
      <w:marLeft w:val="0"/>
      <w:marRight w:val="0"/>
      <w:marTop w:val="0"/>
      <w:marBottom w:val="0"/>
      <w:divBdr>
        <w:top w:val="none" w:sz="0" w:space="0" w:color="auto"/>
        <w:left w:val="none" w:sz="0" w:space="0" w:color="auto"/>
        <w:bottom w:val="none" w:sz="0" w:space="0" w:color="auto"/>
        <w:right w:val="none" w:sz="0" w:space="0" w:color="auto"/>
      </w:divBdr>
    </w:div>
    <w:div w:id="1689404383">
      <w:bodyDiv w:val="1"/>
      <w:marLeft w:val="0"/>
      <w:marRight w:val="0"/>
      <w:marTop w:val="0"/>
      <w:marBottom w:val="0"/>
      <w:divBdr>
        <w:top w:val="none" w:sz="0" w:space="0" w:color="auto"/>
        <w:left w:val="none" w:sz="0" w:space="0" w:color="auto"/>
        <w:bottom w:val="none" w:sz="0" w:space="0" w:color="auto"/>
        <w:right w:val="none" w:sz="0" w:space="0" w:color="auto"/>
      </w:divBdr>
    </w:div>
    <w:div w:id="1731416418">
      <w:bodyDiv w:val="1"/>
      <w:marLeft w:val="0"/>
      <w:marRight w:val="0"/>
      <w:marTop w:val="0"/>
      <w:marBottom w:val="0"/>
      <w:divBdr>
        <w:top w:val="none" w:sz="0" w:space="0" w:color="auto"/>
        <w:left w:val="none" w:sz="0" w:space="0" w:color="auto"/>
        <w:bottom w:val="none" w:sz="0" w:space="0" w:color="auto"/>
        <w:right w:val="none" w:sz="0" w:space="0" w:color="auto"/>
      </w:divBdr>
    </w:div>
    <w:div w:id="1808009477">
      <w:bodyDiv w:val="1"/>
      <w:marLeft w:val="0"/>
      <w:marRight w:val="0"/>
      <w:marTop w:val="0"/>
      <w:marBottom w:val="0"/>
      <w:divBdr>
        <w:top w:val="none" w:sz="0" w:space="0" w:color="auto"/>
        <w:left w:val="none" w:sz="0" w:space="0" w:color="auto"/>
        <w:bottom w:val="none" w:sz="0" w:space="0" w:color="auto"/>
        <w:right w:val="none" w:sz="0" w:space="0" w:color="auto"/>
      </w:divBdr>
    </w:div>
    <w:div w:id="1929462214">
      <w:bodyDiv w:val="1"/>
      <w:marLeft w:val="0"/>
      <w:marRight w:val="0"/>
      <w:marTop w:val="0"/>
      <w:marBottom w:val="0"/>
      <w:divBdr>
        <w:top w:val="none" w:sz="0" w:space="0" w:color="auto"/>
        <w:left w:val="none" w:sz="0" w:space="0" w:color="auto"/>
        <w:bottom w:val="none" w:sz="0" w:space="0" w:color="auto"/>
        <w:right w:val="none" w:sz="0" w:space="0" w:color="auto"/>
      </w:divBdr>
    </w:div>
    <w:div w:id="1943144090">
      <w:bodyDiv w:val="1"/>
      <w:marLeft w:val="0"/>
      <w:marRight w:val="0"/>
      <w:marTop w:val="0"/>
      <w:marBottom w:val="0"/>
      <w:divBdr>
        <w:top w:val="none" w:sz="0" w:space="0" w:color="auto"/>
        <w:left w:val="none" w:sz="0" w:space="0" w:color="auto"/>
        <w:bottom w:val="none" w:sz="0" w:space="0" w:color="auto"/>
        <w:right w:val="none" w:sz="0" w:space="0" w:color="auto"/>
      </w:divBdr>
    </w:div>
    <w:div w:id="2025090737">
      <w:bodyDiv w:val="1"/>
      <w:marLeft w:val="0"/>
      <w:marRight w:val="0"/>
      <w:marTop w:val="0"/>
      <w:marBottom w:val="0"/>
      <w:divBdr>
        <w:top w:val="none" w:sz="0" w:space="0" w:color="auto"/>
        <w:left w:val="none" w:sz="0" w:space="0" w:color="auto"/>
        <w:bottom w:val="none" w:sz="0" w:space="0" w:color="auto"/>
        <w:right w:val="none" w:sz="0" w:space="0" w:color="auto"/>
      </w:divBdr>
    </w:div>
    <w:div w:id="204439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header" Target="head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uwe.ac.uk/study/study-support/study-skills/referencing/uwe-bristol-harvard" TargetMode="External"/><Relationship Id="rId2" Type="http://schemas.openxmlformats.org/officeDocument/2006/relationships/customXml" Target="../customXml/item2.xml"/><Relationship Id="rId16" Type="http://schemas.openxmlformats.org/officeDocument/2006/relationships/hyperlink" Target="https://data.gov.hk/en-data/dataset/hk-hkpo-hkpo_ds01-hkpo-mobile-offic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6/09/relationships/commentsIds" Target="commentsIds.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C1D0D4E4183D642A31D96EBE1E282D9" ma:contentTypeVersion="0" ma:contentTypeDescription="Create a new document." ma:contentTypeScope="" ma:versionID="989e9e6188ddbcfa90a9c91b4ebc1ae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9CB216-9A3F-44D6-AD45-1F0111B39512}">
  <ds:schemaRefs>
    <ds:schemaRef ds:uri="http://schemas.microsoft.com/sharepoint/v3/contenttype/forms"/>
  </ds:schemaRefs>
</ds:datastoreItem>
</file>

<file path=customXml/itemProps2.xml><?xml version="1.0" encoding="utf-8"?>
<ds:datastoreItem xmlns:ds="http://schemas.openxmlformats.org/officeDocument/2006/customXml" ds:itemID="{091D0FB4-E524-4B4B-9DBA-299827A002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B4C8443-B020-456E-84F1-9A0788A8C5C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4493038-D2F7-4000-82CA-79954E66D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5117</Words>
  <Characters>29168</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Assessed Coursework</vt:lpstr>
    </vt:vector>
  </TitlesOfParts>
  <Company>CEMS, UWE</Company>
  <LinksUpToDate>false</LinksUpToDate>
  <CharactersWithSpaces>34217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Assessed Coursework</dc:title>
  <dc:creator>Peter</dc:creator>
  <cp:lastModifiedBy>Lin Xiaoren (257027248)</cp:lastModifiedBy>
  <cp:revision>2</cp:revision>
  <cp:lastPrinted>2016-03-01T16:09:00Z</cp:lastPrinted>
  <dcterms:created xsi:type="dcterms:W3CDTF">2025-10-26T06:02:00Z</dcterms:created>
  <dcterms:modified xsi:type="dcterms:W3CDTF">2025-10-26T06:02:00Z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0x0101009C1D0D4E4183D642A31D96EBE1E282D9</vt:lpwstr>
  </property>
</Properties>
</file>