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http://schemas.openxmlformats.org/wordprocessingml/2006/main" xmlns:r="http://schemas.openxmlformats.org/officeDocument/2006/relationships" xmlns:wp="http://schemas.openxmlformats.org/drawingml/2006/wordprocessingDrawing" xmlns:deepml="http://www.deepl.com/document-translation/deepml" deepm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8e55d6c1d2fd4fb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6fff328f8d874cc3">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F10876" w:rsidP="00EE48BC" w:rsidRDefault="00F10876" w14:paraId="246B1F97" w14:textId="503FB29E">
      <w:pPr>
        <w:spacing w:after="0"/>
      </w:pPr>
    </w:p>
    <w:p w:rsidR="00342A72" w:rsidP="00EE48BC" w:rsidRDefault="00342A72" w14:paraId="36B43895" w14:textId="77777777">
      <w:pPr>
        <w:spacing w:after="0"/>
      </w:pPr>
    </w:p>
    <w:p w:rsidRPr="00AC3C98" w:rsidR="00EE48BC" w:rsidP="00EE48BC" w:rsidRDefault="00E72A06" w14:paraId="6228E7E9" w14:textId="0D55820F">
      <w:pPr>
        <w:spacing w:after="0"/>
        <w:rPr>
          <w:rFonts w:ascii="Arial" w:hAnsi="Arial" w:cs="Arial"/>
        </w:rPr>
      </w:pPr>
      <w:r w:rsidRPr="00882F2F">
        <w:rPr>
          <w:noProof/>
          <w:spacing w:val="-2"/>
          <w:sz w:val="24"/>
          <w:lang w:val="en-US" w:eastAsia="zh-TW"/>
        </w:rPr>
        <w:drawing>
          <wp:inline distT="0" distB="0" distL="0" distR="0" wp14:anchorId="327093BF" wp14:editId="23E0D00B">
            <wp:extent cx="1837690" cy="70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7690" cy="707390"/>
                    </a:xfrm>
                    <a:prstGeom prst="rect">
                      <a:avLst/>
                    </a:prstGeom>
                    <a:noFill/>
                    <a:ln>
                      <a:noFill/>
                    </a:ln>
                  </pic:spPr>
                </pic:pic>
              </a:graphicData>
            </a:graphic>
          </wp:inline>
        </w:drawing>
      </w:r>
      <w:r w:rsidRPr="00AC3C98" w:rsidR="00EE48BC">
        <w:br/>
      </w:r>
      <w:r w:rsidRPr="00AC3C98" w:rsidR="00EE48BC">
        <w:br/>
      </w:r>
    </w:p>
    <w:p w:rsidRPr="00AC3C98" w:rsidR="00EE48BC" w:rsidP="00EE48BC" w:rsidRDefault="00EE48BC" w14:paraId="5655C0CA" w14:textId="77777777">
      <w:pPr>
        <w:spacing w:after="0"/>
        <w:jc w:val="center"/>
        <w:rPr>
          <w:rFonts w:ascii="Arial" w:hAnsi="Arial" w:cs="Arial"/>
          <w:b/>
          <w:sz w:val="28"/>
          <w:szCs w:val="28"/>
        </w:rPr>
      </w:pPr>
      <w:r w:rsidRPr="00AC3C98">
        <w:rPr>
          <w:rFonts w:ascii="Arial" w:hAnsi="Arial" w:cs="Arial"/>
          <w:b/>
          <w:sz w:val="28"/>
          <w:szCs w:val="28"/>
        </w:rPr>
        <w:t xml:space="preserve">模組化課程</w:t>
      </w:r>
    </w:p>
    <w:p w:rsidR="00EE48BC" w:rsidP="00EE48BC" w:rsidRDefault="00EE48BC" w14:paraId="32D1FBD8" w14:textId="6985E96C">
      <w:pPr>
        <w:spacing w:after="0"/>
        <w:jc w:val="center"/>
        <w:rPr>
          <w:rFonts w:ascii="Arial" w:hAnsi="Arial" w:cs="Arial"/>
          <w:b/>
          <w:sz w:val="28"/>
          <w:szCs w:val="28"/>
        </w:rPr>
      </w:pPr>
      <w:r w:rsidRPr="00AC3C98">
        <w:rPr>
          <w:rFonts w:ascii="Arial" w:hAnsi="Arial" w:cs="Arial"/>
          <w:b/>
          <w:sz w:val="28"/>
          <w:szCs w:val="28"/>
        </w:rPr>
        <w:t xml:space="preserve">課程作業評量規範</w:t>
      </w:r>
    </w:p>
    <w:p w:rsidR="005A46D7" w:rsidP="00EE48BC" w:rsidRDefault="005A46D7" w14:paraId="5158D45C" w14:textId="4CB87DAB">
      <w:pPr>
        <w:spacing w:after="0"/>
        <w:jc w:val="center"/>
        <w:rPr>
          <w:rFonts w:ascii="Arial" w:hAnsi="Arial" w:cs="Arial"/>
          <w:b/>
          <w:sz w:val="28"/>
          <w:szCs w:val="28"/>
        </w:rPr>
      </w:pPr>
      <w:r>
        <w:rPr>
          <w:rFonts w:ascii="Arial" w:hAnsi="Arial" w:cs="Arial"/>
          <w:b/>
          <w:sz w:val="28"/>
          <w:szCs w:val="28"/>
        </w:rPr>
        <w:t xml:space="preserve">（草案）</w:t>
      </w:r>
    </w:p>
    <w:p w:rsidRPr="00AC3C98" w:rsidR="003C054F" w:rsidP="0070270B" w:rsidRDefault="003C054F" w14:paraId="01EDA0A2" w14:textId="1B83D776">
      <w:pPr>
        <w:spacing w:after="0"/>
        <w:rPr>
          <w:rFonts w:ascii="Arial" w:hAnsi="Arial" w:cs="Arial"/>
          <w:b/>
          <w:sz w:val="28"/>
          <w:szCs w:val="28"/>
          <w:lang w:eastAsia="zh-HK"/>
        </w:rPr>
      </w:pPr>
    </w:p>
    <w:p w:rsidRPr="00AC3C98" w:rsidR="00EE48BC" w:rsidP="00EE48BC" w:rsidRDefault="00EE48BC" w14:paraId="6402E7DC" w14:textId="77777777">
      <w:pPr>
        <w:spacing w:after="0"/>
        <w:jc w:val="center"/>
        <w:rPr>
          <w:rFonts w:ascii="Arial" w:hAnsi="Arial" w:cs="Arial"/>
          <w:b/>
          <w:sz w:val="24"/>
          <w:szCs w:val="24"/>
          <w:lang w:eastAsia="zh-HK"/>
        </w:rPr>
      </w:pPr>
    </w:p>
    <w:p w:rsidRPr="00AC3C98" w:rsidR="00EE48BC" w:rsidP="00EE48BC" w:rsidRDefault="00EE48BC" w14:paraId="5E85CD2B" w14:textId="77777777">
      <w:pPr>
        <w:spacing w:after="0"/>
        <w:rPr>
          <w:rFonts w:ascii="Arial" w:hAnsi="Arial" w:cs="Arial"/>
          <w:b/>
          <w:sz w:val="24"/>
          <w:szCs w:val="24"/>
        </w:rPr>
      </w:pPr>
      <w:r w:rsidRPr="00AC3C98">
        <w:rPr>
          <w:rFonts w:ascii="Arial" w:hAnsi="Arial" w:cs="Arial"/>
          <w:b/>
          <w:sz w:val="24"/>
          <w:szCs w:val="24"/>
        </w:rPr>
        <w:t xml:space="preserve">模組詳情</w:t>
      </w:r>
    </w:p>
    <w:tbl>
      <w:tblPr>
        <w:tblW w:w="5000" w:type="pct"/>
        <w:tblCellMar>
          <w:top w:w="75" w:type="dxa"/>
          <w:left w:w="75" w:type="dxa"/>
          <w:bottom w:w="75" w:type="dxa"/>
          <w:right w:w="75" w:type="dxa"/>
        </w:tblCellMar>
        <w:tblLook w:val="04a0"/>
      </w:tblPr>
      <w:tblGrid>
        <w:gridCol w:w="1966"/>
        <w:gridCol w:w="2549"/>
        <w:gridCol w:w="4661"/>
      </w:tblGrid>
      <w:tr w:rsidRPr="00882F2F" w:rsidR="00BC57D3" w:rsidTr="00C77373" w14:paraId="07EE1CB6" w14:textId="77777777">
        <w:tc>
          <w:tcPr>
            <w:tcW w:w="1071" w:type="pct"/>
            <w:tcBorders>
              <w:top w:val="single" w:color="999999" w:sz="8" w:space="0"/>
              <w:left w:val="single" w:color="999999" w:sz="8" w:space="0"/>
              <w:bottom w:val="single" w:color="999999" w:sz="8" w:space="0"/>
              <w:right w:val="single" w:color="999999" w:sz="8" w:space="0"/>
            </w:tcBorders>
            <w:hideMark/>
          </w:tcPr>
          <w:p w:rsidRPr="00882F2F" w:rsidR="00EE48BC" w:rsidP="00313610" w:rsidRDefault="00EE48BC" w14:paraId="4E1CDA30" w14:textId="77EBA764">
            <w:pPr>
              <w:spacing w:after="0"/>
              <w:rPr>
                <w:rFonts w:ascii="Arial" w:hAnsi="Arial" w:cs="Arial"/>
              </w:rPr>
            </w:pPr>
            <w:r w:rsidRPr="00882F2F">
              <w:rPr>
                <w:rFonts w:ascii="Arial" w:hAnsi="Arial" w:cs="Arial"/>
                <w:b/>
                <w:bCs/>
              </w:rPr>
              <w:t xml:space="preserve">模組代碼</w:t>
            </w:r>
            <w:r w:rsidR="006D7540">
              <w:rPr>
                <w:rFonts w:ascii="Arial" w:hAnsi="Arial" w:cs="Arial"/>
              </w:rPr>
              <w:br/>
            </w:r>
            <w:r w:rsidR="00C77373">
              <w:rPr>
                <w:rFonts w:ascii="Arial" w:hAnsi="Arial" w:cs="Arial"/>
              </w:rPr>
              <w:t xml:space="preserve">UFCE3Q-30-3</w:t>
            </w:r>
          </w:p>
        </w:tc>
        <w:tc>
          <w:tcPr>
            <w:tcW w:w="1389" w:type="pct"/>
            <w:tcBorders>
              <w:top w:val="single" w:color="999999" w:sz="8" w:space="0"/>
              <w:left w:val="single" w:color="999999" w:sz="8" w:space="0"/>
              <w:bottom w:val="single" w:color="999999" w:sz="8" w:space="0"/>
              <w:right w:val="single" w:color="999999" w:sz="8" w:space="0"/>
            </w:tcBorders>
            <w:hideMark/>
          </w:tcPr>
          <w:p w:rsidR="00EE48BC" w:rsidP="006C0B17" w:rsidRDefault="00EE48BC" w14:paraId="71AAF031" w14:textId="56DEAD1B">
            <w:pPr>
              <w:spacing w:after="0"/>
              <w:rPr>
                <w:rFonts w:ascii="Arial" w:hAnsi="Arial" w:cs="Arial"/>
                <w:b/>
                <w:lang w:eastAsia="zh-HK"/>
              </w:rPr>
            </w:pPr>
            <w:r w:rsidRPr="00882F2F">
              <w:rPr>
                <w:rFonts w:ascii="Arial" w:hAnsi="Arial" w:cs="Arial"/>
                <w:b/>
              </w:rPr>
              <w:t xml:space="preserve">開課</w:t>
            </w:r>
            <w:r w:rsidRPr="00882F2F">
              <w:rPr>
                <w:rFonts w:ascii="Arial" w:hAnsi="Arial" w:cs="Arial"/>
                <w:b/>
              </w:rPr>
              <w:br/>
            </w:r>
            <w:r w:rsidR="00006C3F">
              <w:rPr>
                <w:rFonts w:ascii="Arial" w:hAnsi="Arial" w:cs="Arial"/>
                <w:b/>
                <w:lang w:eastAsia="zh-HK"/>
              </w:rPr>
              <w:t xml:space="preserve">主修</w:t>
            </w:r>
            <w:r w:rsidR="00DA17B4">
              <w:rPr>
                <w:rFonts w:ascii="Arial" w:hAnsi="Arial" w:cs="Arial"/>
                <w:b/>
                <w:lang w:eastAsia="zh-HK"/>
              </w:rPr>
              <w:t xml:space="preserve">（</w:t>
            </w:r>
            <w:r w:rsidR="00DA17B4">
              <w:rPr>
                <w:rFonts w:ascii="Arial" w:hAnsi="Arial" w:cs="Arial"/>
                <w:b/>
                <w:lang w:eastAsia="zh-HK"/>
              </w:rPr>
              <w:t xml:space="preserve">2025/26學年第一學期</w:t>
            </w:r>
            <w:r w:rsidR="00C77373">
              <w:rPr>
                <w:rFonts w:ascii="Arial" w:hAnsi="Arial" w:cs="Arial"/>
                <w:b/>
                <w:lang w:eastAsia="zh-HK"/>
              </w:rPr>
              <w:t xml:space="preserve">）</w:t>
            </w:r>
          </w:p>
          <w:p w:rsidRPr="00882F2F" w:rsidR="00C77373" w:rsidP="006C0B17" w:rsidRDefault="00DA17B4" w14:paraId="43EB4F09" w14:textId="40078EDC">
            <w:pPr>
              <w:spacing w:after="0"/>
              <w:rPr>
                <w:rFonts w:ascii="Arial" w:hAnsi="Arial" w:cs="Arial"/>
                <w:b/>
                <w:lang w:eastAsia="zh-HK"/>
              </w:rPr>
            </w:pPr>
            <w:r w:rsidR="00C77373">
              <w:rPr>
                <w:rFonts w:ascii="Arial" w:hAnsi="Arial" w:cs="Arial"/>
                <w:b/>
                <w:lang w:eastAsia="zh-HK"/>
              </w:rPr>
              <w:t xml:space="preserve">全日制班級</w:t>
            </w:r>
          </w:p>
        </w:tc>
        <w:tc>
          <w:tcPr>
            <w:tcW w:w="2540" w:type="pct"/>
            <w:tcBorders>
              <w:top w:val="single" w:color="999999" w:sz="8" w:space="0"/>
              <w:left w:val="single" w:color="999999" w:sz="8" w:space="0"/>
              <w:bottom w:val="single" w:color="999999" w:sz="8" w:space="0"/>
              <w:right w:val="single" w:color="999999" w:sz="8" w:space="0"/>
            </w:tcBorders>
            <w:hideMark/>
          </w:tcPr>
          <w:p w:rsidRPr="00AC3C98" w:rsidR="00EE48BC" w:rsidP="00313610" w:rsidRDefault="00EE48BC" w14:paraId="3543DFD1" w14:textId="1B5ACFB1">
            <w:pPr>
              <w:spacing w:after="0"/>
              <w:rPr>
                <w:rFonts w:ascii="Arial" w:hAnsi="Arial" w:eastAsia="Times New Roman" w:cs="Arial"/>
                <w:lang w:eastAsia="zh-HK"/>
              </w:rPr>
            </w:pPr>
            <w:r w:rsidRPr="00AC3C98">
              <w:rPr>
                <w:rFonts w:ascii="Arial" w:hAnsi="Arial" w:eastAsia="Times New Roman" w:cs="Arial"/>
                <w:b/>
                <w:bCs/>
              </w:rPr>
              <w:t xml:space="preserve">模組名稱 </w:t>
            </w:r>
            <w:r w:rsidRPr="00AC3C98">
              <w:rPr>
                <w:rFonts w:ascii="Arial" w:hAnsi="Arial" w:eastAsia="Times New Roman" w:cs="Arial"/>
              </w:rPr>
              <w:br/>
            </w:r>
            <w:r w:rsidRPr="00AC3C98">
              <w:rPr>
                <w:rFonts w:ascii="Arial" w:hAnsi="Arial" w:eastAsia="Times New Roman" w:cs="Arial"/>
                <w:lang w:eastAsia="zh-HK"/>
              </w:rPr>
              <w:t xml:space="preserve">進階網頁開發</w:t>
            </w:r>
          </w:p>
        </w:tc>
      </w:tr>
      <w:tr w:rsidRPr="00882F2F" w:rsidR="00BC57D3" w:rsidTr="00313610" w14:paraId="3311C490" w14:textId="77777777">
        <w:tc>
          <w:tcPr>
            <w:tcW w:w="2460" w:type="pct"/>
            <w:gridSpan w:val="2"/>
            <w:tcBorders>
              <w:top w:val="single" w:color="999999" w:sz="8" w:space="0"/>
              <w:left w:val="single" w:color="999999" w:sz="8" w:space="0"/>
              <w:bottom w:val="single" w:color="999999" w:sz="8" w:space="0"/>
              <w:right w:val="single" w:color="999999" w:sz="8" w:space="0"/>
            </w:tcBorders>
            <w:hideMark/>
          </w:tcPr>
          <w:p w:rsidRPr="00882F2F" w:rsidR="00EE48BC" w:rsidP="000D4DF5" w:rsidRDefault="00EE48BC" w14:paraId="54D0260B" w14:textId="40189280">
            <w:pPr>
              <w:spacing w:after="0"/>
              <w:rPr>
                <w:rFonts w:ascii="Arial" w:hAnsi="Arial" w:cs="Arial"/>
                <w:lang w:eastAsia="zh-HK"/>
              </w:rPr>
            </w:pPr>
            <w:r w:rsidRPr="00882F2F">
              <w:rPr>
                <w:rFonts w:ascii="Arial" w:hAnsi="Arial" w:cs="Arial"/>
                <w:b/>
              </w:rPr>
              <w:t xml:space="preserve">模組負責人 </w:t>
            </w:r>
            <w:r w:rsidRPr="00882F2F">
              <w:rPr>
                <w:rFonts w:ascii="Arial" w:hAnsi="Arial" w:cs="Arial"/>
                <w:b/>
              </w:rPr>
              <w:br/>
            </w:r>
          </w:p>
        </w:tc>
        <w:tc>
          <w:tcPr>
            <w:tcW w:w="2540" w:type="pct"/>
            <w:tcBorders>
              <w:top w:val="single" w:color="999999" w:sz="8" w:space="0"/>
              <w:left w:val="single" w:color="999999" w:sz="8" w:space="0"/>
              <w:bottom w:val="single" w:color="999999" w:sz="8" w:space="0"/>
              <w:right w:val="single" w:color="999999" w:sz="8" w:space="0"/>
            </w:tcBorders>
            <w:hideMark/>
          </w:tcPr>
          <w:p w:rsidRPr="00882F2F" w:rsidR="00EE48BC" w:rsidP="000D4DF5" w:rsidRDefault="00EE48BC" w14:paraId="5050491D" w14:textId="3636D725">
            <w:pPr>
              <w:spacing w:after="0"/>
              <w:rPr>
                <w:rFonts w:ascii="Arial" w:hAnsi="Arial" w:cs="Arial"/>
                <w:b/>
                <w:lang w:eastAsia="zh-HK"/>
              </w:rPr>
            </w:pPr>
            <w:r w:rsidRPr="00882F2F">
              <w:rPr>
                <w:rFonts w:ascii="Arial" w:hAnsi="Arial" w:cs="Arial"/>
                <w:b/>
              </w:rPr>
              <w:t xml:space="preserve">模組導師</w:t>
            </w:r>
            <w:r w:rsidRPr="00882F2F">
              <w:rPr>
                <w:rFonts w:ascii="Arial" w:hAnsi="Arial" w:cs="Arial"/>
                <w:b/>
              </w:rPr>
              <w:br/>
            </w:r>
            <w:r w:rsidR="00313610">
              <w:rPr>
                <w:rFonts w:ascii="Arial" w:hAnsi="Arial" w:cs="Arial"/>
                <w:b/>
                <w:lang w:eastAsia="zh-HK"/>
              </w:rPr>
              <w:t xml:space="preserve">劉思明</w:t>
            </w:r>
          </w:p>
        </w:tc>
      </w:tr>
      <w:tr w:rsidRPr="00882F2F" w:rsidR="00BC57D3" w:rsidTr="00313610" w14:paraId="1D26B505" w14:textId="77777777">
        <w:tc>
          <w:tcPr>
            <w:tcW w:w="2460" w:type="pct"/>
            <w:gridSpan w:val="2"/>
            <w:tcBorders>
              <w:top w:val="single" w:color="999999" w:sz="8" w:space="0"/>
              <w:left w:val="single" w:color="999999" w:sz="8" w:space="0"/>
              <w:bottom w:val="single" w:color="999999" w:sz="8" w:space="0"/>
              <w:right w:val="single" w:color="999999" w:sz="8" w:space="0"/>
            </w:tcBorders>
            <w:hideMark/>
          </w:tcPr>
          <w:p w:rsidRPr="00882F2F" w:rsidR="00EE48BC" w:rsidP="00313610" w:rsidRDefault="00EE48BC" w14:paraId="4BAE98C9" w14:textId="77777777">
            <w:pPr>
              <w:spacing w:after="0"/>
              <w:rPr>
                <w:rFonts w:ascii="Arial" w:hAnsi="Arial" w:cs="Arial"/>
                <w:b/>
                <w:lang w:eastAsia="zh-HK"/>
              </w:rPr>
            </w:pPr>
            <w:r w:rsidRPr="00882F2F">
              <w:rPr>
                <w:rFonts w:ascii="Arial" w:hAnsi="Arial" w:cs="Arial"/>
                <w:b/>
              </w:rPr>
              <w:t xml:space="preserve">單元與元素編號 </w:t>
            </w:r>
          </w:p>
          <w:p w:rsidRPr="00882F2F" w:rsidR="00EE48BC" w:rsidP="00313610" w:rsidRDefault="00DA17B4" w14:paraId="04283402" w14:textId="09A044EE">
            <w:pPr>
              <w:spacing w:after="0"/>
              <w:rPr>
                <w:rFonts w:ascii="Arial" w:hAnsi="Arial" w:cs="Arial"/>
                <w:lang w:eastAsia="zh-HK"/>
              </w:rPr>
            </w:pPr>
            <w:r>
              <w:rPr>
                <w:rFonts w:ascii="Arial" w:hAnsi="Arial" w:cs="Arial"/>
                <w:lang w:eastAsia="zh-HK"/>
              </w:rPr>
              <w:t xml:space="preserve">個人</w:t>
            </w:r>
            <w:r w:rsidR="005A46D7">
              <w:rPr>
                <w:rFonts w:ascii="Arial" w:hAnsi="Arial" w:cs="Arial"/>
                <w:lang w:eastAsia="zh-HK"/>
              </w:rPr>
              <w:t xml:space="preserve">作品集 </w:t>
            </w:r>
          </w:p>
        </w:tc>
        <w:tc>
          <w:tcPr>
            <w:tcW w:w="2540" w:type="pct"/>
            <w:tcBorders>
              <w:top w:val="single" w:color="999999" w:sz="8" w:space="0"/>
              <w:left w:val="single" w:color="999999" w:sz="8" w:space="0"/>
              <w:bottom w:val="single" w:color="999999" w:sz="8" w:space="0"/>
              <w:right w:val="single" w:color="999999" w:sz="8" w:space="0"/>
            </w:tcBorders>
            <w:hideMark/>
          </w:tcPr>
          <w:p w:rsidRPr="00882F2F" w:rsidR="00EE48BC" w:rsidP="00F327E1" w:rsidRDefault="00EE48BC" w14:paraId="155FF42A" w14:textId="0DE8CCB2">
            <w:pPr>
              <w:spacing w:after="0"/>
              <w:rPr>
                <w:rFonts w:ascii="Arial" w:hAnsi="Arial" w:cs="Arial"/>
                <w:b/>
                <w:lang w:eastAsia="zh-HK"/>
              </w:rPr>
            </w:pPr>
            <w:r w:rsidRPr="00882F2F">
              <w:rPr>
                <w:rFonts w:ascii="Arial" w:hAnsi="Arial" w:cs="Arial"/>
                <w:b/>
              </w:rPr>
              <w:t xml:space="preserve">權重： </w:t>
            </w:r>
            <w:r w:rsidRPr="00882F2F" w:rsidR="00E44A67">
              <w:rPr>
                <w:rFonts w:hint="eastAsia" w:ascii="Arial" w:hAnsi="Arial" w:cs="Arial"/>
                <w:b/>
                <w:lang w:eastAsia="zh-HK"/>
              </w:rPr>
              <w:br/>
            </w:r>
            <w:r w:rsidRPr="00882F2F">
              <w:rPr>
                <w:rFonts w:hint="eastAsia" w:ascii="Arial" w:hAnsi="Arial" w:cs="Arial"/>
                <w:lang w:eastAsia="zh-HK"/>
              </w:rPr>
              <w:t xml:space="preserve">100%</w:t>
            </w:r>
          </w:p>
        </w:tc>
      </w:tr>
      <w:tr w:rsidRPr="00882F2F" w:rsidR="00EE48BC" w:rsidTr="00313610" w14:paraId="1F28F42A" w14:textId="77777777">
        <w:tc>
          <w:tcPr>
            <w:tcW w:w="2460" w:type="pct"/>
            <w:gridSpan w:val="2"/>
            <w:tcBorders>
              <w:top w:val="single" w:color="999999" w:sz="8" w:space="0"/>
              <w:left w:val="single" w:color="999999" w:sz="8" w:space="0"/>
              <w:bottom w:val="single" w:color="999999" w:sz="8" w:space="0"/>
              <w:right w:val="single" w:color="999999" w:sz="8" w:space="0"/>
            </w:tcBorders>
            <w:hideMark/>
          </w:tcPr>
          <w:p w:rsidRPr="00882F2F" w:rsidR="00EE48BC" w:rsidP="00DA17B4" w:rsidRDefault="00EE48BC" w14:paraId="70FB3869" w14:textId="6F73B951">
            <w:pPr>
              <w:spacing w:after="0"/>
              <w:rPr>
                <w:rFonts w:ascii="Arial" w:hAnsi="Arial" w:cs="Arial"/>
                <w:lang w:eastAsia="zh-HK"/>
              </w:rPr>
            </w:pPr>
            <w:r w:rsidRPr="00882F2F">
              <w:rPr>
                <w:rFonts w:ascii="Arial" w:hAnsi="Arial" w:cs="Arial"/>
                <w:b/>
                <w:bCs/>
              </w:rPr>
              <w:t xml:space="preserve">元素描述</w:t>
            </w:r>
            <w:r w:rsidRPr="00882F2F">
              <w:rPr>
                <w:rFonts w:ascii="Arial" w:hAnsi="Arial" w:cs="Arial"/>
              </w:rPr>
              <w:br/>
            </w:r>
            <w:r w:rsidR="00DA17B4">
              <w:rPr>
                <w:rFonts w:ascii="Arial" w:hAnsi="Arial" w:cs="Arial"/>
                <w:lang w:eastAsia="zh-HK"/>
              </w:rPr>
              <w:t xml:space="preserve">建構一個能展示在實際情境中應用進階網頁開發技術能力的網路應用程式。</w:t>
            </w:r>
          </w:p>
        </w:tc>
        <w:tc>
          <w:tcPr>
            <w:tcW w:w="2540" w:type="pct"/>
            <w:tcBorders>
              <w:top w:val="single" w:color="999999" w:sz="8" w:space="0"/>
              <w:left w:val="single" w:color="999999" w:sz="8" w:space="0"/>
              <w:bottom w:val="single" w:color="999999" w:sz="8" w:space="0"/>
              <w:right w:val="single" w:color="999999" w:sz="8" w:space="0"/>
            </w:tcBorders>
            <w:hideMark/>
          </w:tcPr>
          <w:p w:rsidRPr="00882F2F" w:rsidR="00EE48BC" w:rsidP="00313610" w:rsidRDefault="00EE48BC" w14:paraId="70B00BCD" w14:textId="77777777">
            <w:pPr>
              <w:spacing w:after="0"/>
              <w:rPr>
                <w:rFonts w:ascii="Arial" w:hAnsi="Arial" w:cs="Arial"/>
                <w:b/>
              </w:rPr>
            </w:pPr>
            <w:r w:rsidRPr="00882F2F">
              <w:rPr>
                <w:rFonts w:ascii="Arial" w:hAnsi="Arial" w:cs="Arial"/>
                <w:b/>
              </w:rPr>
              <w:t xml:space="preserve">總作業時間 </w:t>
            </w:r>
          </w:p>
          <w:p w:rsidRPr="00882F2F" w:rsidR="00EE48BC" w:rsidP="00313610" w:rsidRDefault="00EE48BC" w14:paraId="2CC1BAD3" w14:textId="77777777">
            <w:pPr>
              <w:spacing w:after="0"/>
              <w:rPr>
                <w:rFonts w:ascii="Arial" w:hAnsi="Arial" w:cs="Arial"/>
                <w:lang w:eastAsia="zh-HK"/>
              </w:rPr>
            </w:pPr>
          </w:p>
        </w:tc>
      </w:tr>
    </w:tbl>
    <w:p w:rsidRPr="00AC3C98" w:rsidR="00EE48BC" w:rsidP="00EE48BC" w:rsidRDefault="00EE48BC" w14:paraId="012BBBFD" w14:textId="77777777">
      <w:pPr>
        <w:spacing w:after="0"/>
        <w:rPr>
          <w:rFonts w:ascii="Arial" w:hAnsi="Arial" w:cs="Arial"/>
          <w:b/>
          <w:sz w:val="24"/>
          <w:szCs w:val="24"/>
          <w:lang w:eastAsia="zh-HK"/>
        </w:rPr>
      </w:pPr>
    </w:p>
    <w:p w:rsidRPr="00AC3C98" w:rsidR="00EE48BC" w:rsidP="00EE48BC" w:rsidRDefault="00EE48BC" w14:paraId="05D78C64" w14:textId="77777777">
      <w:pPr>
        <w:spacing w:after="0"/>
        <w:rPr>
          <w:rFonts w:ascii="Arial" w:hAnsi="Arial" w:cs="Arial"/>
          <w:b/>
          <w:sz w:val="24"/>
          <w:szCs w:val="24"/>
        </w:rPr>
      </w:pPr>
      <w:r w:rsidRPr="00AC3C98">
        <w:rPr>
          <w:rFonts w:ascii="Arial" w:hAnsi="Arial" w:cs="Arial"/>
          <w:b/>
          <w:sz w:val="24"/>
          <w:szCs w:val="24"/>
        </w:rPr>
        <w:t xml:space="preserve">日期</w:t>
      </w:r>
    </w:p>
    <w:tbl>
      <w:tblPr>
        <w:tblW w:w="5000" w:type="pct"/>
        <w:tblCellMar>
          <w:top w:w="75" w:type="dxa"/>
          <w:left w:w="75" w:type="dxa"/>
          <w:bottom w:w="75" w:type="dxa"/>
          <w:right w:w="75" w:type="dxa"/>
        </w:tblCellMar>
        <w:tblLook w:val="04a0"/>
      </w:tblPr>
      <w:tblGrid>
        <w:gridCol w:w="4515"/>
        <w:gridCol w:w="4661"/>
      </w:tblGrid>
      <w:tr w:rsidRPr="00882F2F" w:rsidR="00BC57D3" w:rsidTr="00313610" w14:paraId="3CFEBE15" w14:textId="77777777">
        <w:tc>
          <w:tcPr>
            <w:tcW w:w="2460" w:type="pct"/>
            <w:tcBorders>
              <w:top w:val="single" w:color="999999" w:sz="8" w:space="0"/>
              <w:left w:val="single" w:color="999999" w:sz="8" w:space="0"/>
              <w:bottom w:val="single" w:color="999999" w:sz="8" w:space="0"/>
              <w:right w:val="single" w:color="999999" w:sz="8" w:space="0"/>
            </w:tcBorders>
            <w:hideMark/>
          </w:tcPr>
          <w:p w:rsidRPr="00882F2F" w:rsidR="00160006" w:rsidP="00313610" w:rsidRDefault="00EE48BC" w14:paraId="393183A3" w14:textId="77777777">
            <w:pPr>
              <w:spacing w:after="0"/>
              <w:rPr>
                <w:rFonts w:ascii="Arial" w:hAnsi="Arial" w:cs="Arial"/>
                <w:b/>
                <w:lang w:eastAsia="zh-HK"/>
              </w:rPr>
            </w:pPr>
            <w:r w:rsidRPr="00882F2F">
              <w:rPr>
                <w:rFonts w:ascii="Arial" w:hAnsi="Arial" w:cs="Arial"/>
                <w:b/>
              </w:rPr>
              <w:t xml:space="preserve">發布給學生日期 </w:t>
            </w:r>
          </w:p>
          <w:p w:rsidRPr="000901E9" w:rsidR="00EE48BC" w:rsidP="006D7138" w:rsidRDefault="00DA17B4" w14:paraId="3B93E91A" w14:textId="40CE0C30">
            <w:pPr>
              <w:spacing w:after="0"/>
              <w:rPr>
                <w:rFonts w:ascii="Arial" w:hAnsi="Arial" w:cs="Arial"/>
                <w:lang w:eastAsia="zh-HK"/>
              </w:rPr>
            </w:pPr>
            <w:r>
              <w:rPr>
                <w:rFonts w:ascii="Arial" w:hAnsi="Arial" w:cs="Arial"/>
                <w:lang w:eastAsia="zh-HK"/>
              </w:rPr>
              <w:t xml:space="preserve">2025年9月7日</w:t>
            </w:r>
          </w:p>
        </w:tc>
        <w:tc>
          <w:tcPr>
            <w:tcW w:w="2540" w:type="pct"/>
            <w:tcBorders>
              <w:top w:val="single" w:color="999999" w:sz="8" w:space="0"/>
              <w:left w:val="single" w:color="999999" w:sz="8" w:space="0"/>
              <w:bottom w:val="single" w:color="999999" w:sz="8" w:space="0"/>
              <w:right w:val="single" w:color="999999" w:sz="8" w:space="0"/>
            </w:tcBorders>
            <w:hideMark/>
          </w:tcPr>
          <w:p w:rsidRPr="00882F2F" w:rsidR="00EE48BC" w:rsidP="00313610" w:rsidRDefault="00EE48BC" w14:paraId="34625FB7" w14:textId="77777777">
            <w:pPr>
              <w:spacing w:after="0"/>
              <w:rPr>
                <w:rFonts w:ascii="Arial" w:hAnsi="Arial" w:cs="Arial"/>
                <w:b/>
                <w:lang w:eastAsia="zh-HK"/>
              </w:rPr>
            </w:pPr>
            <w:r w:rsidRPr="00882F2F">
              <w:rPr>
                <w:rFonts w:ascii="Arial" w:hAnsi="Arial" w:cs="Arial"/>
                <w:b/>
              </w:rPr>
              <w:t xml:space="preserve">交回學生日期 </w:t>
            </w:r>
          </w:p>
        </w:tc>
      </w:tr>
      <w:tr w:rsidRPr="00882F2F" w:rsidR="00BC57D3" w:rsidTr="00313610" w14:paraId="2CE55A07" w14:textId="77777777">
        <w:tc>
          <w:tcPr>
            <w:tcW w:w="2460" w:type="pct"/>
            <w:vMerge w:val="restart"/>
            <w:tcBorders>
              <w:top w:val="single" w:color="999999" w:sz="8" w:space="0"/>
              <w:left w:val="single" w:color="999999" w:sz="8" w:space="0"/>
              <w:bottom w:val="single" w:color="999999" w:sz="8" w:space="0"/>
              <w:right w:val="single" w:color="999999" w:sz="8" w:space="0"/>
            </w:tcBorders>
            <w:hideMark/>
          </w:tcPr>
          <w:p w:rsidRPr="00882F2F" w:rsidR="00EE48BC" w:rsidP="00313610" w:rsidRDefault="00EE48BC" w14:paraId="13CEF3DD" w14:textId="77777777">
            <w:pPr>
              <w:spacing w:after="0"/>
              <w:rPr>
                <w:rFonts w:ascii="Arial" w:hAnsi="Arial" w:cs="Arial"/>
                <w:b/>
              </w:rPr>
            </w:pPr>
            <w:r w:rsidRPr="00882F2F">
              <w:rPr>
                <w:rFonts w:ascii="Arial" w:hAnsi="Arial" w:cs="Arial"/>
                <w:b/>
              </w:rPr>
              <w:t xml:space="preserve">提交地點</w:t>
            </w:r>
          </w:p>
          <w:p w:rsidRPr="00882F2F" w:rsidR="00EE48BC" w:rsidP="001F4FE9" w:rsidRDefault="001F4FE9" w14:paraId="056E1CA9" w14:textId="176D7B40">
            <w:pPr>
              <w:spacing w:after="0"/>
              <w:rPr>
                <w:rFonts w:ascii="Arial" w:hAnsi="Arial" w:cs="Arial"/>
                <w:lang w:eastAsia="zh-HK"/>
              </w:rPr>
            </w:pPr>
            <w:r>
              <w:rPr>
                <w:rFonts w:hint="eastAsia" w:ascii="Arial" w:hAnsi="Arial" w:cs="Arial"/>
                <w:lang w:eastAsia="zh-HK"/>
              </w:rPr>
              <w:t xml:space="preserve">電子</w:t>
            </w:r>
            <w:r>
              <w:rPr>
                <w:rFonts w:hint="eastAsia" w:ascii="Arial" w:hAnsi="Arial" w:cs="Arial"/>
                <w:lang w:eastAsia="zh-HK"/>
              </w:rPr>
              <w:t xml:space="preserve">檔  </w:t>
            </w:r>
            <w:r>
              <w:rPr>
                <w:rFonts w:ascii="Arial" w:hAnsi="Arial" w:cs="Arial"/>
                <w:lang w:eastAsia="zh-HK"/>
              </w:rPr>
              <w:tab/>
            </w:r>
            <w:r>
              <w:rPr>
                <w:rFonts w:hint="eastAsia" w:ascii="Arial" w:hAnsi="Arial" w:cs="Arial"/>
                <w:lang w:eastAsia="zh-HK"/>
              </w:rPr>
              <w:t xml:space="preserve">：Moodle</w:t>
            </w:r>
            <w:r w:rsidRPr="00882F2F" w:rsidR="00EE48BC">
              <w:rPr>
                <w:rFonts w:ascii="Arial" w:hAnsi="Arial" w:cs="Arial"/>
              </w:rPr>
              <w:br/>
            </w:r>
          </w:p>
        </w:tc>
        <w:tc>
          <w:tcPr>
            <w:tcW w:w="2540" w:type="pct"/>
            <w:tcBorders>
              <w:top w:val="single" w:color="999999" w:sz="8" w:space="0"/>
              <w:left w:val="single" w:color="999999" w:sz="8" w:space="0"/>
              <w:bottom w:val="single" w:color="999999" w:sz="8" w:space="0"/>
              <w:right w:val="single" w:color="999999" w:sz="8" w:space="0"/>
            </w:tcBorders>
            <w:hideMark/>
          </w:tcPr>
          <w:p w:rsidRPr="00882F2F" w:rsidR="00857F10" w:rsidP="00313610" w:rsidRDefault="00480614" w14:paraId="6C4E3BC9" w14:textId="0E33F1E3">
            <w:pPr>
              <w:spacing w:after="0"/>
              <w:rPr>
                <w:rFonts w:ascii="Arial" w:hAnsi="Arial" w:cs="Arial"/>
                <w:b/>
                <w:lang w:eastAsia="zh-HK"/>
              </w:rPr>
            </w:pPr>
            <w:r>
              <w:rPr>
                <w:rFonts w:ascii="Arial" w:hAnsi="Arial" w:cs="Arial"/>
                <w:b/>
              </w:rPr>
              <w:t xml:space="preserve">草稿</w:t>
            </w:r>
            <w:r w:rsidRPr="00882F2F" w:rsidR="00EE48BC">
              <w:rPr>
                <w:rFonts w:ascii="Arial" w:hAnsi="Arial" w:cs="Arial"/>
                <w:b/>
              </w:rPr>
              <w:t xml:space="preserve">提交日期</w:t>
            </w:r>
            <w:r>
              <w:rPr>
                <w:rFonts w:ascii="Arial" w:hAnsi="Arial" w:cs="Arial"/>
                <w:b/>
                <w:lang w:eastAsia="zh-HK"/>
              </w:rPr>
              <w:t xml:space="preserve">與時間</w:t>
            </w:r>
            <w:r w:rsidR="0051060A">
              <w:rPr>
                <w:rFonts w:ascii="Arial" w:hAnsi="Arial" w:cs="Arial"/>
                <w:b/>
                <w:lang w:eastAsia="zh-HK"/>
              </w:rPr>
              <w:t xml:space="preserve">：</w:t>
            </w:r>
          </w:p>
          <w:p w:rsidRPr="000901E9" w:rsidR="00EE48BC" w:rsidP="00DA17B4" w:rsidRDefault="00DA17B4" w14:paraId="1058774C" w14:textId="07AF58B4">
            <w:pPr>
              <w:spacing w:after="0"/>
              <w:rPr>
                <w:rFonts w:ascii="Arial" w:hAnsi="Arial" w:cs="Arial"/>
                <w:lang w:eastAsia="zh-HK"/>
              </w:rPr>
            </w:pPr>
            <w:r>
              <w:rPr>
                <w:rFonts w:ascii="Arial" w:hAnsi="Arial" w:cs="Arial"/>
                <w:lang w:eastAsia="zh-HK"/>
              </w:rPr>
              <w:t xml:space="preserve">2025年11月2日</w:t>
            </w:r>
            <w:r w:rsidR="0051060A">
              <w:rPr>
                <w:rFonts w:ascii="Arial" w:hAnsi="Arial" w:cs="Arial"/>
                <w:lang w:eastAsia="zh-HK"/>
              </w:rPr>
              <w:t xml:space="preserve">（</w:t>
            </w:r>
            <w:r w:rsidR="00995465">
              <w:rPr>
                <w:rFonts w:ascii="Arial" w:hAnsi="Arial" w:cs="Arial"/>
                <w:lang w:eastAsia="zh-HK"/>
              </w:rPr>
              <w:t xml:space="preserve">星期日）</w:t>
            </w:r>
            <w:r w:rsidR="0051060A">
              <w:rPr>
                <w:rFonts w:ascii="Arial" w:hAnsi="Arial" w:cs="Arial"/>
                <w:lang w:eastAsia="zh-HK"/>
              </w:rPr>
              <w:t xml:space="preserve">23:55</w:t>
            </w:r>
          </w:p>
        </w:tc>
      </w:tr>
      <w:tr w:rsidRPr="00882F2F" w:rsidR="00EE48BC" w:rsidTr="00313610" w14:paraId="27EF39A5" w14:textId="77777777">
        <w:tc>
          <w:tcPr>
            <w:tcW w:w="2460" w:type="pct"/>
            <w:vMerge/>
            <w:tcBorders>
              <w:top w:val="single" w:color="999999" w:sz="8" w:space="0"/>
              <w:left w:val="single" w:color="999999" w:sz="8" w:space="0"/>
              <w:bottom w:val="single" w:color="999999" w:sz="8" w:space="0"/>
              <w:right w:val="single" w:color="999999" w:sz="8" w:space="0"/>
            </w:tcBorders>
            <w:vAlign w:val="center"/>
            <w:hideMark/>
          </w:tcPr>
          <w:p w:rsidRPr="00882F2F" w:rsidR="00EE48BC" w:rsidP="00313610" w:rsidRDefault="00EE48BC" w14:paraId="75BB99F4" w14:textId="33FCB263">
            <w:pPr>
              <w:spacing w:after="0"/>
              <w:rPr>
                <w:rFonts w:ascii="Arial" w:hAnsi="Arial" w:cs="Arial"/>
                <w:b/>
              </w:rPr>
            </w:pPr>
          </w:p>
        </w:tc>
        <w:tc>
          <w:tcPr>
            <w:tcW w:w="2540" w:type="pct"/>
            <w:tcBorders>
              <w:top w:val="single" w:color="999999" w:sz="8" w:space="0"/>
              <w:left w:val="single" w:color="999999" w:sz="8" w:space="0"/>
              <w:bottom w:val="single" w:color="999999" w:sz="8" w:space="0"/>
              <w:right w:val="single" w:color="999999" w:sz="8" w:space="0"/>
            </w:tcBorders>
            <w:hideMark/>
          </w:tcPr>
          <w:p w:rsidRPr="00882F2F" w:rsidR="00BC57D3" w:rsidP="00313610" w:rsidRDefault="00EE48BC" w14:paraId="390E168F" w14:textId="53896006">
            <w:pPr>
              <w:spacing w:after="0"/>
              <w:rPr>
                <w:rFonts w:ascii="Arial" w:hAnsi="Arial" w:cs="Arial"/>
                <w:b/>
                <w:lang w:eastAsia="zh-HK"/>
              </w:rPr>
            </w:pPr>
            <w:r w:rsidRPr="00882F2F">
              <w:rPr>
                <w:rFonts w:ascii="Arial" w:hAnsi="Arial" w:cs="Arial"/>
                <w:b/>
              </w:rPr>
              <w:t xml:space="preserve">正式提交</w:t>
            </w:r>
            <w:r w:rsidR="00480614">
              <w:rPr>
                <w:rFonts w:ascii="Arial" w:hAnsi="Arial" w:cs="Arial"/>
                <w:b/>
              </w:rPr>
              <w:t xml:space="preserve">日期與</w:t>
            </w:r>
            <w:r w:rsidRPr="00882F2F">
              <w:rPr>
                <w:rFonts w:ascii="Arial" w:hAnsi="Arial" w:cs="Arial"/>
                <w:b/>
              </w:rPr>
              <w:t xml:space="preserve">時間</w:t>
            </w:r>
            <w:r w:rsidRPr="00882F2F">
              <w:rPr>
                <w:rFonts w:hint="eastAsia" w:ascii="Arial" w:hAnsi="Arial" w:cs="Arial"/>
                <w:b/>
                <w:lang w:eastAsia="zh-HK"/>
              </w:rPr>
              <w:t xml:space="preserve">： </w:t>
            </w:r>
          </w:p>
          <w:p w:rsidRPr="000901E9" w:rsidR="00BC57D3" w:rsidP="00A27994" w:rsidRDefault="00A27994" w14:paraId="6C843B98" w14:textId="5DC149B2">
            <w:pPr>
              <w:spacing w:after="0"/>
              <w:rPr>
                <w:rFonts w:ascii="Arial" w:hAnsi="Arial" w:cs="Arial"/>
                <w:lang w:eastAsia="zh-HK"/>
              </w:rPr>
            </w:pPr>
            <w:r w:rsidR="00C77373">
              <w:rPr>
                <w:rFonts w:ascii="Arial" w:hAnsi="Arial" w:cs="Arial"/>
                <w:lang w:eastAsia="zh-HK"/>
              </w:rPr>
              <w:t xml:space="preserve">2025年12月7日</w:t>
            </w:r>
            <w:r w:rsidR="0051060A">
              <w:rPr>
                <w:rFonts w:ascii="Arial" w:hAnsi="Arial" w:cs="Arial"/>
                <w:lang w:eastAsia="zh-HK"/>
              </w:rPr>
              <w:t xml:space="preserve">（</w:t>
            </w:r>
            <w:r w:rsidR="00995465">
              <w:rPr>
                <w:rFonts w:ascii="Arial" w:hAnsi="Arial" w:cs="Arial"/>
                <w:lang w:eastAsia="zh-HK"/>
              </w:rPr>
              <w:t xml:space="preserve">星期日）</w:t>
            </w:r>
            <w:r w:rsidR="00313610">
              <w:rPr>
                <w:rFonts w:hint="eastAsia" w:ascii="Arial" w:hAnsi="Arial" w:cs="Arial"/>
                <w:lang w:eastAsia="zh-HK"/>
              </w:rPr>
              <w:t xml:space="preserve">23:55</w:t>
            </w:r>
          </w:p>
        </w:tc>
      </w:tr>
    </w:tbl>
    <w:p w:rsidRPr="00AC3C98" w:rsidR="00EE48BC" w:rsidP="00EE48BC" w:rsidRDefault="00EE48BC" w14:paraId="1F83397F" w14:textId="77777777">
      <w:pPr>
        <w:spacing w:after="0"/>
        <w:rPr>
          <w:rFonts w:ascii="Arial" w:hAnsi="Arial" w:cs="Arial"/>
          <w:lang w:eastAsia="zh-HK"/>
        </w:rPr>
      </w:pPr>
    </w:p>
    <w:p w:rsidRPr="00AC3C98" w:rsidR="00EE48BC" w:rsidP="00EE48BC" w:rsidRDefault="00EE48BC" w14:paraId="08418CB7" w14:textId="77777777">
      <w:pPr>
        <w:spacing w:after="0"/>
        <w:rPr>
          <w:rFonts w:ascii="Arial" w:hAnsi="Arial" w:cs="Arial"/>
          <w:b/>
          <w:sz w:val="24"/>
          <w:szCs w:val="24"/>
        </w:rPr>
      </w:pPr>
      <w:r w:rsidRPr="00AC3C98">
        <w:rPr>
          <w:rFonts w:ascii="Arial" w:hAnsi="Arial" w:cs="Arial"/>
          <w:b/>
          <w:sz w:val="24"/>
          <w:szCs w:val="24"/>
        </w:rPr>
        <w:t xml:space="preserve">交付成果</w:t>
      </w:r>
    </w:p>
    <w:tbl>
      <w:tblPr>
        <w:tblW w:w="5000" w:type="pct"/>
        <w:tblCellMar>
          <w:top w:w="75" w:type="dxa"/>
          <w:left w:w="75" w:type="dxa"/>
          <w:bottom w:w="75" w:type="dxa"/>
          <w:right w:w="75" w:type="dxa"/>
        </w:tblCellMar>
        <w:tblLook w:val="04a0"/>
      </w:tblPr>
      <w:tblGrid>
        <w:gridCol w:w="9176"/>
      </w:tblGrid>
      <w:tr w:rsidRPr="00882F2F" w:rsidR="00EE48BC" w:rsidTr="00313610" w14:paraId="219F92B5" w14:textId="77777777">
        <w:tc>
          <w:tcPr>
            <w:tcW w:w="0" w:type="auto"/>
            <w:tcBorders>
              <w:top w:val="single" w:color="999999" w:sz="8" w:space="0"/>
              <w:left w:val="single" w:color="999999" w:sz="8" w:space="0"/>
              <w:bottom w:val="single" w:color="999999" w:sz="8" w:space="0"/>
              <w:right w:val="single" w:color="999999" w:sz="8" w:space="0"/>
            </w:tcBorders>
            <w:hideMark/>
          </w:tcPr>
          <w:p w:rsidRPr="00882F2F" w:rsidR="001660CE" w:rsidP="001660CE" w:rsidRDefault="001660CE" w14:paraId="55BFF835" w14:textId="77777777">
            <w:pPr>
              <w:spacing w:after="0"/>
              <w:rPr>
                <w:rFonts w:ascii="Arial" w:hAnsi="Arial" w:cs="Arial"/>
              </w:rPr>
            </w:pPr>
            <w:r w:rsidRPr="00882F2F">
              <w:rPr>
                <w:rFonts w:ascii="Arial" w:hAnsi="Arial" w:cs="Arial"/>
              </w:rPr>
              <w:t xml:space="preserve">符合規範之運作應用程式與文件。</w:t>
            </w:r>
          </w:p>
          <w:p w:rsidRPr="00882F2F" w:rsidR="00EE48BC" w:rsidP="00313610" w:rsidRDefault="00EE48BC" w14:paraId="40A1FE24" w14:textId="77777777">
            <w:pPr>
              <w:spacing w:after="0"/>
              <w:rPr>
                <w:rFonts w:ascii="Arial" w:hAnsi="Arial" w:cs="Arial"/>
              </w:rPr>
            </w:pPr>
          </w:p>
        </w:tc>
      </w:tr>
    </w:tbl>
    <w:p w:rsidRPr="00AC3C98" w:rsidR="00BC57D3" w:rsidP="00EE48BC" w:rsidRDefault="00BC57D3" w14:paraId="01CBE540" w14:textId="77777777">
      <w:pPr>
        <w:spacing w:after="0"/>
        <w:rPr>
          <w:rFonts w:ascii="Arial" w:hAnsi="Arial" w:cs="Arial"/>
          <w:lang w:eastAsia="zh-HK"/>
        </w:rPr>
      </w:pPr>
    </w:p>
    <w:p w:rsidRPr="00AC3C98" w:rsidR="00EE48BC" w:rsidP="00EE48BC" w:rsidRDefault="00E72A06" w14:paraId="06268445" w14:textId="77777777">
      <w:pPr>
        <w:spacing w:after="0"/>
        <w:rPr>
          <w:rFonts w:ascii="Arial" w:hAnsi="Arial" w:cs="Arial"/>
          <w:b/>
          <w:sz w:val="24"/>
          <w:szCs w:val="24"/>
        </w:rPr>
      </w:pPr>
      <w:r>
        <w:rPr>
          <w:noProof/>
          <w:lang w:val="en-US" w:eastAsia="zh-TW"/>
        </w:rPr>
        <w:drawing>
          <wp:anchor distT="0" distB="0" distL="114300" distR="114300" simplePos="0" relativeHeight="251668480" behindDoc="0" locked="0" layoutInCell="1" allowOverlap="1" wp14:editId="68CC1407" wp14:anchorId="0299FEAE">
            <wp:simplePos x="0" y="0"/>
            <wp:positionH relativeFrom="column">
              <wp:posOffset>1050925</wp:posOffset>
            </wp:positionH>
            <wp:positionV relativeFrom="paragraph">
              <wp:posOffset>7751445</wp:posOffset>
            </wp:positionV>
            <wp:extent cx="1174115" cy="590550"/>
            <wp:effectExtent l="0" t="0" r="6985" b="0"/>
            <wp:wrapNone/>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TW"/>
        </w:rPr>
        <w:drawing>
          <wp:anchor distT="0" distB="0" distL="114300" distR="114300" simplePos="0" relativeHeight="251666432" behindDoc="0" locked="0" layoutInCell="1" allowOverlap="1" wp14:editId="61AD1359" wp14:anchorId="782940EF">
            <wp:simplePos x="0" y="0"/>
            <wp:positionH relativeFrom="column">
              <wp:posOffset>1050925</wp:posOffset>
            </wp:positionH>
            <wp:positionV relativeFrom="paragraph">
              <wp:posOffset>7751445</wp:posOffset>
            </wp:positionV>
            <wp:extent cx="1174115" cy="590550"/>
            <wp:effectExtent l="0" t="0" r="6985" b="0"/>
            <wp:wrapNone/>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TW"/>
        </w:rPr>
        <w:drawing>
          <wp:anchor distT="0" distB="0" distL="114300" distR="114300" simplePos="0" relativeHeight="251661312" behindDoc="0" locked="0" layoutInCell="1" allowOverlap="1" wp14:editId="7E0EA8B8" wp14:anchorId="47CC275B">
            <wp:simplePos x="0" y="0"/>
            <wp:positionH relativeFrom="column">
              <wp:posOffset>1050925</wp:posOffset>
            </wp:positionH>
            <wp:positionV relativeFrom="paragraph">
              <wp:posOffset>7751445</wp:posOffset>
            </wp:positionV>
            <wp:extent cx="1174115" cy="590550"/>
            <wp:effectExtent l="0" t="0" r="6985"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C98" w:rsidR="00EE48BC">
        <w:rPr>
          <w:rFonts w:ascii="Arial" w:hAnsi="Arial" w:cs="Arial"/>
          <w:b/>
          <w:sz w:val="24"/>
          <w:szCs w:val="24"/>
        </w:rPr>
        <w:t xml:space="preserve">模組負責人簽署</w:t>
      </w:r>
    </w:p>
    <w:tbl>
      <w:tblPr>
        <w:tblW w:w="5000" w:type="pct"/>
        <w:tblCellMar>
          <w:top w:w="75" w:type="dxa"/>
          <w:left w:w="75" w:type="dxa"/>
          <w:bottom w:w="75" w:type="dxa"/>
          <w:right w:w="75" w:type="dxa"/>
        </w:tblCellMar>
        <w:tblLook w:val="04a0"/>
      </w:tblPr>
      <w:tblGrid>
        <w:gridCol w:w="9176"/>
      </w:tblGrid>
      <w:tr w:rsidRPr="00882F2F" w:rsidR="00EE48BC" w:rsidTr="00CA5643" w14:paraId="20854272" w14:textId="77777777">
        <w:trPr>
          <w:trHeight w:val="426"/>
        </w:trPr>
        <w:tc>
          <w:tcPr>
            <w:tcW w:w="0" w:type="auto"/>
            <w:tcBorders>
              <w:top w:val="single" w:color="999999" w:sz="8" w:space="0"/>
              <w:left w:val="single" w:color="999999" w:sz="8" w:space="0"/>
              <w:bottom w:val="single" w:color="999999" w:sz="8" w:space="0"/>
              <w:right w:val="single" w:color="999999" w:sz="8" w:space="0"/>
            </w:tcBorders>
            <w:vAlign w:val="center"/>
            <w:hideMark/>
          </w:tcPr>
          <w:p w:rsidRPr="00730817" w:rsidR="00EE48BC" w:rsidP="00CA5643" w:rsidRDefault="00E72A06" w14:paraId="0EAD1181" w14:textId="7B7B90C7">
            <w:pPr>
              <w:spacing w:after="0"/>
              <w:jc w:val="both"/>
              <w:rPr>
                <w:rFonts w:ascii="Brush Script Std" w:hAnsi="Brush Script Std" w:cs="Arial"/>
                <w:sz w:val="36"/>
                <w:szCs w:val="36"/>
                <w:lang w:eastAsia="zh-HK"/>
              </w:rPr>
            </w:pPr>
            <w:r w:rsidRPr="00730817">
              <w:rPr>
                <w:noProof/>
                <w:sz w:val="36"/>
                <w:szCs w:val="36"/>
                <w:lang w:val="en-US" w:eastAsia="zh-TW"/>
              </w:rPr>
              <w:drawing>
                <wp:anchor distT="0" distB="0" distL="114300" distR="114300" simplePos="0" relativeHeight="251665408" behindDoc="0" locked="0" layoutInCell="1" allowOverlap="1" wp14:editId="20EBBB56" wp14:anchorId="136B92CF">
                  <wp:simplePos x="0" y="0"/>
                  <wp:positionH relativeFrom="column">
                    <wp:posOffset>1050925</wp:posOffset>
                  </wp:positionH>
                  <wp:positionV relativeFrom="paragraph">
                    <wp:posOffset>7751445</wp:posOffset>
                  </wp:positionV>
                  <wp:extent cx="1174115" cy="590550"/>
                  <wp:effectExtent l="0" t="0" r="6985" b="0"/>
                  <wp:wrapNone/>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0817">
              <w:rPr>
                <w:noProof/>
                <w:sz w:val="36"/>
                <w:szCs w:val="36"/>
                <w:lang w:val="en-US" w:eastAsia="zh-TW"/>
              </w:rPr>
              <w:drawing>
                <wp:anchor distT="0" distB="0" distL="114300" distR="114300" simplePos="0" relativeHeight="251660288" behindDoc="0" locked="0" layoutInCell="1" allowOverlap="1" wp14:editId="26C8966C" wp14:anchorId="0E7E8532">
                  <wp:simplePos x="0" y="0"/>
                  <wp:positionH relativeFrom="column">
                    <wp:posOffset>1050925</wp:posOffset>
                  </wp:positionH>
                  <wp:positionV relativeFrom="paragraph">
                    <wp:posOffset>7751445</wp:posOffset>
                  </wp:positionV>
                  <wp:extent cx="1174115" cy="590550"/>
                  <wp:effectExtent l="0" t="0" r="698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40000" contrast="60000"/>
                            <a:grayscl/>
                            <a:extLst>
                              <a:ext uri="{28A0092B-C50C-407E-A947-70E740481C1C}">
                                <a14:useLocalDpi xmlns:a14="http://schemas.microsoft.com/office/drawing/2010/main" val="0"/>
                              </a:ext>
                            </a:extLst>
                          </a:blip>
                          <a:srcRect/>
                          <a:stretch>
                            <a:fillRect/>
                          </a:stretch>
                        </pic:blipFill>
                        <pic:spPr bwMode="auto">
                          <a:xfrm>
                            <a:off x="0" y="0"/>
                            <a:ext cx="1174115" cy="590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9F6D68" w:rsidP="00ED617F" w:rsidRDefault="009F6D68" w14:paraId="624D9CBE" w14:textId="77777777">
      <w:pPr>
        <w:spacing w:after="240" w:line="240" w:lineRule="auto"/>
        <w:outlineLvl w:val="1"/>
        <w:rPr>
          <w:rFonts w:ascii="Arial" w:hAnsi="Arial" w:eastAsia="Times New Roman" w:cs="Arial"/>
          <w:b/>
          <w:bCs/>
          <w:iCs/>
          <w:sz w:val="24"/>
          <w:lang w:eastAsia="en-GB"/>
        </w:rPr>
      </w:pPr>
    </w:p>
    <w:p w:rsidRPr="005842CA" w:rsidR="00ED617F" w:rsidP="00ED617F" w:rsidRDefault="00C77373" w14:paraId="3B738467" w14:textId="568301EF">
      <w:pPr>
        <w:spacing w:after="240" w:line="240" w:lineRule="auto"/>
        <w:outlineLvl w:val="1"/>
        <w:rPr>
          <w:rFonts w:ascii="Arial" w:hAnsi="Arial" w:eastAsia="Times New Roman" w:cs="Arial"/>
          <w:b/>
          <w:bCs/>
          <w:iCs/>
          <w:sz w:val="24"/>
          <w:lang w:eastAsia="en-GB"/>
        </w:rPr>
      </w:pPr>
      <w:r w:rsidRPr="005842CA">
        <w:rPr>
          <w:rFonts w:ascii="Arial" w:hAnsi="Arial" w:eastAsia="Times New Roman" w:cs="Arial"/>
          <w:b/>
          <w:bCs/>
          <w:iCs/>
          <w:sz w:val="24"/>
          <w:lang w:eastAsia="en-GB"/>
        </w:rPr>
        <w:lastRenderedPageBreak/>
      </w:r>
      <w:r w:rsidRPr="005842CA">
        <w:rPr>
          <w:rFonts w:ascii="Arial" w:hAnsi="Arial" w:eastAsia="Times New Roman" w:cs="Arial"/>
          <w:b/>
          <w:bCs/>
          <w:iCs/>
          <w:sz w:val="24"/>
          <w:lang w:eastAsia="en-GB"/>
        </w:rPr>
        <w:t xml:space="preserve">課程概述</w:t>
      </w:r>
    </w:p>
    <w:p w:rsidRPr="00B828F4" w:rsidR="00DA17B4" w:rsidP="00C77373" w:rsidRDefault="00C77373" w14:paraId="444B6667" w14:textId="77201EA8">
      <w:pPr>
        <w:spacing w:after="0" w:line="240" w:lineRule="auto"/>
        <w:jc w:val="both"/>
        <w:rPr>
          <w:ins w:author="sm-lau" w:date="2025-07-30T13:11:00Z" w:id="0"/>
          <w:rFonts w:ascii="Arial" w:hAnsi="Arial" w:eastAsia="Times New Roman" w:cs="Arial"/>
          <w:color w:val="FF0000"/>
          <w:lang w:eastAsia="en-GB"/>
        </w:rPr>
      </w:pPr>
      <w:commentRangeStart w:id="1"/>
      <w:r w:rsidRPr="00B828F4">
        <w:rPr>
          <w:rFonts w:ascii="Arial" w:hAnsi="Arial" w:eastAsia="Times New Roman" w:cs="Arial"/>
          <w:color w:val="FF0000"/>
          <w:lang w:eastAsia="en-GB"/>
        </w:rPr>
        <w:t xml:space="preserve">本</w:t>
      </w:r>
      <w:r w:rsidRPr="00B828F4" w:rsidR="00DA17B4">
        <w:rPr>
          <w:rFonts w:ascii="Arial" w:hAnsi="Arial" w:eastAsia="Times New Roman" w:cs="Arial"/>
          <w:b/>
          <w:color w:val="FF0000"/>
          <w:u w:val="single"/>
          <w:lang w:eastAsia="en-GB"/>
        </w:rPr>
        <w:t xml:space="preserve">個人</w:t>
      </w:r>
      <w:r w:rsidRPr="00B828F4">
        <w:rPr>
          <w:rFonts w:ascii="Arial" w:hAnsi="Arial" w:eastAsia="Times New Roman" w:cs="Arial"/>
          <w:color w:val="FF0000"/>
          <w:lang w:eastAsia="en-GB"/>
        </w:rPr>
        <w:t xml:space="preserve">作業要求學生設計、</w:t>
      </w:r>
      <w:r w:rsidRPr="00B828F4" w:rsidR="00DA17B4">
        <w:rPr>
          <w:rFonts w:ascii="Arial" w:hAnsi="Arial" w:eastAsia="Times New Roman" w:cs="Arial"/>
          <w:color w:val="FF0000"/>
          <w:lang w:eastAsia="en-GB"/>
        </w:rPr>
        <w:t xml:space="preserve">建置</w:t>
      </w:r>
      <w:r w:rsidRPr="00B828F4">
        <w:rPr>
          <w:rFonts w:ascii="Arial" w:hAnsi="Arial" w:eastAsia="Times New Roman" w:cs="Arial"/>
          <w:color w:val="FF0000"/>
          <w:lang w:eastAsia="en-GB"/>
        </w:rPr>
        <w:t xml:space="preserve">並部署網頁應用程式</w:t>
      </w:r>
      <w:r w:rsidRPr="00B828F4" w:rsidR="00DA17B4">
        <w:rPr>
          <w:rFonts w:ascii="Arial" w:hAnsi="Arial" w:eastAsia="Times New Roman" w:cs="Arial"/>
          <w:color w:val="FF0000"/>
          <w:lang w:eastAsia="en-GB"/>
        </w:rPr>
        <w:t xml:space="preserve">，</w:t>
      </w:r>
      <w:r w:rsidRPr="00B828F4">
        <w:rPr>
          <w:rFonts w:ascii="Arial" w:hAnsi="Arial" w:cs="Arial"/>
          <w:color w:val="FF0000"/>
          <w:lang w:eastAsia="zh-HK"/>
        </w:rPr>
        <w:t xml:space="preserve">展現</w:t>
      </w:r>
      <w:r w:rsidRPr="00B828F4">
        <w:rPr>
          <w:rFonts w:ascii="Arial" w:hAnsi="Arial" w:eastAsia="Times New Roman" w:cs="Arial"/>
          <w:color w:val="FF0000"/>
          <w:lang w:eastAsia="en-GB"/>
        </w:rPr>
        <w:t xml:space="preserve">其</w:t>
      </w:r>
      <w:r w:rsidRPr="00B828F4" w:rsidR="00DA17B4">
        <w:rPr>
          <w:rFonts w:ascii="Arial" w:hAnsi="Arial" w:eastAsia="Times New Roman" w:cs="Arial"/>
          <w:color w:val="FF0000"/>
          <w:lang w:eastAsia="en-GB"/>
        </w:rPr>
        <w:t xml:space="preserve">在實際情境中運用進階網頁開發技術的能力。作為作品集組成部分，需提交文件對應用程式的設計、實作、效能及遵循網頁標準與最佳實踐的情況進行批判性評估</w:t>
      </w:r>
      <w:ins w:author="sm-lau" w:date="2025-07-30T13:10:00Z" w:id="2">
        <w:r w:rsidRPr="00B828F4" w:rsidR="00DA17B4">
          <w:rPr>
            <w:rFonts w:ascii="Arial" w:hAnsi="Arial" w:eastAsia="Times New Roman" w:cs="Arial"/>
            <w:color w:val="FF0000"/>
            <w:lang w:eastAsia="en-GB"/>
          </w:rPr>
          <w:t xml:space="preserve">。透過此個人作業</w:t>
        </w:r>
        <w:r w:rsidRPr="00B828F4" w:rsidR="00DA17B4">
          <w:rPr>
            <w:rFonts w:ascii="Arial" w:hAnsi="Arial" w:eastAsia="Times New Roman" w:cs="Arial"/>
            <w:color w:val="FF0000"/>
            <w:lang w:eastAsia="en-GB"/>
          </w:rPr>
          <w:t xml:space="preserve">下列</w:t>
        </w:r>
      </w:ins>
      <w:ins w:author="sm-lau" w:date="2025-07-30T13:11:00Z" w:id="3">
        <w:r w:rsidRPr="00B828F4" w:rsidR="00DA17B4">
          <w:rPr>
            <w:rFonts w:ascii="Arial" w:hAnsi="Arial" w:eastAsia="Times New Roman" w:cs="Arial"/>
            <w:color w:val="FF0000"/>
            <w:lang w:eastAsia="en-GB"/>
          </w:rPr>
          <w:t xml:space="preserve">將評估</w:t>
        </w:r>
        <w:r w:rsidRPr="00B828F4" w:rsidR="00DA17B4">
          <w:rPr>
            <w:rFonts w:ascii="Arial" w:hAnsi="Arial" w:eastAsia="Times New Roman" w:cs="Arial"/>
            <w:color w:val="FF0000"/>
            <w:lang w:eastAsia="en-GB"/>
          </w:rPr>
          <w:t xml:space="preserve">模組學習成果：</w:t>
        </w:r>
      </w:ins>
    </w:p>
    <w:p w:rsidR="00DA17B4" w:rsidP="00C77373" w:rsidRDefault="00DA17B4" w14:paraId="3BF22111" w14:textId="77777777">
      <w:pPr>
        <w:spacing w:after="0" w:line="240" w:lineRule="auto"/>
        <w:jc w:val="both"/>
        <w:rPr>
          <w:rFonts w:ascii="Arial" w:hAnsi="Arial" w:eastAsia="Times New Roman" w:cs="Arial"/>
          <w:lang w:eastAsia="en-GB"/>
        </w:rPr>
      </w:pPr>
    </w:p>
    <w:p w:rsidRPr="001F37EC" w:rsidR="00DA17B4" w:rsidP="00DA17B4" w:rsidRDefault="00DA17B4" w14:paraId="410CCD06" w14:textId="1266B6AA">
      <w:pPr>
        <w:pStyle w:val="ac"/>
        <w:numPr>
          <w:ilvl w:val="0"/>
          <w:numId w:val="40"/>
        </w:numPr>
        <w:spacing w:after="0" w:line="240" w:lineRule="auto"/>
        <w:jc w:val="both"/>
        <w:rPr>
          <w:rFonts w:ascii="Arial" w:hAnsi="Arial" w:eastAsia="Times New Roman" w:cs="Arial"/>
          <w:color w:val="FF0000"/>
          <w:lang w:eastAsia="en-GB"/>
        </w:rPr>
      </w:pPr>
      <w:ins w:author="sm-lau" w:date="2025-07-30T13:11:00Z" w:id="4">
        <w:r w:rsidRPr="001F37EC">
          <w:rPr>
            <w:rFonts w:ascii="Arial" w:hAnsi="Arial" w:eastAsia="Times New Roman" w:cs="Arial"/>
            <w:b/>
            <w:color w:val="FF0000"/>
            <w:lang w:eastAsia="en-GB"/>
          </w:rPr>
          <w:t xml:space="preserve">MO1</w:t>
        </w:r>
        <w:r w:rsidRPr="001F37EC">
          <w:rPr>
            <w:rFonts w:ascii="Arial" w:hAnsi="Arial" w:eastAsia="Times New Roman" w:cs="Arial"/>
            <w:color w:val="FF0000"/>
            <w:lang w:eastAsia="en-GB"/>
          </w:rPr>
          <w:t xml:space="preserve"> 分析與評估網頁標準、通訊協定及新興技術，展現於網頁應用程式開發中運用物件導向程式設計技術之能力。 </w:t>
        </w:r>
      </w:ins>
    </w:p>
    <w:p w:rsidRPr="001F37EC" w:rsidR="00DA17B4" w:rsidP="00DA17B4" w:rsidRDefault="00DA17B4" w14:paraId="29032735" w14:textId="77777777">
      <w:pPr>
        <w:spacing w:after="0" w:line="240" w:lineRule="auto"/>
        <w:jc w:val="both"/>
        <w:rPr>
          <w:ins w:author="sm-lau" w:date="2025-07-30T13:11:00Z" w:id="5"/>
          <w:rFonts w:ascii="Arial" w:hAnsi="Arial" w:eastAsia="Times New Roman" w:cs="Arial"/>
          <w:color w:val="FF0000"/>
          <w:lang w:eastAsia="en-GB"/>
        </w:rPr>
      </w:pPr>
    </w:p>
    <w:p w:rsidRPr="001F37EC" w:rsidR="00DA17B4" w:rsidP="00DA17B4" w:rsidRDefault="00DA17B4" w14:paraId="23223F17" w14:textId="3F9F74A5">
      <w:pPr>
        <w:pStyle w:val="ac"/>
        <w:numPr>
          <w:ilvl w:val="0"/>
          <w:numId w:val="40"/>
        </w:numPr>
        <w:spacing w:after="0" w:line="240" w:lineRule="auto"/>
        <w:jc w:val="both"/>
        <w:rPr>
          <w:rFonts w:ascii="Arial" w:hAnsi="Arial" w:eastAsia="Times New Roman" w:cs="Arial"/>
          <w:color w:val="FF0000"/>
          <w:lang w:eastAsia="en-GB"/>
        </w:rPr>
      </w:pPr>
      <w:ins w:author="sm-lau" w:date="2025-07-30T13:11:00Z" w:id="6">
        <w:r w:rsidRPr="001F37EC">
          <w:rPr>
            <w:rFonts w:ascii="Arial" w:hAnsi="Arial" w:eastAsia="Times New Roman" w:cs="Arial"/>
            <w:b/>
            <w:color w:val="FF0000"/>
            <w:lang w:eastAsia="en-GB"/>
          </w:rPr>
          <w:t xml:space="preserve">MO2</w:t>
        </w:r>
        <w:r w:rsidRPr="001F37EC">
          <w:rPr>
            <w:rFonts w:ascii="Arial" w:hAnsi="Arial" w:eastAsia="Times New Roman" w:cs="Arial"/>
            <w:color w:val="FF0000"/>
            <w:lang w:eastAsia="en-GB"/>
          </w:rPr>
          <w:t xml:space="preserve"> 識別並應用常見軟體模式與網頁架構於實務中。 </w:t>
        </w:r>
      </w:ins>
    </w:p>
    <w:p w:rsidRPr="001F37EC" w:rsidR="00DA17B4" w:rsidP="00DA17B4" w:rsidRDefault="00DA17B4" w14:paraId="634AAA97" w14:textId="77777777">
      <w:pPr>
        <w:spacing w:after="0" w:line="240" w:lineRule="auto"/>
        <w:jc w:val="both"/>
        <w:rPr>
          <w:ins w:author="sm-lau" w:date="2025-07-30T13:11:00Z" w:id="7"/>
          <w:rFonts w:ascii="Arial" w:hAnsi="Arial" w:eastAsia="Times New Roman" w:cs="Arial"/>
          <w:color w:val="FF0000"/>
          <w:lang w:eastAsia="en-GB"/>
        </w:rPr>
      </w:pPr>
    </w:p>
    <w:p w:rsidRPr="001F37EC" w:rsidR="00DA17B4" w:rsidP="00DA17B4" w:rsidRDefault="00DA17B4" w14:paraId="73DB1C03" w14:textId="2FA5C69E">
      <w:pPr>
        <w:pStyle w:val="ac"/>
        <w:numPr>
          <w:ilvl w:val="0"/>
          <w:numId w:val="40"/>
        </w:numPr>
        <w:spacing w:after="0" w:line="240" w:lineRule="auto"/>
        <w:jc w:val="both"/>
        <w:rPr>
          <w:rFonts w:ascii="Arial" w:hAnsi="Arial" w:eastAsia="Times New Roman" w:cs="Arial"/>
          <w:color w:val="FF0000"/>
          <w:lang w:eastAsia="en-GB"/>
        </w:rPr>
      </w:pPr>
      <w:ins w:author="sm-lau" w:date="2025-07-30T13:11:00Z" w:id="8">
        <w:r w:rsidRPr="001F37EC">
          <w:rPr>
            <w:rFonts w:ascii="Arial" w:hAnsi="Arial" w:eastAsia="Times New Roman" w:cs="Arial"/>
            <w:b/>
            <w:color w:val="FF0000"/>
            <w:lang w:eastAsia="en-GB"/>
          </w:rPr>
          <w:t xml:space="preserve">MO3</w:t>
        </w:r>
        <w:r w:rsidRPr="001F37EC">
          <w:rPr>
            <w:rFonts w:ascii="Arial" w:hAnsi="Arial" w:eastAsia="Times New Roman" w:cs="Arial"/>
            <w:color w:val="FF0000"/>
            <w:lang w:eastAsia="en-GB"/>
          </w:rPr>
          <w:t xml:space="preserve"> 於整個網頁開發專案生命週期中，展現運用當代工具、技術及網頁框架的熟練度。 </w:t>
        </w:r>
      </w:ins>
    </w:p>
    <w:p w:rsidRPr="001F37EC" w:rsidR="00DA17B4" w:rsidP="00DA17B4" w:rsidRDefault="00DA17B4" w14:paraId="71609E26" w14:textId="77777777">
      <w:pPr>
        <w:spacing w:after="0" w:line="240" w:lineRule="auto"/>
        <w:jc w:val="both"/>
        <w:rPr>
          <w:ins w:author="sm-lau" w:date="2025-07-30T13:11:00Z" w:id="9"/>
          <w:rFonts w:ascii="Arial" w:hAnsi="Arial" w:eastAsia="Times New Roman" w:cs="Arial"/>
          <w:color w:val="FF0000"/>
          <w:lang w:eastAsia="en-GB"/>
        </w:rPr>
      </w:pPr>
    </w:p>
    <w:p w:rsidRPr="001F37EC" w:rsidR="00DA17B4" w:rsidP="00DA17B4" w:rsidRDefault="00DA17B4" w14:paraId="2C29AFE2" w14:textId="15E6392F">
      <w:pPr>
        <w:pStyle w:val="ac"/>
        <w:numPr>
          <w:ilvl w:val="0"/>
          <w:numId w:val="40"/>
        </w:numPr>
        <w:spacing w:after="0" w:line="240" w:lineRule="auto"/>
        <w:jc w:val="both"/>
        <w:rPr>
          <w:ins w:author="sm-lau" w:date="2025-07-30T13:11:00Z" w:id="10"/>
          <w:rFonts w:ascii="Arial" w:hAnsi="Arial" w:eastAsia="Times New Roman" w:cs="Arial"/>
          <w:color w:val="FF0000"/>
          <w:lang w:eastAsia="en-GB"/>
        </w:rPr>
      </w:pPr>
      <w:ins w:author="sm-lau" w:date="2025-07-30T13:11:00Z" w:id="11">
        <w:r w:rsidRPr="001F37EC">
          <w:rPr>
            <w:rFonts w:ascii="Arial" w:hAnsi="Arial" w:eastAsia="Times New Roman" w:cs="Arial"/>
            <w:b/>
            <w:color w:val="FF0000"/>
            <w:lang w:eastAsia="en-GB"/>
          </w:rPr>
          <w:t xml:space="preserve">MO4</w:t>
        </w:r>
        <w:r w:rsidRPr="001F37EC">
          <w:rPr>
            <w:rFonts w:ascii="Arial" w:hAnsi="Arial" w:eastAsia="Times New Roman" w:cs="Arial"/>
            <w:color w:val="FF0000"/>
            <w:lang w:eastAsia="en-GB"/>
          </w:rPr>
          <w:t xml:space="preserve"> 運用高效開發方法、測試策略與軟體文件化實務，創建並批判性檢視網頁應用程式，展現對開發流程中這些實務重要性的理解。</w:t>
        </w:r>
      </w:ins>
      <w:commentRangeEnd w:id="1"/>
      <w:r w:rsidRPr="001F37EC">
        <w:rPr>
          <w:rStyle w:val="af1"/>
          <w:color w:val="FF0000"/>
        </w:rPr>
        <w:commentReference w:id="1"/>
      </w:r>
    </w:p>
    <w:p w:rsidR="00DA17B4" w:rsidP="00DA17B4" w:rsidRDefault="00DA17B4" w14:paraId="3C2C8130" w14:textId="7F21AE6A">
      <w:pPr>
        <w:spacing w:after="0" w:line="240" w:lineRule="auto"/>
        <w:jc w:val="both"/>
        <w:rPr>
          <w:ins w:author="sm-lau" w:date="2025-07-30T13:11:00Z" w:id="12"/>
          <w:rFonts w:ascii="Arial" w:hAnsi="Arial" w:eastAsia="Times New Roman" w:cs="Arial"/>
          <w:lang w:eastAsia="en-GB"/>
        </w:rPr>
      </w:pPr>
    </w:p>
    <w:p w:rsidR="00DA17B4" w:rsidP="00DA17B4" w:rsidRDefault="00DA17B4" w14:paraId="4A2D10B1" w14:textId="4D1CCA56">
      <w:pPr>
        <w:spacing w:after="0" w:line="240" w:lineRule="auto"/>
        <w:jc w:val="both"/>
        <w:rPr>
          <w:rFonts w:ascii="Arial" w:hAnsi="Arial" w:eastAsia="Times New Roman" w:cs="Arial"/>
          <w:lang w:eastAsia="en-GB"/>
        </w:rPr>
      </w:pPr>
    </w:p>
    <w:p w:rsidRPr="005842CA" w:rsidR="005842CA" w:rsidP="005842CA" w:rsidRDefault="005842CA" w14:paraId="648B2287" w14:textId="56D9070E">
      <w:pPr>
        <w:spacing w:after="240" w:line="240" w:lineRule="auto"/>
        <w:outlineLvl w:val="1"/>
        <w:rPr>
          <w:rFonts w:ascii="Arial" w:hAnsi="Arial" w:eastAsia="Times New Roman" w:cs="Arial"/>
          <w:b/>
          <w:bCs/>
          <w:iCs/>
          <w:sz w:val="24"/>
          <w:lang w:eastAsia="en-GB"/>
        </w:rPr>
      </w:pPr>
      <w:r w:rsidRPr="005842CA">
        <w:rPr>
          <w:rFonts w:ascii="Arial" w:hAnsi="Arial" w:eastAsia="Times New Roman" w:cs="Arial"/>
          <w:b/>
          <w:bCs/>
          <w:iCs/>
          <w:sz w:val="24"/>
          <w:lang w:eastAsia="en-GB"/>
        </w:rPr>
        <w:t xml:space="preserve">需完成之任務</w:t>
      </w:r>
    </w:p>
    <w:p w:rsidR="00AD5DB1" w:rsidP="009863BD" w:rsidRDefault="00ED617F" w14:paraId="4B60FCF4" w14:textId="6AA1CB6B">
      <w:pPr>
        <w:snapToGrid w:val="0"/>
        <w:spacing w:before="120" w:beforeLines="50" w:after="0" w:line="240" w:lineRule="auto"/>
        <w:jc w:val="both"/>
        <w:rPr>
          <w:rFonts w:ascii="Arial" w:hAnsi="Arial" w:cs="Arial"/>
          <w:lang w:eastAsia="zh-HK"/>
        </w:rPr>
      </w:pPr>
      <w:r w:rsidRPr="00AC3C98">
        <w:rPr>
          <w:rFonts w:ascii="Arial" w:hAnsi="Arial" w:eastAsia="Times New Roman" w:cs="Arial"/>
          <w:lang w:eastAsia="en-GB"/>
        </w:rPr>
        <w:t xml:space="preserve">您</w:t>
      </w:r>
      <w:r w:rsidRPr="00AC3C98" w:rsidR="006A6644">
        <w:rPr>
          <w:rFonts w:ascii="Arial" w:hAnsi="Arial" w:eastAsia="Times New Roman" w:cs="Arial"/>
          <w:lang w:eastAsia="en-GB"/>
        </w:rPr>
        <w:t xml:space="preserve">需完成以下任務</w:t>
      </w:r>
      <w:r w:rsidR="000D451D">
        <w:rPr>
          <w:rFonts w:ascii="Arial" w:hAnsi="Arial" w:cs="Arial"/>
          <w:lang w:eastAsia="zh-HK"/>
        </w:rPr>
        <w:t xml:space="preserve">：</w:t>
      </w:r>
    </w:p>
    <w:p w:rsidRPr="00193435" w:rsidR="00193435" w:rsidP="00AD5DB1" w:rsidRDefault="007547E3" w14:paraId="2AF24EDC" w14:textId="32BEA777">
      <w:pPr>
        <w:pStyle w:val="ac"/>
        <w:numPr>
          <w:ilvl w:val="0"/>
          <w:numId w:val="31"/>
        </w:numPr>
        <w:snapToGrid w:val="0"/>
        <w:spacing w:before="120" w:beforeLines="50" w:after="0" w:line="240" w:lineRule="auto"/>
        <w:ind w:hanging="451"/>
        <w:jc w:val="both"/>
        <w:rPr>
          <w:rFonts w:ascii="Arial" w:hAnsi="Arial" w:cs="Arial"/>
          <w:lang w:eastAsia="zh-HK"/>
        </w:rPr>
      </w:pPr>
      <w:r>
        <w:rPr>
          <w:rFonts w:ascii="Arial" w:hAnsi="Arial" w:cs="Arial"/>
          <w:lang w:eastAsia="zh-HK"/>
        </w:rPr>
        <w:t xml:space="preserve">建置提供 </w:t>
      </w:r>
      <w:r w:rsidRPr="00193435" w:rsidR="00AD5DB1">
        <w:rPr>
          <w:rFonts w:ascii="Arial" w:hAnsi="Arial" w:cs="Arial"/>
          <w:lang w:eastAsia="zh-HK"/>
        </w:rPr>
        <w:t xml:space="preserve">RESTful</w:t>
      </w:r>
      <w:r w:rsidR="006D7540">
        <w:rPr>
          <w:rFonts w:ascii="Arial" w:hAnsi="Arial" w:cs="Arial"/>
          <w:lang w:eastAsia="zh-HK"/>
        </w:rPr>
        <w:t xml:space="preserve"> 網路</w:t>
      </w:r>
      <w:r w:rsidRPr="00193435" w:rsidR="00AD5DB1">
        <w:rPr>
          <w:rFonts w:ascii="Arial" w:hAnsi="Arial" w:cs="Arial"/>
          <w:lang w:eastAsia="zh-HK"/>
        </w:rPr>
        <w:t xml:space="preserve">服務的</w:t>
      </w:r>
      <w:r>
        <w:rPr>
          <w:rFonts w:ascii="Arial" w:hAnsi="Arial" w:cs="Arial"/>
          <w:lang w:eastAsia="zh-HK"/>
        </w:rPr>
        <w:t xml:space="preserve">伺服器</w:t>
      </w:r>
      <w:r>
        <w:rPr>
          <w:rFonts w:ascii="Arial" w:hAnsi="Arial" w:cs="Arial"/>
          <w:lang w:eastAsia="zh-HK"/>
        </w:rPr>
        <w:t xml:space="preserve">，</w:t>
      </w:r>
      <w:r w:rsidRPr="00193435" w:rsidR="00AD5DB1">
        <w:rPr>
          <w:rFonts w:ascii="Arial" w:hAnsi="Arial" w:cs="Arial"/>
          <w:lang w:eastAsia="zh-HK"/>
        </w:rPr>
        <w:t xml:space="preserve">用於搜尋及維護由 </w:t>
      </w:r>
      <w:r w:rsidR="00323C4C">
        <w:rPr>
          <w:rFonts w:ascii="Arial" w:hAnsi="Arial" w:cs="Arial"/>
          <w:lang w:eastAsia="zh-HK"/>
        </w:rPr>
        <w:t xml:space="preserve">data.gov.hk</w:t>
      </w:r>
      <w:r w:rsidR="0051060A">
        <w:rPr>
          <w:rFonts w:ascii="Arial" w:hAnsi="Arial" w:cs="Arial"/>
          <w:lang w:eastAsia="zh-HK"/>
        </w:rPr>
        <w:t xml:space="preserve"> 提供的</w:t>
      </w:r>
      <w:r w:rsidR="00DB57C5">
        <w:rPr>
          <w:rFonts w:ascii="Arial" w:hAnsi="Arial" w:cs="Arial"/>
          <w:lang w:eastAsia="zh-HK"/>
        </w:rPr>
        <w:t xml:space="preserve">「</w:t>
      </w:r>
      <w:r w:rsidRPr="00406BAC" w:rsidR="00A066F9">
        <w:rPr>
          <w:rFonts w:ascii="Arial" w:hAnsi="Arial" w:cs="Arial"/>
          <w:lang w:eastAsia="zh-HK"/>
        </w:rPr>
        <w:t xml:space="preserve">流動郵政</w:t>
      </w:r>
      <w:r w:rsidR="00DB57C5">
        <w:rPr>
          <w:rFonts w:ascii="Arial" w:hAnsi="Arial" w:cs="Arial"/>
          <w:lang w:eastAsia="zh-HK"/>
        </w:rPr>
        <w:t xml:space="preserve">局」</w:t>
      </w:r>
      <w:r>
        <w:rPr>
          <w:rFonts w:ascii="Arial" w:hAnsi="Arial" w:cs="Arial"/>
          <w:lang w:eastAsia="zh-HK"/>
        </w:rPr>
        <w:t xml:space="preserve">資料，</w:t>
      </w:r>
    </w:p>
    <w:p w:rsidR="00AD5DB1" w:rsidP="00AD5DB1" w:rsidRDefault="007547E3" w14:paraId="663DA65F" w14:textId="798E6329">
      <w:pPr>
        <w:pStyle w:val="ac"/>
        <w:numPr>
          <w:ilvl w:val="0"/>
          <w:numId w:val="31"/>
        </w:numPr>
        <w:snapToGrid w:val="0"/>
        <w:spacing w:before="120" w:beforeLines="50" w:after="0" w:line="240" w:lineRule="auto"/>
        <w:ind w:start="1163" w:hanging="454"/>
        <w:contextualSpacing w:val="0"/>
        <w:jc w:val="both"/>
        <w:rPr>
          <w:rFonts w:ascii="Arial" w:hAnsi="Arial" w:cs="Arial"/>
          <w:lang w:eastAsia="zh-HK"/>
        </w:rPr>
      </w:pPr>
      <w:r>
        <w:rPr>
          <w:rFonts w:ascii="Arial" w:hAnsi="Arial" w:cs="Arial"/>
          <w:lang w:eastAsia="zh-HK"/>
        </w:rPr>
        <w:t xml:space="preserve">建置</w:t>
      </w:r>
      <w:r w:rsidR="007E28CA">
        <w:rPr>
          <w:rFonts w:ascii="Arial" w:hAnsi="Arial" w:cs="Arial"/>
          <w:lang w:eastAsia="zh-HK"/>
        </w:rPr>
        <w:t xml:space="preserve">基於網頁的應用程式</w:t>
      </w:r>
      <w:r w:rsidR="00AD5DB1">
        <w:rPr>
          <w:rFonts w:ascii="Arial" w:hAnsi="Arial" w:cs="Arial"/>
          <w:lang w:eastAsia="zh-HK"/>
        </w:rPr>
        <w:t xml:space="preserve">作為（1）中 RESTful 網路服務的客戶端。該客戶端提供</w:t>
      </w:r>
      <w:r w:rsidR="006D7540">
        <w:rPr>
          <w:rFonts w:ascii="Arial" w:hAnsi="Arial" w:cs="Arial"/>
          <w:lang w:eastAsia="zh-HK"/>
        </w:rPr>
        <w:t xml:space="preserve">資訊</w:t>
      </w:r>
      <w:r w:rsidR="00AD5DB1">
        <w:rPr>
          <w:rFonts w:ascii="Arial" w:hAnsi="Arial" w:cs="Arial"/>
          <w:lang w:eastAsia="zh-HK"/>
        </w:rPr>
        <w:t xml:space="preserve">查詢、視覺化呈現及維護</w:t>
      </w:r>
      <w:r w:rsidR="005764C8">
        <w:rPr>
          <w:rFonts w:ascii="Arial" w:hAnsi="Arial" w:cs="Arial"/>
          <w:lang w:eastAsia="zh-HK"/>
        </w:rPr>
        <w:t xml:space="preserve">功能</w:t>
      </w:r>
      <w:r>
        <w:rPr>
          <w:rFonts w:ascii="Arial" w:hAnsi="Arial" w:cs="Arial"/>
          <w:lang w:eastAsia="zh-HK"/>
        </w:rPr>
        <w:t xml:space="preserve">。 </w:t>
      </w:r>
    </w:p>
    <w:p w:rsidR="007547E3" w:rsidP="00AD5DB1" w:rsidRDefault="007547E3" w14:paraId="4E88667C" w14:textId="33500B90">
      <w:pPr>
        <w:pStyle w:val="ac"/>
        <w:numPr>
          <w:ilvl w:val="0"/>
          <w:numId w:val="31"/>
        </w:numPr>
        <w:snapToGrid w:val="0"/>
        <w:spacing w:before="120" w:beforeLines="50" w:after="0" w:line="240" w:lineRule="auto"/>
        <w:ind w:start="1163" w:hanging="454"/>
        <w:contextualSpacing w:val="0"/>
        <w:jc w:val="both"/>
        <w:rPr>
          <w:rFonts w:ascii="Arial" w:hAnsi="Arial" w:cs="Arial"/>
          <w:lang w:eastAsia="zh-HK"/>
        </w:rPr>
      </w:pPr>
      <w:r>
        <w:rPr>
          <w:rFonts w:ascii="Arial" w:hAnsi="Arial" w:cs="Arial"/>
          <w:lang w:eastAsia="zh-HK"/>
        </w:rPr>
        <w:t xml:space="preserve">執行、記錄並分析一系列測試，以客觀評估整個應用程式堆疊（包含資料儲存、網路服務及客戶端應用程式）的適用性、可用性與穩健性，</w:t>
      </w:r>
    </w:p>
    <w:p w:rsidR="007547E3" w:rsidP="00F10876" w:rsidRDefault="007547E3" w14:paraId="60D2AD8D" w14:textId="3A59202A">
      <w:pPr>
        <w:pStyle w:val="ac"/>
        <w:numPr>
          <w:ilvl w:val="0"/>
          <w:numId w:val="31"/>
        </w:numPr>
        <w:snapToGrid w:val="0"/>
        <w:spacing w:before="120" w:beforeLines="50" w:after="0" w:line="240" w:lineRule="auto"/>
        <w:ind w:start="1163" w:hanging="454"/>
        <w:contextualSpacing w:val="0"/>
        <w:jc w:val="both"/>
        <w:rPr>
          <w:rFonts w:ascii="Arial" w:hAnsi="Arial" w:cs="Arial"/>
          <w:lang w:eastAsia="zh-HK"/>
        </w:rPr>
      </w:pPr>
      <w:r w:rsidRPr="0019100C">
        <w:rPr>
          <w:rFonts w:ascii="Arial" w:hAnsi="Arial" w:cs="Arial"/>
          <w:lang w:eastAsia="zh-HK"/>
        </w:rPr>
        <w:t xml:space="preserve">編寫詳盡文件，涵蓋應用程式架構</w:t>
      </w:r>
      <w:r w:rsidRPr="0019100C" w:rsidR="00AB6AEA">
        <w:rPr>
          <w:rFonts w:ascii="Arial" w:hAnsi="Arial" w:cs="Arial"/>
          <w:lang w:eastAsia="zh-HK"/>
        </w:rPr>
        <w:t xml:space="preserve">、採用工具與平台、提供的網路服務及客戶端功能、</w:t>
      </w:r>
      <w:r w:rsidRPr="0019100C" w:rsidR="0019100C">
        <w:rPr>
          <w:rFonts w:ascii="Arial" w:hAnsi="Arial" w:cs="Arial"/>
          <w:lang w:eastAsia="zh-HK"/>
        </w:rPr>
        <w:t xml:space="preserve">設計開發評估、後續優化建議，以及您</w:t>
      </w:r>
      <w:r w:rsidR="0019100C">
        <w:rPr>
          <w:rFonts w:ascii="Arial" w:hAnsi="Arial" w:cs="Arial"/>
          <w:lang w:eastAsia="zh-HK"/>
        </w:rPr>
        <w:t xml:space="preserve">對整個專案週期的反思</w:t>
      </w:r>
      <w:r w:rsidR="008C1CC9">
        <w:rPr>
          <w:rFonts w:ascii="Arial" w:hAnsi="Arial" w:cs="Arial"/>
          <w:lang w:eastAsia="zh-HK"/>
        </w:rPr>
        <w:t xml:space="preserve">；</w:t>
      </w:r>
    </w:p>
    <w:p w:rsidRPr="0019100C" w:rsidR="0019100C" w:rsidP="00F10876" w:rsidRDefault="0019100C" w14:paraId="5C572539" w14:textId="4D9DFB89">
      <w:pPr>
        <w:pStyle w:val="ac"/>
        <w:numPr>
          <w:ilvl w:val="0"/>
          <w:numId w:val="31"/>
        </w:numPr>
        <w:snapToGrid w:val="0"/>
        <w:spacing w:before="120" w:beforeLines="50" w:after="0" w:line="240" w:lineRule="auto"/>
        <w:ind w:start="1163" w:hanging="454"/>
        <w:contextualSpacing w:val="0"/>
        <w:jc w:val="both"/>
        <w:rPr>
          <w:rFonts w:ascii="Arial" w:hAnsi="Arial" w:cs="Arial"/>
          <w:lang w:eastAsia="zh-HK"/>
        </w:rPr>
      </w:pPr>
      <w:r>
        <w:rPr>
          <w:rFonts w:ascii="Arial" w:hAnsi="Arial" w:cs="Arial"/>
          <w:lang w:eastAsia="zh-HK"/>
        </w:rPr>
        <w:t xml:space="preserve">進行簡報與實機演示，展示您的工作成果與應用產品。 </w:t>
      </w:r>
    </w:p>
    <w:p w:rsidRPr="007547E3" w:rsidR="007547E3" w:rsidP="007547E3" w:rsidRDefault="007547E3" w14:paraId="0C4C0A84" w14:textId="77777777">
      <w:pPr>
        <w:snapToGrid w:val="0"/>
        <w:spacing w:before="120" w:beforeLines="50" w:after="0" w:line="240" w:lineRule="auto"/>
        <w:jc w:val="both"/>
        <w:rPr>
          <w:rFonts w:ascii="Arial" w:hAnsi="Arial" w:cs="Arial"/>
          <w:lang w:eastAsia="zh-HK"/>
        </w:rPr>
      </w:pPr>
    </w:p>
    <w:p w:rsidR="00CD7D4C" w:rsidP="00A4475A" w:rsidRDefault="00D60C48" w14:paraId="45364DC0" w14:textId="6088A3D1">
      <w:pPr>
        <w:spacing w:after="0" w:line="240" w:lineRule="auto"/>
        <w:rPr>
          <w:rFonts w:ascii="Arial" w:hAnsi="Arial" w:cs="Arial"/>
          <w:lang w:eastAsia="zh-HK"/>
        </w:rPr>
      </w:pPr>
      <w:r w:rsidR="00193435">
        <w:rPr>
          <w:rFonts w:hint="eastAsia" w:ascii="Arial" w:hAnsi="Arial" w:cs="Arial"/>
          <w:lang w:eastAsia="zh-HK"/>
        </w:rPr>
        <w:t xml:space="preserve">本</w:t>
      </w:r>
      <w:r w:rsidR="00447FF0">
        <w:rPr>
          <w:rFonts w:ascii="Arial" w:hAnsi="Arial" w:cs="Arial"/>
          <w:lang w:eastAsia="zh-HK"/>
        </w:rPr>
        <w:t xml:space="preserve">課程作業包含</w:t>
      </w:r>
      <w:r w:rsidR="0019100C">
        <w:rPr>
          <w:rFonts w:ascii="Arial" w:hAnsi="Arial" w:cs="Arial"/>
          <w:b/>
          <w:lang w:eastAsia="zh-HK"/>
        </w:rPr>
        <w:t xml:space="preserve">五個</w:t>
      </w:r>
      <w:r w:rsidR="008B495C">
        <w:rPr>
          <w:rFonts w:ascii="Arial" w:hAnsi="Arial" w:cs="Arial"/>
          <w:lang w:eastAsia="zh-HK"/>
        </w:rPr>
        <w:t xml:space="preserve">部分，</w:t>
      </w:r>
      <w:r w:rsidR="00447FF0">
        <w:rPr>
          <w:rFonts w:ascii="Arial" w:hAnsi="Arial" w:cs="Arial"/>
          <w:lang w:eastAsia="zh-HK"/>
        </w:rPr>
        <w:t xml:space="preserve">詳見後續章節說明。 </w:t>
      </w:r>
    </w:p>
    <w:p w:rsidR="00B203B6" w:rsidP="00A4475A" w:rsidRDefault="00B203B6" w14:paraId="75016682" w14:textId="3D5D65DB">
      <w:pPr>
        <w:spacing w:after="0" w:line="240" w:lineRule="auto"/>
        <w:rPr>
          <w:rFonts w:ascii="Arial" w:hAnsi="Arial" w:cs="Arial"/>
          <w:lang w:eastAsia="zh-HK"/>
        </w:rPr>
      </w:pPr>
    </w:p>
    <w:p w:rsidRPr="00696733" w:rsidR="00B203B6" w:rsidP="00A4475A" w:rsidRDefault="00B203B6" w14:paraId="431954FB" w14:textId="3594669F">
      <w:pPr>
        <w:spacing w:after="0" w:line="240" w:lineRule="auto"/>
        <w:rPr>
          <w:rFonts w:ascii="Arial" w:hAnsi="Arial" w:cs="Arial"/>
          <w:lang w:eastAsia="zh-HK"/>
        </w:rPr>
      </w:pPr>
      <w:r>
        <w:rPr>
          <w:rFonts w:ascii="Arial" w:hAnsi="Arial" w:cs="Arial"/>
          <w:lang w:eastAsia="zh-HK"/>
        </w:rPr>
        <w:t xml:space="preserve">此為</w:t>
      </w:r>
      <w:r w:rsidRPr="00B203B6">
        <w:rPr>
          <w:rFonts w:ascii="Arial" w:hAnsi="Arial" w:cs="Arial"/>
          <w:b/>
          <w:u w:val="single"/>
          <w:lang w:eastAsia="zh-HK"/>
        </w:rPr>
        <w:t xml:space="preserve">個人</w:t>
      </w:r>
      <w:r>
        <w:rPr>
          <w:rFonts w:ascii="Arial" w:hAnsi="Arial" w:cs="Arial"/>
          <w:lang w:eastAsia="zh-HK"/>
        </w:rPr>
        <w:t xml:space="preserve">作業。 </w:t>
      </w:r>
    </w:p>
    <w:p w:rsidR="00187017" w:rsidP="00A4475A" w:rsidRDefault="00187017" w14:paraId="4F5188A1" w14:textId="77777777">
      <w:pPr>
        <w:spacing w:after="0" w:line="240" w:lineRule="auto"/>
        <w:rPr>
          <w:rFonts w:ascii="Arial" w:hAnsi="Arial" w:cs="Arial"/>
          <w:lang w:eastAsia="zh-HK"/>
        </w:rPr>
      </w:pPr>
    </w:p>
    <w:p w:rsidRPr="00A4475A" w:rsidR="00447FF0" w:rsidP="00A4475A" w:rsidRDefault="00447FF0" w14:paraId="050AA288" w14:textId="77777777">
      <w:pPr>
        <w:spacing w:after="0" w:line="240" w:lineRule="auto"/>
        <w:rPr>
          <w:rFonts w:ascii="Arial" w:hAnsi="Arial" w:cs="Arial"/>
          <w:lang w:eastAsia="zh-HK"/>
        </w:rPr>
      </w:pPr>
    </w:p>
    <w:p w:rsidR="00DE2C46" w:rsidRDefault="00DE2C46" w14:paraId="74703EF5" w14:textId="77777777">
      <w:pPr>
        <w:spacing w:after="0" w:line="240" w:lineRule="auto"/>
        <w:rPr>
          <w:rFonts w:ascii="Arial" w:hAnsi="Arial" w:cs="Arial"/>
          <w:b/>
          <w:lang w:eastAsia="zh-HK"/>
        </w:rPr>
      </w:pPr>
      <w:r>
        <w:rPr>
          <w:rFonts w:ascii="Arial" w:hAnsi="Arial" w:cs="Arial"/>
          <w:b/>
          <w:lang w:eastAsia="zh-HK"/>
        </w:rPr>
        <w:br w:type="page"/>
      </w:r>
    </w:p>
    <w:p w:rsidR="00F5378B" w:rsidP="00152A14" w:rsidRDefault="00F5378B" w14:paraId="05F36614" w14:textId="7DBC88AA">
      <w:pPr>
        <w:pBdr>
          <w:top w:val="single" w:color="auto" w:sz="4" w:space="1"/>
          <w:left w:val="single" w:color="auto" w:sz="4" w:space="4"/>
          <w:bottom w:val="single" w:color="auto" w:sz="4" w:space="1"/>
          <w:right w:val="single" w:color="auto" w:sz="4" w:space="4"/>
        </w:pBdr>
        <w:spacing w:after="0" w:line="240" w:lineRule="auto"/>
        <w:rPr>
          <w:rFonts w:ascii="Arial" w:hAnsi="Arial" w:cs="Arial"/>
          <w:b/>
          <w:lang w:eastAsia="zh-HK"/>
        </w:rPr>
      </w:pPr>
      <w:r w:rsidRPr="00AC3C98">
        <w:rPr>
          <w:rFonts w:hint="eastAsia" w:ascii="Arial" w:hAnsi="Arial" w:cs="Arial"/>
          <w:b/>
          <w:lang w:eastAsia="zh-HK"/>
        </w:rPr>
        <w:lastRenderedPageBreak/>
      </w:r>
      <w:r w:rsidRPr="00AC3C98">
        <w:rPr>
          <w:rFonts w:hint="eastAsia" w:ascii="Arial" w:hAnsi="Arial" w:cs="Arial"/>
          <w:b/>
          <w:lang w:eastAsia="zh-HK"/>
        </w:rPr>
        <w:t xml:space="preserve">第一部分：</w:t>
      </w:r>
      <w:r>
        <w:rPr>
          <w:rFonts w:hint="eastAsia" w:ascii="Arial" w:hAnsi="Arial" w:cs="Arial"/>
          <w:b/>
          <w:lang w:eastAsia="zh-HK"/>
        </w:rPr>
        <w:t xml:space="preserve">資料轉換</w:t>
      </w:r>
      <w:r w:rsidR="009A76E3">
        <w:rPr>
          <w:rFonts w:ascii="Arial" w:hAnsi="Arial" w:cs="Arial"/>
          <w:b/>
          <w:lang w:eastAsia="zh-HK"/>
        </w:rPr>
        <w:t xml:space="preserve">（</w:t>
      </w:r>
      <w:r w:rsidR="009A76E3">
        <w:rPr>
          <w:rFonts w:ascii="Arial" w:hAnsi="Arial" w:cs="Arial"/>
          <w:b/>
          <w:lang w:eastAsia="zh-HK"/>
        </w:rPr>
        <w:t xml:space="preserve">3%）</w:t>
      </w:r>
    </w:p>
    <w:p w:rsidR="00F5378B" w:rsidP="00F5378B" w:rsidRDefault="00F5378B" w14:paraId="659FBBB8" w14:textId="77777777">
      <w:pPr>
        <w:spacing w:after="0" w:line="240" w:lineRule="auto"/>
        <w:rPr>
          <w:rFonts w:ascii="Arial" w:hAnsi="Arial" w:cs="Arial"/>
          <w:b/>
          <w:lang w:eastAsia="zh-HK"/>
        </w:rPr>
      </w:pPr>
    </w:p>
    <w:p w:rsidR="002355B9" w:rsidP="001C2D48" w:rsidRDefault="004805B3" w14:paraId="6AE336B1" w14:textId="2BEB21B4">
      <w:pPr>
        <w:spacing w:after="0" w:line="240" w:lineRule="auto"/>
        <w:jc w:val="both"/>
        <w:rPr>
          <w:rFonts w:ascii="Arial" w:hAnsi="Arial" w:cs="Arial"/>
          <w:lang w:eastAsia="zh-HK"/>
        </w:rPr>
      </w:pPr>
      <w:r>
        <w:rPr>
          <w:rFonts w:ascii="Arial" w:hAnsi="Arial" w:cs="Arial"/>
          <w:lang w:eastAsia="zh-HK"/>
        </w:rPr>
        <w:t xml:space="preserve">為建立</w:t>
      </w:r>
      <w:r w:rsidR="00323C4C">
        <w:rPr>
          <w:rFonts w:ascii="Arial" w:hAnsi="Arial" w:cs="Arial"/>
          <w:lang w:eastAsia="zh-HK"/>
        </w:rPr>
        <w:t xml:space="preserve">行動郵局</w:t>
      </w:r>
      <w:r w:rsidR="0018606A">
        <w:rPr>
          <w:rFonts w:ascii="Arial" w:hAnsi="Arial" w:cs="Arial"/>
          <w:lang w:eastAsia="zh-HK"/>
        </w:rPr>
        <w:t xml:space="preserve">資訊</w:t>
      </w:r>
      <w:r w:rsidR="001C2D48">
        <w:rPr>
          <w:rFonts w:ascii="Arial" w:hAnsi="Arial" w:cs="Arial"/>
          <w:lang w:eastAsia="zh-HK"/>
        </w:rPr>
        <w:t xml:space="preserve">資料庫</w:t>
      </w:r>
      <w:r>
        <w:rPr>
          <w:rFonts w:ascii="Arial" w:hAnsi="Arial" w:cs="Arial"/>
          <w:lang w:eastAsia="zh-HK"/>
        </w:rPr>
        <w:t xml:space="preserve">，</w:t>
      </w:r>
      <w:r w:rsidR="001C2D48">
        <w:rPr>
          <w:rFonts w:ascii="Arial" w:hAnsi="Arial" w:cs="Arial"/>
          <w:lang w:eastAsia="zh-HK"/>
        </w:rPr>
        <w:t xml:space="preserve">請</w:t>
      </w:r>
      <w:r w:rsidR="002355B9">
        <w:rPr>
          <w:rFonts w:ascii="Arial" w:hAnsi="Arial" w:cs="Arial"/>
          <w:lang w:eastAsia="zh-HK"/>
        </w:rPr>
        <w:t xml:space="preserve">透過以下連結</w:t>
      </w:r>
      <w:r w:rsidR="001C2D48">
        <w:rPr>
          <w:rFonts w:ascii="Arial" w:hAnsi="Arial" w:cs="Arial"/>
          <w:lang w:eastAsia="zh-HK"/>
        </w:rPr>
        <w:t xml:space="preserve">下載</w:t>
      </w:r>
      <w:r w:rsidR="00573E22">
        <w:rPr>
          <w:rFonts w:ascii="Arial" w:hAnsi="Arial" w:cs="Arial"/>
          <w:lang w:eastAsia="zh-HK"/>
        </w:rPr>
        <w:t xml:space="preserve">JSON格式</w:t>
      </w:r>
      <w:r w:rsidR="001C2D48">
        <w:rPr>
          <w:rFonts w:ascii="Arial" w:hAnsi="Arial" w:cs="Arial"/>
          <w:lang w:eastAsia="zh-HK"/>
        </w:rPr>
        <w:t xml:space="preserve">資料集</w:t>
      </w:r>
      <w:r w:rsidR="002355B9">
        <w:rPr>
          <w:rFonts w:ascii="Arial" w:hAnsi="Arial" w:cs="Arial"/>
          <w:lang w:eastAsia="zh-HK"/>
        </w:rPr>
        <w:t xml:space="preserve">：</w:t>
      </w:r>
    </w:p>
    <w:p w:rsidR="000C5115" w:rsidP="001C2D48" w:rsidRDefault="00323C4C" w14:paraId="4B4F2795" w14:textId="0F5C8735">
      <w:pPr>
        <w:spacing w:after="0" w:line="240" w:lineRule="auto"/>
        <w:jc w:val="both"/>
      </w:pPr>
      <w:hyperlink w:history="1" r:id="rId16">
        <w:r w:rsidRPr="00FF247C">
          <w:rPr>
            <w:rStyle w:val="a5"/>
          </w:rPr>
          <w:t xml:space="preserve">https://data.gov.hk/en-data/dataset/hk-hkpo-hkpo_ds01-hkpo-mobile-office</w:t>
        </w:r>
      </w:hyperlink>
    </w:p>
    <w:p w:rsidR="002524CA" w:rsidP="00B203B6" w:rsidRDefault="00323C4C" w14:paraId="35A61A98" w14:textId="5BE989DC">
      <w:pPr>
        <w:spacing w:before="120" w:after="0" w:line="240" w:lineRule="auto"/>
        <w:jc w:val="both"/>
        <w:rPr>
          <w:rFonts w:ascii="Arial" w:hAnsi="Arial" w:cs="Arial"/>
          <w:lang w:eastAsia="zh-HK"/>
        </w:rPr>
      </w:pPr>
      <w:bookmarkStart w:name="_Hlk148450793" w:id="13"/>
      <w:r>
        <w:rPr>
          <w:rFonts w:ascii="Arial" w:hAnsi="Arial" w:cs="Arial"/>
          <w:lang w:eastAsia="zh-HK"/>
        </w:rPr>
        <w:t xml:space="preserve">建議參閱上述連結提供的資料字典，以理解資料欄位與JSON結構。</w:t>
      </w:r>
      <w:r w:rsidR="005A46D7">
        <w:rPr>
          <w:rFonts w:ascii="Arial" w:hAnsi="Arial" w:cs="Arial"/>
          <w:lang w:eastAsia="zh-HK"/>
        </w:rPr>
        <w:t xml:space="preserve">以下展示</w:t>
      </w:r>
      <w:r w:rsidR="005A46D7">
        <w:rPr>
          <w:rFonts w:ascii="Arial" w:hAnsi="Arial" w:cs="Arial"/>
          <w:lang w:eastAsia="zh-HK"/>
        </w:rPr>
        <w:t xml:space="preserve">資料集</w:t>
      </w:r>
      <w:r w:rsidR="005A46D7">
        <w:rPr>
          <w:rFonts w:ascii="Arial" w:hAnsi="Arial" w:cs="Arial"/>
          <w:lang w:eastAsia="zh-HK"/>
        </w:rPr>
        <w:t xml:space="preserve">的前</w:t>
      </w:r>
      <w:r w:rsidR="003F030E">
        <w:rPr>
          <w:rFonts w:ascii="Arial" w:hAnsi="Arial" w:cs="Arial"/>
          <w:lang w:eastAsia="zh-HK"/>
        </w:rPr>
        <w:t xml:space="preserve">兩</w:t>
      </w:r>
      <w:r w:rsidR="005A46D7">
        <w:rPr>
          <w:rFonts w:ascii="Arial" w:hAnsi="Arial" w:cs="Arial"/>
          <w:lang w:eastAsia="zh-HK"/>
        </w:rPr>
        <w:t xml:space="preserve">筆記錄： </w:t>
      </w:r>
    </w:p>
    <w:p w:rsidR="005A46D7" w:rsidP="00237380" w:rsidRDefault="005A46D7" w14:paraId="1519004D" w14:textId="7B2D35BA">
      <w:pPr>
        <w:spacing w:after="0" w:line="240" w:lineRule="auto"/>
        <w:jc w:val="both"/>
        <w:rPr>
          <w:rFonts w:ascii="Arial" w:hAnsi="Arial" w:cs="Arial"/>
          <w:lang w:eastAsia="zh-HK"/>
        </w:rPr>
      </w:pPr>
    </w:p>
    <w:p w:rsidR="001C57B0" w:rsidP="00DE2C46" w:rsidRDefault="001C57B0" w14:paraId="19FA2BE1"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sidRPr="001C57B0">
        <w:rPr>
          <w:rFonts w:ascii="Courier New" w:hAnsi="Courier New" w:cs="Courier New"/>
          <w:b/>
          <w:sz w:val="20"/>
          <w:szCs w:val="20"/>
          <w:lang w:eastAsia="zh-HK"/>
        </w:rPr>
        <w:t xml:space="preserve">{</w:t>
      </w:r>
    </w:p>
    <w:p w:rsidR="001C57B0" w:rsidP="00DE2C46" w:rsidRDefault="001C57B0" w14:paraId="33E05ABB"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sidRPr="001C57B0">
        <w:rPr>
          <w:rFonts w:ascii="Courier New" w:hAnsi="Courier New" w:cs="Courier New"/>
          <w:b/>
          <w:sz w:val="20"/>
          <w:szCs w:val="20"/>
          <w:lang w:eastAsia="zh-HK"/>
        </w:rPr>
        <w:t xml:space="preserve">"data</w:t>
      </w:r>
      <w:r w:rsidRPr="001C57B0">
        <w:rPr>
          <w:rFonts w:ascii="Courier New" w:hAnsi="Courier New" w:cs="Courier New"/>
          <w:b/>
          <w:sz w:val="20"/>
          <w:szCs w:val="20"/>
          <w:lang w:eastAsia="zh-HK"/>
        </w:rPr>
        <w:t xml:space="preserve">":[</w:t>
      </w:r>
    </w:p>
    <w:p w:rsidR="00DE2C46" w:rsidP="00DE2C46" w:rsidRDefault="001C57B0" w14:paraId="7E097C3F"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sidRPr="001C57B0">
        <w:rPr>
          <w:rFonts w:ascii="Courier New" w:hAnsi="Courier New" w:cs="Courier New"/>
          <w:b/>
          <w:sz w:val="20"/>
          <w:szCs w:val="20"/>
          <w:lang w:eastAsia="zh-HK"/>
        </w:rPr>
        <w:t xml:space="preserve">{</w:t>
      </w:r>
    </w:p>
    <w:p w:rsidR="00DE2C46" w:rsidP="00DE2C46" w:rsidRDefault="00DE2C46" w14:paraId="28A1A3D6"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"mobileCode":"1",</w:t>
      </w:r>
    </w:p>
    <w:p w:rsidR="00DE2C46" w:rsidP="00DE2C46" w:rsidRDefault="00DE2C46" w14:paraId="7E3A2C4C"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locationTC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深井</w:t>
      </w:r>
      <w:r w:rsidRPr="001C57B0" w:rsidR="001C57B0">
        <w:rPr>
          <w:rFonts w:ascii="Courier New" w:hAnsi="Courier New" w:cs="Courier New"/>
          <w:b/>
          <w:sz w:val="20"/>
          <w:szCs w:val="20"/>
          <w:lang w:eastAsia="zh-HK"/>
        </w:rPr>
        <w:t xml:space="preserve">",</w:t>
      </w:r>
    </w:p>
    <w:p w:rsidR="00DE2C46" w:rsidP="00DE2C46" w:rsidRDefault="00DE2C46" w14:paraId="25C389A6"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locationSC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深井</w:t>
      </w:r>
      <w:r w:rsidRPr="001C57B0" w:rsidR="001C57B0">
        <w:rPr>
          <w:rFonts w:ascii="Courier New" w:hAnsi="Courier New" w:cs="Courier New"/>
          <w:b/>
          <w:sz w:val="20"/>
          <w:szCs w:val="20"/>
          <w:lang w:eastAsia="zh-HK"/>
        </w:rPr>
        <w:t xml:space="preserve">",</w:t>
      </w:r>
    </w:p>
    <w:p w:rsidR="00DE2C46" w:rsidP="00DE2C46" w:rsidRDefault="00DE2C46" w14:paraId="6DBD8799"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地址繁體中文</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青山公路深井段，海韻花園外。</w:t>
      </w:r>
      <w:r w:rsidRPr="001C57B0" w:rsidR="001C57B0">
        <w:rPr>
          <w:rFonts w:ascii="Courier New" w:hAnsi="Courier New" w:cs="Courier New"/>
          <w:b/>
          <w:sz w:val="20"/>
          <w:szCs w:val="20"/>
          <w:lang w:eastAsia="zh-HK"/>
        </w:rPr>
        <w:t xml:space="preserve">",</w:t>
      </w:r>
    </w:p>
    <w:p w:rsidR="00DE2C46" w:rsidP="00DE2C46" w:rsidRDefault="00DE2C46" w14:paraId="044C4B46"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nameSC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流動郵政局</w:t>
      </w:r>
      <w:r w:rsidRPr="001C57B0" w:rsidR="001C57B0">
        <w:rPr>
          <w:rFonts w:ascii="Courier New" w:hAnsi="Courier New" w:cs="Courier New"/>
          <w:b/>
          <w:sz w:val="20"/>
          <w:szCs w:val="20"/>
          <w:lang w:eastAsia="zh-HK"/>
        </w:rPr>
        <w:t xml:space="preserve"> 1",</w:t>
      </w:r>
    </w:p>
    <w:p w:rsidR="00DE2C46" w:rsidP="00DE2C46" w:rsidRDefault="00DE2C46" w14:paraId="10DB5350"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districtSC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荃灣區</w:t>
      </w:r>
      <w:r w:rsidRPr="001C57B0" w:rsidR="001C57B0">
        <w:rPr>
          <w:rFonts w:ascii="Courier New" w:hAnsi="Courier New" w:cs="Courier New"/>
          <w:b/>
          <w:sz w:val="20"/>
          <w:szCs w:val="20"/>
          <w:lang w:eastAsia="zh-HK"/>
        </w:rPr>
        <w:t xml:space="preserve">",</w:t>
      </w:r>
    </w:p>
    <w:p w:rsidR="00DE2C46" w:rsidP="00DE2C46" w:rsidRDefault="00DE2C46" w14:paraId="316E9AA3"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地址SC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青山公路深井段，海韻花園外。</w:t>
      </w:r>
      <w:r w:rsidRPr="001C57B0" w:rsidR="001C57B0">
        <w:rPr>
          <w:rFonts w:ascii="Courier New" w:hAnsi="Courier New" w:cs="Courier New"/>
          <w:b/>
          <w:sz w:val="20"/>
          <w:szCs w:val="20"/>
          <w:lang w:eastAsia="zh-HK"/>
        </w:rPr>
        <w:t xml:space="preserve">",</w:t>
      </w:r>
    </w:p>
    <w:p w:rsidR="00DE2C46" w:rsidP="00DE2C46" w:rsidRDefault="00DE2C46" w14:paraId="471F9C2D"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"closeHour":"09:30",</w:t>
      </w:r>
    </w:p>
    <w:p w:rsidR="00DE2C46" w:rsidP="00DE2C46" w:rsidRDefault="00DE2C46" w14:paraId="25049120"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nameTC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流動郵政局</w:t>
      </w:r>
      <w:r w:rsidRPr="001C57B0" w:rsidR="001C57B0">
        <w:rPr>
          <w:rFonts w:ascii="Courier New" w:hAnsi="Courier New" w:cs="Courier New"/>
          <w:b/>
          <w:sz w:val="20"/>
          <w:szCs w:val="20"/>
          <w:lang w:eastAsia="zh-HK"/>
        </w:rPr>
        <w:t xml:space="preserve"> 1",</w:t>
      </w:r>
    </w:p>
    <w:p w:rsidR="00DE2C46" w:rsidP="00DE2C46" w:rsidRDefault="00DE2C46" w14:paraId="4DD099E5"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districtTC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荃灣區</w:t>
      </w:r>
      <w:r w:rsidRPr="001C57B0" w:rsidR="001C57B0">
        <w:rPr>
          <w:rFonts w:ascii="Courier New" w:hAnsi="Courier New" w:cs="Courier New"/>
          <w:b/>
          <w:sz w:val="20"/>
          <w:szCs w:val="20"/>
          <w:lang w:eastAsia="zh-HK"/>
        </w:rPr>
        <w:t xml:space="preserve">",</w:t>
      </w:r>
    </w:p>
    <w:p w:rsidR="00DE2C46" w:rsidP="00DE2C46" w:rsidRDefault="00DE2C46" w14:paraId="708179FE" w14:textId="4C4433CD">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"latitude":"22.36774",</w:t>
      </w:r>
    </w:p>
    <w:p w:rsidR="00DE2C46" w:rsidP="00DE2C46" w:rsidRDefault="00DE2C46" w14:paraId="65326D79"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"openHour":"09:00</w:t>
      </w:r>
      <w:r w:rsidRPr="001C57B0" w:rsidR="001C57B0">
        <w:rPr>
          <w:rFonts w:hint="eastAsia" w:ascii="Courier New" w:hAnsi="Courier New" w:cs="Courier New"/>
          <w:b/>
          <w:sz w:val="20"/>
          <w:szCs w:val="20"/>
          <w:lang w:eastAsia="zh-HK"/>
        </w:rPr>
        <w:t xml:space="preserve">",</w:t>
      </w:r>
    </w:p>
    <w:p w:rsidR="00DE2C46" w:rsidP="00DE2C46" w:rsidRDefault="00DE2C46" w14:paraId="27613DFB"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hint="eastAsia" w:ascii="Courier New" w:hAnsi="Courier New" w:cs="Courier New"/>
          <w:b/>
          <w:sz w:val="20"/>
          <w:szCs w:val="20"/>
          <w:lang w:eastAsia="zh-HK"/>
        </w:rPr>
        <w:t xml:space="preserve">"星期代碼":1,</w:t>
      </w:r>
    </w:p>
    <w:p w:rsidR="00DE2C46" w:rsidP="00DE2C46" w:rsidRDefault="00DE2C46" w14:paraId="1AAE65D3"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hint="eastAsia"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nameEN</w:t>
      </w:r>
      <w:r w:rsidRPr="001C57B0" w:rsidR="001C57B0">
        <w:rPr>
          <w:rFonts w:hint="eastAsia" w:ascii="Courier New" w:hAnsi="Courier New" w:cs="Courier New"/>
          <w:b/>
          <w:sz w:val="20"/>
          <w:szCs w:val="20"/>
          <w:lang w:eastAsia="zh-HK"/>
        </w:rPr>
        <w:t xml:space="preserve">":"流動郵政局 1",</w:t>
      </w:r>
    </w:p>
    <w:p w:rsidR="00DE2C46" w:rsidP="00DE2C46" w:rsidRDefault="00DE2C46" w14:paraId="5027A89F"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hint="eastAsia"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districtEN</w:t>
      </w:r>
      <w:r w:rsidRPr="001C57B0" w:rsidR="001C57B0">
        <w:rPr>
          <w:rFonts w:hint="eastAsia" w:ascii="Courier New" w:hAnsi="Courier New" w:cs="Courier New"/>
          <w:b/>
          <w:sz w:val="20"/>
          <w:szCs w:val="20"/>
          <w:lang w:eastAsia="zh-HK"/>
        </w:rPr>
        <w:t xml:space="preserve">":"荃灣",</w:t>
      </w:r>
    </w:p>
    <w:p w:rsidR="00DE2C46" w:rsidP="00DE2C46" w:rsidRDefault="00DE2C46" w14:paraId="738055C7"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hint="eastAsia"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locationEN</w:t>
      </w:r>
      <w:r w:rsidRPr="001C57B0" w:rsidR="001C57B0">
        <w:rPr>
          <w:rFonts w:hint="eastAsia" w:ascii="Courier New" w:hAnsi="Courier New" w:cs="Courier New"/>
          <w:b/>
          <w:sz w:val="20"/>
          <w:szCs w:val="20"/>
          <w:lang w:eastAsia="zh-HK"/>
        </w:rPr>
        <w:t xml:space="preserve">":"深井",</w:t>
      </w:r>
    </w:p>
    <w:p w:rsidR="00DE2C46" w:rsidP="00DE2C46" w:rsidRDefault="00DE2C46" w14:paraId="584B0DF5"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hint="eastAsia"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地址EN</w:t>
      </w:r>
      <w:r w:rsidRPr="001C57B0" w:rsidR="001C57B0">
        <w:rPr>
          <w:rFonts w:hint="eastAsia" w:ascii="Courier New" w:hAnsi="Courier New" w:cs="Courier New"/>
          <w:b/>
          <w:sz w:val="20"/>
          <w:szCs w:val="20"/>
          <w:lang w:eastAsia="zh-HK"/>
        </w:rPr>
        <w:t xml:space="preserve">":"青山公路深井段（鄰近萊茵花園）",</w:t>
      </w:r>
    </w:p>
    <w:p w:rsidR="00DE2C46" w:rsidP="00DE2C46" w:rsidRDefault="00DE2C46" w14:paraId="518264FD"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hint="eastAsia" w:ascii="Courier New" w:hAnsi="Courier New" w:cs="Courier New"/>
          <w:b/>
          <w:sz w:val="20"/>
          <w:szCs w:val="20"/>
          <w:lang w:eastAsia="zh-HK"/>
        </w:rPr>
        <w:t xml:space="preserve">"序號":1,</w:t>
      </w:r>
    </w:p>
    <w:p w:rsidR="00DE2C46" w:rsidP="00DE2C46" w:rsidRDefault="00DE2C46" w14:paraId="132D8343"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hint="eastAsia" w:ascii="Courier New" w:hAnsi="Courier New" w:cs="Courier New"/>
          <w:b/>
          <w:sz w:val="20"/>
          <w:szCs w:val="20"/>
          <w:lang w:eastAsia="zh-HK"/>
        </w:rPr>
        <w:t xml:space="preserve">"longitude":"114.06233"</w:t>
      </w:r>
    </w:p>
    <w:p w:rsidR="001C57B0" w:rsidP="00DE2C46" w:rsidRDefault="00DE2C46" w14:paraId="4899FAC9" w14:textId="2AF5B734">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hint="eastAsia" w:ascii="Courier New" w:hAnsi="Courier New" w:cs="Courier New"/>
          <w:b/>
          <w:sz w:val="20"/>
          <w:szCs w:val="20"/>
          <w:lang w:eastAsia="zh-HK"/>
        </w:rPr>
        <w:t xml:space="preserve">},</w:t>
      </w:r>
    </w:p>
    <w:p w:rsidR="00DE2C46" w:rsidP="00DE2C46" w:rsidRDefault="001C57B0" w14:paraId="2C0F2781"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sidR="00DE2C46">
        <w:rPr>
          <w:rFonts w:ascii="Courier New" w:hAnsi="Courier New" w:cs="Courier New"/>
          <w:b/>
          <w:sz w:val="20"/>
          <w:szCs w:val="20"/>
          <w:lang w:eastAsia="zh-HK"/>
        </w:rPr>
        <w:tab/>
      </w:r>
      <w:r w:rsidRPr="001C57B0">
        <w:rPr>
          <w:rFonts w:hint="eastAsia" w:ascii="Courier New" w:hAnsi="Courier New" w:cs="Courier New"/>
          <w:b/>
          <w:sz w:val="20"/>
          <w:szCs w:val="20"/>
          <w:lang w:eastAsia="zh-HK"/>
        </w:rPr>
        <w:t xml:space="preserve">{</w:t>
      </w:r>
    </w:p>
    <w:p w:rsidR="00DE2C46" w:rsidP="00DE2C46" w:rsidRDefault="00DE2C46" w14:paraId="59CC25A1" w14:textId="7777777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hint="eastAsia" w:ascii="Courier New" w:hAnsi="Courier New" w:cs="Courier New"/>
          <w:b/>
          <w:sz w:val="20"/>
          <w:szCs w:val="20"/>
          <w:lang w:eastAsia="zh-HK"/>
        </w:rPr>
        <w:t xml:space="preserve">"mobileCode":"1",</w:t>
      </w:r>
    </w:p>
    <w:p w:rsidR="00DE2C46" w:rsidP="00DE2C46" w:rsidRDefault="00DE2C46" w14:paraId="3791471B" w14:textId="40AE1431">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hint="eastAsia"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locationTC</w:t>
      </w:r>
      <w:r w:rsidRPr="001C57B0" w:rsidR="001C57B0">
        <w:rPr>
          <w:rFonts w:hint="eastAsia"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黃金海岸</w:t>
      </w:r>
      <w:r w:rsidRPr="001C57B0" w:rsidR="001C57B0">
        <w:rPr>
          <w:rFonts w:hint="eastAsia" w:ascii="Courier New" w:hAnsi="Courier New" w:cs="Courier New"/>
          <w:b/>
          <w:sz w:val="20"/>
          <w:szCs w:val="20"/>
          <w:lang w:eastAsia="zh-HK"/>
        </w:rPr>
        <w:t xml:space="preserve">",</w:t>
      </w:r>
    </w:p>
    <w:p w:rsidR="00DE2C46" w:rsidP="00DE2C46" w:rsidRDefault="00DE2C46" w14:paraId="37A0248C" w14:textId="3AB797CE">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hint="eastAsia"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locationSC</w:t>
      </w:r>
      <w:r w:rsidRPr="001C57B0" w:rsidR="001C57B0">
        <w:rPr>
          <w:rFonts w:hint="eastAsia"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黃金海岸</w:t>
      </w:r>
      <w:r w:rsidRPr="001C57B0" w:rsidR="001C57B0">
        <w:rPr>
          <w:rFonts w:ascii="Courier New" w:hAnsi="Courier New" w:cs="Courier New"/>
          <w:b/>
          <w:sz w:val="20"/>
          <w:szCs w:val="20"/>
          <w:lang w:eastAsia="zh-HK"/>
        </w:rPr>
        <w:t xml:space="preserve">",</w:t>
      </w:r>
    </w:p>
    <w:p w:rsidR="00DE2C46" w:rsidP="00DE2C46" w:rsidRDefault="00DE2C46" w14:paraId="2F980636" w14:textId="7CF55ADF">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地址繁體中文</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屯門黃金海岸，黃金海岸商場外。</w:t>
      </w:r>
      <w:r w:rsidRPr="001C57B0" w:rsidR="001C57B0">
        <w:rPr>
          <w:rFonts w:ascii="Courier New" w:hAnsi="Courier New" w:cs="Courier New"/>
          <w:b/>
          <w:sz w:val="20"/>
          <w:szCs w:val="20"/>
          <w:lang w:eastAsia="zh-HK"/>
        </w:rPr>
        <w:t xml:space="preserve">",</w:t>
      </w:r>
    </w:p>
    <w:p w:rsidR="00DE2C46" w:rsidP="00DE2C46" w:rsidRDefault="00DE2C46" w14:paraId="64A60F6E" w14:textId="1089ECDD">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nameSC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流動郵政局</w:t>
      </w:r>
      <w:r w:rsidRPr="001C57B0" w:rsidR="001C57B0">
        <w:rPr>
          <w:rFonts w:ascii="Courier New" w:hAnsi="Courier New" w:cs="Courier New"/>
          <w:b/>
          <w:sz w:val="20"/>
          <w:szCs w:val="20"/>
          <w:lang w:eastAsia="zh-HK"/>
        </w:rPr>
        <w:t xml:space="preserve"> 1",</w:t>
      </w:r>
    </w:p>
    <w:p w:rsidR="00DE2C46" w:rsidP="00DE2C46" w:rsidRDefault="00DE2C46" w14:paraId="1BB8E3D2" w14:textId="6048C1C6">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districtSC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屯門區</w:t>
      </w:r>
      <w:r w:rsidRPr="001C57B0" w:rsidR="001C57B0">
        <w:rPr>
          <w:rFonts w:ascii="Courier New" w:hAnsi="Courier New" w:cs="Courier New"/>
          <w:b/>
          <w:sz w:val="20"/>
          <w:szCs w:val="20"/>
          <w:lang w:eastAsia="zh-HK"/>
        </w:rPr>
        <w:t xml:space="preserve">",</w:t>
      </w:r>
    </w:p>
    <w:p w:rsidR="00DE2C46" w:rsidP="00DE2C46" w:rsidRDefault="00DE2C46" w14:paraId="544BCEDF" w14:textId="457134EC">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地址SC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屯門黃金海岸，黃金海岸商場外。</w:t>
      </w:r>
      <w:r w:rsidRPr="001C57B0" w:rsidR="001C57B0">
        <w:rPr>
          <w:rFonts w:ascii="Courier New" w:hAnsi="Courier New" w:cs="Courier New"/>
          <w:b/>
          <w:sz w:val="20"/>
          <w:szCs w:val="20"/>
          <w:lang w:eastAsia="zh-HK"/>
        </w:rPr>
        <w:t xml:space="preserve">",</w:t>
      </w:r>
    </w:p>
    <w:p w:rsidR="00DE2C46" w:rsidP="00DE2C46" w:rsidRDefault="00DE2C46" w14:paraId="28CCF9A3" w14:textId="6CCB9EDA">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"closeHour":"10:05",</w:t>
      </w:r>
    </w:p>
    <w:p w:rsidR="00DE2C46" w:rsidP="00DE2C46" w:rsidRDefault="00DE2C46" w14:paraId="735D8947" w14:textId="10E7849E">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nameTC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流動郵政局</w:t>
      </w:r>
      <w:r w:rsidRPr="001C57B0" w:rsidR="001C57B0">
        <w:rPr>
          <w:rFonts w:ascii="Courier New" w:hAnsi="Courier New" w:cs="Courier New"/>
          <w:b/>
          <w:sz w:val="20"/>
          <w:szCs w:val="20"/>
          <w:lang w:eastAsia="zh-HK"/>
        </w:rPr>
        <w:t xml:space="preserve"> 1",</w:t>
      </w:r>
    </w:p>
    <w:p w:rsidR="00DE2C46" w:rsidP="00DE2C46" w:rsidRDefault="00DE2C46" w14:paraId="2893A835" w14:textId="45CC5F9C">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districtTC</w:t>
      </w:r>
      <w:r w:rsidRPr="001C57B0" w:rsidR="001C57B0">
        <w:rPr>
          <w:rFonts w:ascii="Courier New" w:hAnsi="Courier New" w:cs="Courier New"/>
          <w:b/>
          <w:sz w:val="20"/>
          <w:szCs w:val="20"/>
          <w:lang w:eastAsia="zh-HK"/>
        </w:rPr>
        <w:t xml:space="preserve">":"</w:t>
      </w:r>
      <w:r w:rsidRPr="001C57B0" w:rsidR="001C57B0">
        <w:rPr>
          <w:rFonts w:hint="eastAsia" w:ascii="Courier New" w:hAnsi="Courier New" w:cs="Courier New"/>
          <w:b/>
          <w:sz w:val="20"/>
          <w:szCs w:val="20"/>
          <w:lang w:eastAsia="zh-HK"/>
        </w:rPr>
        <w:t xml:space="preserve">屯門區</w:t>
      </w:r>
      <w:r w:rsidRPr="001C57B0" w:rsidR="001C57B0">
        <w:rPr>
          <w:rFonts w:ascii="Courier New" w:hAnsi="Courier New" w:cs="Courier New"/>
          <w:b/>
          <w:sz w:val="20"/>
          <w:szCs w:val="20"/>
          <w:lang w:eastAsia="zh-HK"/>
        </w:rPr>
        <w:t xml:space="preserve">",</w:t>
      </w:r>
    </w:p>
    <w:p w:rsidR="00DE2C46" w:rsidP="00DE2C46" w:rsidRDefault="00DE2C46" w14:paraId="7D376FDE" w14:textId="0C054E0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"latitude":"22.37184",</w:t>
      </w:r>
    </w:p>
    <w:p w:rsidR="00DE2C46" w:rsidP="00DE2C46" w:rsidRDefault="00DE2C46" w14:paraId="126B1413" w14:textId="385BB78F">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"openHour":"09:50",</w:t>
      </w:r>
    </w:p>
    <w:p w:rsidR="00DE2C46" w:rsidP="00DE2C46" w:rsidRDefault="00DE2C46" w14:paraId="16697AFB" w14:textId="6A64D035">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"星期代碼":1,</w:t>
      </w:r>
    </w:p>
    <w:p w:rsidR="00DE2C46" w:rsidP="00DE2C46" w:rsidRDefault="00DE2C46" w14:paraId="3E796EA9" w14:textId="22109782">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nameEN</w:t>
      </w:r>
      <w:r w:rsidRPr="001C57B0" w:rsidR="001C57B0">
        <w:rPr>
          <w:rFonts w:ascii="Courier New" w:hAnsi="Courier New" w:cs="Courier New"/>
          <w:b/>
          <w:sz w:val="20"/>
          <w:szCs w:val="20"/>
          <w:lang w:eastAsia="zh-HK"/>
        </w:rPr>
        <w:t xml:space="preserve">":"流動郵政局 1",</w:t>
      </w:r>
    </w:p>
    <w:p w:rsidR="00DE2C46" w:rsidP="00DE2C46" w:rsidRDefault="00DE2C46" w14:paraId="4F7BE22C" w14:textId="64766A22">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districtEN</w:t>
      </w:r>
      <w:r w:rsidRPr="001C57B0" w:rsidR="001C57B0">
        <w:rPr>
          <w:rFonts w:ascii="Courier New" w:hAnsi="Courier New" w:cs="Courier New"/>
          <w:b/>
          <w:sz w:val="20"/>
          <w:szCs w:val="20"/>
          <w:lang w:eastAsia="zh-HK"/>
        </w:rPr>
        <w:t xml:space="preserve">":"屯門",</w:t>
      </w:r>
    </w:p>
    <w:p w:rsidR="00DE2C46" w:rsidP="00DE2C46" w:rsidRDefault="00DE2C46" w14:paraId="0C34D525" w14:textId="6907801C">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locationEN</w:t>
      </w:r>
      <w:r w:rsidRPr="001C57B0" w:rsidR="001C57B0">
        <w:rPr>
          <w:rFonts w:ascii="Courier New" w:hAnsi="Courier New" w:cs="Courier New"/>
          <w:b/>
          <w:sz w:val="20"/>
          <w:szCs w:val="20"/>
          <w:lang w:eastAsia="zh-HK"/>
        </w:rPr>
        <w:t xml:space="preserve">":"香港黃金海岸",</w:t>
      </w:r>
    </w:p>
    <w:p w:rsidR="00DE2C46" w:rsidP="00DE2C46" w:rsidRDefault="00DE2C46" w14:paraId="5AFC232E" w14:textId="1493F2C9">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r w:rsidRPr="001C57B0" w:rsidR="001C57B0">
        <w:rPr>
          <w:rFonts w:ascii="Courier New" w:hAnsi="Courier New" w:cs="Courier New"/>
          <w:b/>
          <w:sz w:val="20"/>
          <w:szCs w:val="20"/>
          <w:lang w:eastAsia="zh-HK"/>
        </w:rPr>
        <w:t xml:space="preserve">地址EN</w:t>
      </w:r>
      <w:r w:rsidRPr="001C57B0" w:rsidR="001C57B0">
        <w:rPr>
          <w:rFonts w:ascii="Courier New" w:hAnsi="Courier New" w:cs="Courier New"/>
          <w:b/>
          <w:sz w:val="20"/>
          <w:szCs w:val="20"/>
          <w:lang w:eastAsia="zh-HK"/>
        </w:rPr>
        <w:t xml:space="preserve">":"屯門黃金海岸黃金廣場外",</w:t>
      </w:r>
    </w:p>
    <w:p w:rsidR="00DE2C46" w:rsidP="00DE2C46" w:rsidRDefault="00DE2C46" w14:paraId="6D3FD41C" w14:textId="0EEEC95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"序號":2,</w:t>
      </w:r>
    </w:p>
    <w:p w:rsidR="00DE2C46" w:rsidP="00DE2C46" w:rsidRDefault="00DE2C46" w14:paraId="080327F5" w14:textId="30AECE09">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"longitude":"113.99305"</w:t>
      </w:r>
    </w:p>
    <w:p w:rsidR="001C57B0" w:rsidP="00DE2C46" w:rsidRDefault="00DE2C46" w14:paraId="564CF9AD" w14:textId="7210783E">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ab/>
      </w:r>
      <w:r w:rsidRPr="001C57B0" w:rsidR="001C57B0">
        <w:rPr>
          <w:rFonts w:ascii="Courier New" w:hAnsi="Courier New" w:cs="Courier New"/>
          <w:b/>
          <w:sz w:val="20"/>
          <w:szCs w:val="20"/>
          <w:lang w:eastAsia="zh-HK"/>
        </w:rPr>
        <w:t xml:space="preserve">},</w:t>
      </w:r>
    </w:p>
    <w:p w:rsidR="001C57B0" w:rsidP="00DE2C46" w:rsidRDefault="001C57B0" w14:paraId="4E394FA4" w14:textId="7B23FE47">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 xml:space="preserve">…</w:t>
      </w:r>
    </w:p>
    <w:p w:rsidR="001C57B0" w:rsidP="00DE2C46" w:rsidRDefault="001C57B0" w14:paraId="2EDEDC6F" w14:textId="2AA5F159">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Courier New" w:hAnsi="Courier New" w:cs="Courier New"/>
          <w:b/>
          <w:sz w:val="20"/>
          <w:szCs w:val="20"/>
          <w:lang w:eastAsia="zh-HK"/>
        </w:rPr>
      </w:pPr>
      <w:r>
        <w:rPr>
          <w:rFonts w:ascii="Courier New" w:hAnsi="Courier New" w:cs="Courier New"/>
          <w:b/>
          <w:sz w:val="20"/>
          <w:szCs w:val="20"/>
          <w:lang w:eastAsia="zh-HK"/>
        </w:rPr>
        <w:tab/>
      </w:r>
      <w:r>
        <w:rPr>
          <w:rFonts w:ascii="Courier New" w:hAnsi="Courier New" w:cs="Courier New"/>
          <w:b/>
          <w:sz w:val="20"/>
          <w:szCs w:val="20"/>
          <w:lang w:eastAsia="zh-HK"/>
        </w:rPr>
        <w:t xml:space="preserve">]</w:t>
      </w:r>
    </w:p>
    <w:p w:rsidR="001C57B0" w:rsidP="00DE2C46" w:rsidRDefault="001C57B0" w14:paraId="751B4F69" w14:textId="11AFEA40">
      <w:pPr>
        <w:pBdr>
          <w:top w:val="single" w:color="auto" w:sz="4" w:space="1"/>
          <w:left w:val="single" w:color="auto" w:sz="4" w:space="4"/>
          <w:bottom w:val="single" w:color="auto" w:sz="4" w:space="1"/>
          <w:right w:val="single" w:color="auto" w:sz="4" w:space="31"/>
        </w:pBdr>
        <w:tabs>
          <w:tab w:val="left" w:pos="-450"/>
          <w:tab w:val="left" w:pos="450"/>
          <w:tab w:val="left" w:pos="810"/>
        </w:tabs>
        <w:spacing w:after="0" w:line="240" w:lineRule="auto"/>
        <w:ind w:start="-540" w:end="-244"/>
        <w:rPr>
          <w:rFonts w:ascii="Arial" w:hAnsi="Arial" w:cs="Arial"/>
          <w:lang w:eastAsia="zh-HK"/>
        </w:rPr>
      </w:pPr>
      <w:r>
        <w:rPr>
          <w:rFonts w:ascii="Courier New" w:hAnsi="Courier New" w:cs="Courier New"/>
          <w:b/>
          <w:sz w:val="20"/>
          <w:szCs w:val="20"/>
          <w:lang w:eastAsia="zh-HK"/>
        </w:rPr>
        <w:t xml:space="preserve">}</w:t>
      </w:r>
    </w:p>
    <w:p w:rsidR="002254B8" w:rsidP="00237380" w:rsidRDefault="000841BD" w14:paraId="174359E3" w14:textId="2A902E84">
      <w:pPr>
        <w:spacing w:after="0" w:line="240" w:lineRule="auto"/>
        <w:jc w:val="both"/>
        <w:rPr>
          <w:rFonts w:ascii="Arial" w:hAnsi="Arial" w:cs="Arial"/>
          <w:lang w:eastAsia="zh-HK"/>
        </w:rPr>
      </w:pPr>
      <w:r>
        <w:rPr>
          <w:rFonts w:ascii="Arial" w:hAnsi="Arial" w:cs="Arial"/>
          <w:lang w:eastAsia="zh-HK"/>
        </w:rPr>
        <w:lastRenderedPageBreak/>
      </w:r>
      <w:r>
        <w:rPr>
          <w:rFonts w:ascii="Arial" w:hAnsi="Arial" w:cs="Arial"/>
          <w:lang w:eastAsia="zh-HK"/>
        </w:rPr>
        <w:t xml:space="preserve">您需</w:t>
      </w:r>
      <w:r w:rsidR="005A3960">
        <w:rPr>
          <w:rFonts w:hint="eastAsia" w:ascii="Arial" w:hAnsi="Arial" w:cs="Arial"/>
          <w:lang w:eastAsia="zh-HK"/>
        </w:rPr>
        <w:t xml:space="preserve">開發</w:t>
      </w:r>
      <w:r w:rsidR="00B203B6">
        <w:rPr>
          <w:rFonts w:ascii="Arial" w:hAnsi="Arial" w:cs="Arial"/>
          <w:lang w:eastAsia="zh-HK"/>
        </w:rPr>
        <w:t xml:space="preserve">伺服器端程式</w:t>
      </w:r>
      <w:r w:rsidRPr="00A4475A" w:rsidR="00F5378B">
        <w:rPr>
          <w:rFonts w:hint="eastAsia" w:ascii="Arial" w:hAnsi="Arial" w:cs="Arial"/>
          <w:lang w:eastAsia="zh-HK"/>
        </w:rPr>
        <w:t xml:space="preserve">，從</w:t>
      </w:r>
      <w:r w:rsidR="00D60C48">
        <w:rPr>
          <w:rFonts w:ascii="Arial" w:hAnsi="Arial" w:cs="Arial"/>
          <w:lang w:eastAsia="zh-HK"/>
        </w:rPr>
        <w:t xml:space="preserve">上述連結</w:t>
      </w:r>
      <w:r w:rsidRPr="00A4475A" w:rsidR="00F5378B">
        <w:rPr>
          <w:rFonts w:hint="eastAsia" w:ascii="Arial" w:hAnsi="Arial" w:cs="Arial"/>
          <w:lang w:eastAsia="zh-HK"/>
        </w:rPr>
        <w:t xml:space="preserve">取得</w:t>
      </w:r>
      <w:r w:rsidR="00237380">
        <w:rPr>
          <w:rFonts w:ascii="Arial" w:hAnsi="Arial" w:cs="Arial"/>
          <w:lang w:eastAsia="zh-HK"/>
        </w:rPr>
        <w:t xml:space="preserve">資料集</w:t>
      </w:r>
      <w:r w:rsidR="00F5378B">
        <w:rPr>
          <w:rFonts w:hint="eastAsia" w:ascii="Arial" w:hAnsi="Arial" w:cs="Arial"/>
          <w:lang w:eastAsia="zh-HK"/>
        </w:rPr>
        <w:t xml:space="preserve">並</w:t>
      </w:r>
      <w:r w:rsidR="00F5378B">
        <w:rPr>
          <w:rFonts w:hint="eastAsia" w:ascii="Arial" w:hAnsi="Arial" w:cs="Arial"/>
          <w:lang w:eastAsia="zh-HK"/>
        </w:rPr>
        <w:t xml:space="preserve">將資料</w:t>
      </w:r>
      <w:r w:rsidR="002254B8">
        <w:rPr>
          <w:rFonts w:ascii="Arial" w:hAnsi="Arial" w:cs="Arial"/>
          <w:lang w:eastAsia="zh-HK"/>
        </w:rPr>
        <w:t xml:space="preserve">遷移</w:t>
      </w:r>
      <w:r w:rsidR="00F5378B">
        <w:rPr>
          <w:rFonts w:hint="eastAsia" w:ascii="Arial" w:hAnsi="Arial" w:cs="Arial"/>
          <w:lang w:eastAsia="zh-HK"/>
        </w:rPr>
        <w:t xml:space="preserve">至</w:t>
      </w:r>
      <w:r w:rsidR="009F436F">
        <w:rPr>
          <w:rFonts w:ascii="Arial" w:hAnsi="Arial" w:cs="Arial"/>
          <w:lang w:eastAsia="zh-HK"/>
        </w:rPr>
        <w:t xml:space="preserve">資料庫</w:t>
      </w:r>
      <w:r w:rsidR="00F5378B">
        <w:rPr>
          <w:rFonts w:hint="eastAsia" w:ascii="Arial" w:hAnsi="Arial" w:cs="Arial"/>
          <w:lang w:eastAsia="zh-HK"/>
        </w:rPr>
        <w:t xml:space="preserve">。</w:t>
      </w:r>
      <w:r w:rsidR="002254B8">
        <w:rPr>
          <w:rFonts w:ascii="Arial" w:hAnsi="Arial" w:cs="Arial"/>
          <w:lang w:eastAsia="zh-HK"/>
        </w:rPr>
        <w:t xml:space="preserve">可先下載資料集，</w:t>
      </w:r>
      <w:r w:rsidR="00245879">
        <w:rPr>
          <w:rFonts w:ascii="Arial" w:hAnsi="Arial" w:cs="Arial"/>
          <w:lang w:eastAsia="zh-HK"/>
        </w:rPr>
        <w:t xml:space="preserve">再</w:t>
      </w:r>
      <w:r w:rsidR="002254B8">
        <w:rPr>
          <w:rFonts w:ascii="Arial" w:hAnsi="Arial" w:cs="Arial"/>
          <w:lang w:eastAsia="zh-HK"/>
        </w:rPr>
        <w:t xml:space="preserve">將資料遷移至資料庫；或採用單一步驟即時下載資料並同步遷移至資料庫。 </w:t>
      </w:r>
    </w:p>
    <w:p w:rsidR="002254B8" w:rsidP="00237380" w:rsidRDefault="002254B8" w14:paraId="50421031" w14:textId="77777777">
      <w:pPr>
        <w:spacing w:after="0" w:line="240" w:lineRule="auto"/>
        <w:jc w:val="both"/>
        <w:rPr>
          <w:rFonts w:ascii="Arial" w:hAnsi="Arial" w:cs="Arial"/>
          <w:lang w:eastAsia="zh-HK"/>
        </w:rPr>
      </w:pPr>
    </w:p>
    <w:bookmarkEnd w:id="13"/>
    <w:p w:rsidR="00AA747F" w:rsidP="001F5E8A" w:rsidRDefault="001F5E8A" w14:paraId="41E65D05" w14:textId="62DC01BB">
      <w:pPr>
        <w:spacing w:before="120" w:after="0" w:line="240" w:lineRule="auto"/>
        <w:rPr>
          <w:rFonts w:ascii="Arial" w:hAnsi="Arial" w:cs="Arial"/>
          <w:lang w:eastAsia="zh-HK"/>
        </w:rPr>
      </w:pPr>
      <w:r w:rsidRPr="00274A2C">
        <w:rPr>
          <w:rFonts w:ascii="Arial" w:hAnsi="Arial" w:cs="Arial"/>
          <w:b/>
          <w:lang w:eastAsia="zh-HK"/>
        </w:rPr>
        <w:t xml:space="preserve">注意： </w:t>
      </w:r>
    </w:p>
    <w:p w:rsidRPr="00B52A11" w:rsidR="005101D7" w:rsidP="005101D7" w:rsidRDefault="005101D7" w14:paraId="18FB06F9" w14:textId="0F4B7D61">
      <w:pPr>
        <w:pStyle w:val="ac"/>
        <w:numPr>
          <w:ilvl w:val="0"/>
          <w:numId w:val="32"/>
        </w:numPr>
        <w:snapToGrid w:val="0"/>
        <w:spacing w:before="120" w:beforeLines="50" w:after="0" w:line="240" w:lineRule="auto"/>
        <w:contextualSpacing w:val="0"/>
        <w:jc w:val="both"/>
        <w:rPr>
          <w:rFonts w:ascii="Arial" w:hAnsi="Arial" w:cs="Arial"/>
          <w:lang w:eastAsia="zh-HK"/>
        </w:rPr>
      </w:pPr>
      <w:r>
        <w:rPr>
          <w:rFonts w:ascii="Arial" w:hAnsi="Arial" w:cs="Arial"/>
          <w:lang w:eastAsia="zh-HK"/>
        </w:rPr>
        <w:t xml:space="preserve">此</w:t>
      </w:r>
      <w:r w:rsidR="00E46C84">
        <w:rPr>
          <w:rFonts w:ascii="Arial" w:hAnsi="Arial" w:cs="Arial"/>
          <w:lang w:eastAsia="zh-HK"/>
        </w:rPr>
        <w:t xml:space="preserve">資料集包含</w:t>
      </w:r>
      <w:r>
        <w:rPr>
          <w:rFonts w:ascii="Arial" w:hAnsi="Arial" w:cs="Arial"/>
          <w:lang w:eastAsia="zh-HK"/>
        </w:rPr>
        <w:t xml:space="preserve">繁體中文</w:t>
      </w:r>
      <w:r w:rsidR="00DE2C46">
        <w:rPr>
          <w:rFonts w:ascii="Arial" w:hAnsi="Arial" w:cs="Arial"/>
          <w:lang w:eastAsia="zh-HK"/>
        </w:rPr>
        <w:t xml:space="preserve">、簡體</w:t>
      </w:r>
      <w:r>
        <w:rPr>
          <w:rFonts w:ascii="Arial" w:hAnsi="Arial" w:cs="Arial"/>
          <w:lang w:eastAsia="zh-HK"/>
        </w:rPr>
        <w:t xml:space="preserve">中文及</w:t>
      </w:r>
      <w:r w:rsidR="00E46C84">
        <w:rPr>
          <w:rFonts w:ascii="Arial" w:hAnsi="Arial" w:cs="Arial"/>
          <w:lang w:eastAsia="zh-HK"/>
        </w:rPr>
        <w:t xml:space="preserve">英文內容</w:t>
      </w:r>
      <w:r>
        <w:rPr>
          <w:rFonts w:ascii="Arial" w:hAnsi="Arial" w:cs="Arial"/>
          <w:lang w:eastAsia="zh-HK"/>
        </w:rPr>
        <w:t xml:space="preserve">。</w:t>
      </w:r>
      <w:r w:rsidR="00F47EEB">
        <w:rPr>
          <w:rFonts w:ascii="Arial" w:hAnsi="Arial" w:cs="Arial"/>
          <w:lang w:eastAsia="zh-HK"/>
        </w:rPr>
        <w:t xml:space="preserve">您的網頁應用程式必須支援英文，</w:t>
      </w:r>
      <w:r w:rsidR="00F47EEB">
        <w:rPr>
          <w:rFonts w:ascii="Arial" w:hAnsi="Arial" w:cs="Arial"/>
          <w:lang w:eastAsia="zh-HK"/>
        </w:rPr>
        <w:t xml:space="preserve">但</w:t>
      </w:r>
      <w:r w:rsidR="00F47EEB">
        <w:rPr>
          <w:rFonts w:ascii="Arial" w:hAnsi="Arial" w:cs="Arial"/>
          <w:lang w:eastAsia="zh-HK"/>
        </w:rPr>
        <w:t xml:space="preserve">可選擇性支援</w:t>
      </w:r>
      <w:r w:rsidR="00F47EEB">
        <w:rPr>
          <w:rFonts w:ascii="Arial" w:hAnsi="Arial" w:cs="Arial"/>
          <w:lang w:eastAsia="zh-HK"/>
        </w:rPr>
        <w:t xml:space="preserve">繁體</w:t>
      </w:r>
      <w:r w:rsidR="00DE2C46">
        <w:rPr>
          <w:rFonts w:ascii="Arial" w:hAnsi="Arial" w:cs="Arial"/>
          <w:lang w:eastAsia="zh-HK"/>
        </w:rPr>
        <w:t xml:space="preserve">中文與簡體中文</w:t>
      </w:r>
      <w:r w:rsidR="00F47EEB">
        <w:rPr>
          <w:rFonts w:ascii="Arial" w:hAnsi="Arial" w:cs="Arial"/>
          <w:lang w:eastAsia="zh-HK"/>
        </w:rPr>
        <w:t xml:space="preserve">（詳見第 3.</w:t>
      </w:r>
      <w:r w:rsidR="00ED4A77">
        <w:rPr>
          <w:rFonts w:ascii="Arial" w:hAnsi="Arial" w:cs="Arial"/>
          <w:lang w:eastAsia="zh-HK"/>
        </w:rPr>
        <w:t xml:space="preserve">3 節</w:t>
      </w:r>
      <w:r w:rsidR="00F47EEB">
        <w:rPr>
          <w:rFonts w:ascii="Arial" w:hAnsi="Arial" w:cs="Arial"/>
          <w:lang w:eastAsia="zh-HK"/>
        </w:rPr>
        <w:t xml:space="preserve">）。 </w:t>
      </w:r>
    </w:p>
    <w:p w:rsidRPr="00B52A11" w:rsidR="001F5E8A" w:rsidP="00B52A11" w:rsidRDefault="001F5E8A" w14:paraId="25D2D486" w14:textId="539A95F9">
      <w:pPr>
        <w:pStyle w:val="ac"/>
        <w:numPr>
          <w:ilvl w:val="0"/>
          <w:numId w:val="32"/>
        </w:numPr>
        <w:snapToGrid w:val="0"/>
        <w:spacing w:before="120" w:beforeLines="50" w:after="0" w:line="240" w:lineRule="auto"/>
        <w:contextualSpacing w:val="0"/>
        <w:jc w:val="both"/>
        <w:rPr>
          <w:rFonts w:ascii="Arial" w:hAnsi="Arial" w:cs="Arial"/>
          <w:lang w:eastAsia="zh-HK"/>
        </w:rPr>
      </w:pPr>
      <w:r>
        <w:rPr>
          <w:rFonts w:ascii="Arial" w:hAnsi="Arial" w:cs="Arial"/>
          <w:lang w:eastAsia="zh-HK"/>
        </w:rPr>
        <w:t xml:space="preserve">請謹慎設計資料庫架構，確保</w:t>
      </w:r>
      <w:r w:rsidR="002355B9">
        <w:rPr>
          <w:rFonts w:ascii="Arial" w:hAnsi="Arial" w:cs="Arial"/>
          <w:lang w:eastAsia="zh-HK"/>
        </w:rPr>
        <w:t xml:space="preserve">其與資料集相符</w:t>
      </w:r>
      <w:r w:rsidR="002355B9">
        <w:rPr>
          <w:rFonts w:ascii="Arial" w:hAnsi="Arial" w:cs="Arial"/>
          <w:lang w:eastAsia="zh-HK"/>
        </w:rPr>
        <w:t xml:space="preserve">並</w:t>
      </w:r>
      <w:r w:rsidR="001967CE">
        <w:rPr>
          <w:rFonts w:ascii="Arial" w:hAnsi="Arial" w:cs="Arial"/>
          <w:lang w:eastAsia="zh-HK"/>
        </w:rPr>
        <w:t xml:space="preserve">充分</w:t>
      </w:r>
      <w:r w:rsidR="001967CE">
        <w:rPr>
          <w:rFonts w:ascii="Arial" w:hAnsi="Arial" w:cs="Arial"/>
          <w:lang w:eastAsia="zh-HK"/>
        </w:rPr>
        <w:t xml:space="preserve">支援</w:t>
      </w:r>
      <w:r>
        <w:rPr>
          <w:rFonts w:ascii="Arial" w:hAnsi="Arial" w:cs="Arial"/>
          <w:lang w:eastAsia="zh-HK"/>
        </w:rPr>
        <w:t xml:space="preserve">伺服器 API。</w:t>
      </w:r>
      <w:r w:rsidRPr="000C5115" w:rsidR="00FD69CA">
        <w:rPr>
          <w:rFonts w:ascii="Arial" w:hAnsi="Arial" w:cs="Arial"/>
          <w:b/>
          <w:u w:val="single"/>
          <w:lang w:eastAsia="zh-HK"/>
        </w:rPr>
        <w:t xml:space="preserve">建議為每</w:t>
      </w:r>
      <w:r w:rsidR="000C5115">
        <w:rPr>
          <w:rFonts w:ascii="Arial" w:hAnsi="Arial" w:cs="Arial"/>
          <w:b/>
          <w:u w:val="single"/>
          <w:lang w:eastAsia="zh-HK"/>
        </w:rPr>
        <w:t xml:space="preserve">筆</w:t>
      </w:r>
      <w:r w:rsidR="00DE2C46">
        <w:rPr>
          <w:rFonts w:ascii="Arial" w:hAnsi="Arial" w:cs="Arial"/>
          <w:b/>
          <w:u w:val="single"/>
          <w:lang w:eastAsia="zh-HK"/>
        </w:rPr>
        <w:t xml:space="preserve">行動郵局</w:t>
      </w:r>
      <w:r w:rsidR="000C5115">
        <w:rPr>
          <w:rFonts w:ascii="Arial" w:hAnsi="Arial" w:cs="Arial"/>
          <w:b/>
          <w:u w:val="single"/>
          <w:lang w:eastAsia="zh-HK"/>
        </w:rPr>
        <w:t xml:space="preserve">紀錄</w:t>
      </w:r>
      <w:r w:rsidRPr="000C5115" w:rsidR="00FD69CA">
        <w:rPr>
          <w:rFonts w:ascii="Arial" w:hAnsi="Arial" w:cs="Arial"/>
          <w:b/>
          <w:u w:val="single"/>
          <w:lang w:eastAsia="zh-HK"/>
        </w:rPr>
        <w:t xml:space="preserve">建立唯一識別碼</w:t>
      </w:r>
      <w:r w:rsidR="000C5115">
        <w:rPr>
          <w:rFonts w:ascii="Arial" w:hAnsi="Arial" w:cs="Arial"/>
          <w:b/>
          <w:u w:val="single"/>
          <w:lang w:eastAsia="zh-HK"/>
        </w:rPr>
        <w:t xml:space="preserve">，並運用該識別碼執行 CRUD 操作時定位目標紀錄。 </w:t>
      </w:r>
    </w:p>
    <w:p w:rsidR="001754DE" w:rsidP="001754DE" w:rsidRDefault="001754DE" w14:paraId="5D98FEB9" w14:textId="0090B50C">
      <w:pPr>
        <w:spacing w:after="0" w:line="240" w:lineRule="auto"/>
        <w:rPr>
          <w:rFonts w:ascii="Arial" w:hAnsi="Arial" w:cs="Arial"/>
          <w:b/>
          <w:lang w:eastAsia="zh-HK"/>
        </w:rPr>
      </w:pPr>
    </w:p>
    <w:p w:rsidRPr="001754DE" w:rsidR="001754DE" w:rsidP="001754DE" w:rsidRDefault="001754DE" w14:paraId="7279E510" w14:textId="77777777">
      <w:pPr>
        <w:spacing w:after="0" w:line="240" w:lineRule="auto"/>
        <w:rPr>
          <w:rFonts w:ascii="Arial" w:hAnsi="Arial" w:cs="Arial"/>
          <w:b/>
          <w:lang w:eastAsia="zh-HK"/>
        </w:rPr>
      </w:pPr>
    </w:p>
    <w:p w:rsidRPr="00113DB6" w:rsidR="0003722A" w:rsidP="00152A14" w:rsidRDefault="00F5378B" w14:paraId="394EF074" w14:textId="3E0877E4">
      <w:pPr>
        <w:pBdr>
          <w:top w:val="single" w:color="auto" w:sz="4" w:space="1"/>
          <w:left w:val="single" w:color="auto" w:sz="4" w:space="4"/>
          <w:bottom w:val="single" w:color="auto" w:sz="4" w:space="1"/>
          <w:right w:val="single" w:color="auto" w:sz="4" w:space="4"/>
        </w:pBdr>
        <w:spacing w:after="0" w:line="240" w:lineRule="auto"/>
        <w:rPr>
          <w:rFonts w:ascii="Arial" w:hAnsi="Arial" w:cs="Arial"/>
          <w:b/>
          <w:lang w:eastAsia="zh-HK"/>
        </w:rPr>
      </w:pPr>
      <w:r>
        <w:rPr>
          <w:rFonts w:hint="eastAsia" w:ascii="Arial" w:hAnsi="Arial" w:cs="Arial"/>
          <w:b/>
          <w:lang w:eastAsia="zh-HK"/>
        </w:rPr>
        <w:t xml:space="preserve">第二部分：</w:t>
      </w:r>
      <w:r w:rsidR="00BA2498">
        <w:rPr>
          <w:rFonts w:ascii="Arial" w:hAnsi="Arial" w:cs="Arial"/>
          <w:b/>
          <w:lang w:eastAsia="zh-HK"/>
        </w:rPr>
        <w:t xml:space="preserve">RESTful</w:t>
      </w:r>
      <w:r w:rsidR="00577E98">
        <w:rPr>
          <w:rFonts w:hint="eastAsia" w:ascii="Arial" w:hAnsi="Arial" w:cs="Arial"/>
          <w:b/>
          <w:lang w:eastAsia="zh-HK"/>
        </w:rPr>
        <w:t xml:space="preserve">網路</w:t>
      </w:r>
      <w:r w:rsidRPr="00113DB6" w:rsidR="009630E6">
        <w:rPr>
          <w:rFonts w:hint="eastAsia" w:ascii="Arial" w:hAnsi="Arial" w:cs="Arial"/>
          <w:b/>
          <w:lang w:eastAsia="zh-HK"/>
        </w:rPr>
        <w:t xml:space="preserve">服務</w:t>
      </w:r>
      <w:r w:rsidR="00577E98">
        <w:rPr>
          <w:rFonts w:hint="eastAsia" w:ascii="Arial" w:hAnsi="Arial" w:cs="Arial"/>
          <w:b/>
          <w:lang w:eastAsia="zh-HK"/>
        </w:rPr>
        <w:t xml:space="preserve">設計與實作</w:t>
      </w:r>
      <w:r w:rsidRPr="00113DB6" w:rsidR="007F2294">
        <w:rPr>
          <w:rFonts w:hint="eastAsia" w:ascii="Arial" w:hAnsi="Arial" w:cs="Arial"/>
          <w:b/>
          <w:lang w:eastAsia="zh-HK"/>
        </w:rPr>
        <w:t xml:space="preserve">（</w:t>
      </w:r>
      <w:r w:rsidRPr="00113DB6" w:rsidR="00BA2498">
        <w:rPr>
          <w:rFonts w:ascii="Arial" w:hAnsi="Arial" w:cs="Arial"/>
          <w:b/>
          <w:lang w:eastAsia="zh-HK"/>
        </w:rPr>
        <w:t xml:space="preserve">總分佔</w:t>
      </w:r>
      <w:r w:rsidRPr="00113DB6" w:rsidR="007F2294">
        <w:rPr>
          <w:rFonts w:hint="eastAsia" w:ascii="Arial" w:hAnsi="Arial" w:cs="Arial"/>
          <w:b/>
          <w:lang w:eastAsia="zh-HK"/>
        </w:rPr>
        <w:t xml:space="preserve">22%）</w:t>
      </w:r>
    </w:p>
    <w:p w:rsidR="00CF36E0" w:rsidP="00F55354" w:rsidRDefault="00D45817" w14:paraId="527ADAD7" w14:textId="6EFB21FC">
      <w:pPr>
        <w:spacing w:before="120" w:after="0" w:line="240" w:lineRule="auto"/>
        <w:jc w:val="both"/>
        <w:rPr>
          <w:rFonts w:ascii="Arial" w:hAnsi="Arial" w:cs="Arial"/>
          <w:lang w:eastAsia="zh-HK"/>
        </w:rPr>
      </w:pPr>
      <w:r>
        <w:rPr>
          <w:rFonts w:hint="eastAsia" w:ascii="Arial" w:hAnsi="Arial" w:cs="Arial"/>
          <w:lang w:eastAsia="zh-HK"/>
        </w:rPr>
        <w:t xml:space="preserve">須開發 RESTful</w:t>
      </w:r>
      <w:r>
        <w:rPr>
          <w:rFonts w:hint="eastAsia" w:ascii="Arial" w:hAnsi="Arial" w:cs="Arial"/>
          <w:lang w:eastAsia="zh-HK"/>
        </w:rPr>
        <w:t xml:space="preserve"> 網路服務</w:t>
      </w:r>
      <w:r w:rsidR="008A57C3">
        <w:rPr>
          <w:rFonts w:ascii="Arial" w:hAnsi="Arial" w:cs="Arial"/>
          <w:lang w:eastAsia="zh-HK"/>
        </w:rPr>
        <w:t xml:space="preserve">，用於檢索與維護</w:t>
      </w:r>
      <w:r w:rsidR="008A57C3">
        <w:rPr>
          <w:rFonts w:ascii="Arial" w:hAnsi="Arial" w:cs="Arial"/>
          <w:lang w:eastAsia="zh-HK"/>
        </w:rPr>
        <w:t xml:space="preserve">第一部分建置之資料庫中的</w:t>
      </w:r>
      <w:r w:rsidR="00DE2C46">
        <w:rPr>
          <w:rFonts w:ascii="Arial" w:hAnsi="Arial" w:cs="Arial"/>
          <w:lang w:eastAsia="zh-HK"/>
        </w:rPr>
        <w:t xml:space="preserve">行動郵局</w:t>
      </w:r>
      <w:r w:rsidR="00B054D0">
        <w:rPr>
          <w:rFonts w:ascii="Arial" w:hAnsi="Arial" w:cs="Arial"/>
          <w:lang w:eastAsia="zh-HK"/>
        </w:rPr>
        <w:t xml:space="preserve">紀錄</w:t>
      </w:r>
      <w:r w:rsidR="008A57C3">
        <w:rPr>
          <w:rFonts w:ascii="Arial" w:hAnsi="Arial" w:cs="Arial"/>
          <w:lang w:eastAsia="zh-HK"/>
        </w:rPr>
        <w:t xml:space="preserve">。伺服器傳送至客戶端的資料必須採用 JSON</w:t>
      </w:r>
      <w:r w:rsidR="0019551A">
        <w:rPr>
          <w:rFonts w:ascii="Arial" w:hAnsi="Arial" w:cs="Arial"/>
          <w:lang w:eastAsia="zh-HK"/>
        </w:rPr>
        <w:t xml:space="preserve"> 格式</w:t>
      </w:r>
      <w:r w:rsidR="008A57C3">
        <w:rPr>
          <w:rFonts w:ascii="Arial" w:hAnsi="Arial" w:cs="Arial"/>
          <w:lang w:eastAsia="zh-HK"/>
        </w:rPr>
        <w:t xml:space="preserve">，</w:t>
      </w:r>
      <w:r w:rsidRPr="00CF36E0" w:rsidR="00CF36E0">
        <w:rPr>
          <w:rFonts w:ascii="Arial" w:hAnsi="Arial" w:cs="Arial"/>
          <w:lang w:eastAsia="zh-HK"/>
        </w:rPr>
        <w:t xml:space="preserve">且 JSON 回傳內容不得包含任何</w:t>
      </w:r>
      <w:r w:rsidRPr="00CF36E0" w:rsidR="00CF36E0">
        <w:rPr>
          <w:rFonts w:ascii="Arial" w:hAnsi="Arial" w:cs="Arial"/>
          <w:lang w:eastAsia="zh-HK"/>
        </w:rPr>
        <w:t xml:space="preserve">客戶端格式化指令（如 HTML</w:t>
      </w:r>
      <w:r w:rsidR="00B203B6">
        <w:rPr>
          <w:rFonts w:ascii="Arial" w:hAnsi="Arial" w:cs="Arial"/>
          <w:lang w:eastAsia="zh-HK"/>
        </w:rPr>
        <w:t xml:space="preserve"> 標籤與 CSS 規則</w:t>
      </w:r>
      <w:r w:rsidRPr="00CF36E0" w:rsidR="00CF36E0">
        <w:rPr>
          <w:rFonts w:ascii="Arial" w:hAnsi="Arial" w:cs="Arial"/>
          <w:lang w:eastAsia="zh-HK"/>
        </w:rPr>
        <w:t xml:space="preserve">）。</w:t>
      </w:r>
    </w:p>
    <w:p w:rsidRPr="002B61EE" w:rsidR="008A57C3" w:rsidP="00F55354" w:rsidRDefault="008A57C3" w14:paraId="0CC8FA94" w14:textId="1B78B7E9">
      <w:pPr>
        <w:spacing w:before="120" w:after="0" w:line="240" w:lineRule="auto"/>
        <w:jc w:val="both"/>
        <w:rPr>
          <w:rFonts w:ascii="Arial" w:hAnsi="Arial" w:cs="Arial"/>
          <w:lang w:eastAsia="zh-HK"/>
        </w:rPr>
      </w:pPr>
      <w:r w:rsidRPr="002B61EE">
        <w:rPr>
          <w:rFonts w:ascii="Arial" w:hAnsi="Arial" w:cs="Arial"/>
          <w:lang w:eastAsia="zh-HK"/>
        </w:rPr>
        <w:t xml:space="preserve">網際網路服務之實作須採用PHP</w:t>
      </w:r>
      <w:r w:rsidR="0020403E">
        <w:rPr>
          <w:rFonts w:ascii="Arial" w:hAnsi="Arial" w:cs="Arial"/>
          <w:lang w:eastAsia="zh-HK"/>
        </w:rPr>
        <w:t xml:space="preserve">或</w:t>
      </w:r>
      <w:r w:rsidRPr="002B61EE">
        <w:rPr>
          <w:rFonts w:ascii="Arial" w:hAnsi="Arial" w:cs="Arial"/>
          <w:lang w:eastAsia="zh-HK"/>
        </w:rPr>
        <w:t xml:space="preserve">NodeJS</w:t>
      </w:r>
      <w:r w:rsidRPr="002B61EE" w:rsidR="001F5E8A">
        <w:rPr>
          <w:rFonts w:ascii="Arial" w:hAnsi="Arial" w:cs="Arial"/>
          <w:lang w:eastAsia="zh-HK"/>
        </w:rPr>
        <w:t xml:space="preserve">，不得使用CodeIgniter、Laravel等高階框架。</w:t>
      </w:r>
      <w:r w:rsidRPr="00406BAC" w:rsidR="00DE2C46">
        <w:rPr>
          <w:rFonts w:ascii="Arial" w:hAnsi="Arial" w:cs="Arial"/>
          <w:lang w:eastAsia="zh-HK"/>
        </w:rPr>
        <w:t xml:space="preserve">行動郵局</w:t>
      </w:r>
      <w:r w:rsidRPr="00CF36E0" w:rsidR="00CF36E0">
        <w:rPr>
          <w:rFonts w:ascii="Arial" w:hAnsi="Arial" w:cs="Arial"/>
          <w:lang w:eastAsia="zh-HK"/>
        </w:rPr>
        <w:t xml:space="preserve">紀錄</w:t>
      </w:r>
      <w:r w:rsidRPr="00CF36E0" w:rsidR="00CF36E0">
        <w:rPr>
          <w:rFonts w:ascii="Arial" w:hAnsi="Arial" w:cs="Arial"/>
          <w:lang w:eastAsia="zh-HK"/>
        </w:rPr>
        <w:t xml:space="preserve">儲存</w:t>
      </w:r>
      <w:r w:rsidRPr="00CF36E0" w:rsidR="00CF36E0">
        <w:rPr>
          <w:rFonts w:ascii="Arial" w:hAnsi="Arial" w:cs="Arial"/>
          <w:lang w:eastAsia="zh-HK"/>
        </w:rPr>
        <w:t xml:space="preserve">可自行選擇採用本地端MySQL資料庫或雲端資料庫平台。</w:t>
      </w:r>
    </w:p>
    <w:p w:rsidR="00FC4C5C" w:rsidP="008A57C3" w:rsidRDefault="00FC4C5C" w14:paraId="384E6A65" w14:textId="4B211AC3">
      <w:pPr>
        <w:spacing w:before="120" w:after="0" w:line="240" w:lineRule="auto"/>
        <w:rPr>
          <w:rFonts w:ascii="Arial" w:hAnsi="Arial" w:cs="Arial"/>
          <w:lang w:eastAsia="zh-HK"/>
        </w:rPr>
      </w:pPr>
      <w:r>
        <w:rPr>
          <w:rFonts w:ascii="Arial" w:hAnsi="Arial" w:cs="Arial"/>
          <w:lang w:eastAsia="zh-HK"/>
        </w:rPr>
        <w:t xml:space="preserve">網路服務必須採用以下HTTP方法：</w:t>
      </w:r>
    </w:p>
    <w:p w:rsidR="003A0EA7" w:rsidP="008A57C3" w:rsidRDefault="003A0EA7" w14:paraId="256A9A2F" w14:textId="77777777">
      <w:pPr>
        <w:spacing w:before="120" w:after="0" w:line="240" w:lineRule="auto"/>
        <w:rPr>
          <w:rFonts w:ascii="Arial" w:hAnsi="Arial" w:cs="Arial"/>
          <w:lang w:eastAsia="zh-HK"/>
        </w:rPr>
      </w:pPr>
    </w:p>
    <w:tbl>
      <w:tblPr>
        <w:tblStyle w:val="ad"/>
        <w:tblW w:w="0" w:type="auto"/>
        <w:jc w:val="center"/>
        <w:tblLook w:val="04a0"/>
      </w:tblPr>
      <w:tblGrid>
        <w:gridCol w:w="1721"/>
        <w:gridCol w:w="5900"/>
        <w:gridCol w:w="1621"/>
      </w:tblGrid>
      <w:tr w:rsidR="00736405" w:rsidTr="0065567A" w14:paraId="7110BFF7" w14:textId="769B6E54">
        <w:trPr>
          <w:jc w:val="center"/>
        </w:trPr>
        <w:tc>
          <w:tcPr>
            <w:tcW w:w="1721" w:type="dxa"/>
            <w:tcBorders>
              <w:bottom w:val="single" w:color="auto" w:sz="4" w:space="0"/>
            </w:tcBorders>
            <w:shd w:val="clear" w:color="auto" w:fill="E0E0E0"/>
            <w:vAlign w:val="center"/>
          </w:tcPr>
          <w:p w:rsidR="00736405" w:rsidP="00736405" w:rsidRDefault="00736405" w14:paraId="62D92B19" w14:textId="79AFA694">
            <w:pPr>
              <w:spacing w:before="60" w:after="60" w:line="240" w:lineRule="auto"/>
              <w:jc w:val="center"/>
              <w:rPr>
                <w:rFonts w:ascii="Arial" w:hAnsi="Arial" w:cs="Arial"/>
                <w:lang w:eastAsia="zh-HK"/>
              </w:rPr>
            </w:pPr>
            <w:r>
              <w:rPr>
                <w:rFonts w:ascii="Arial" w:hAnsi="Arial" w:cs="Arial"/>
                <w:lang w:eastAsia="zh-HK"/>
              </w:rPr>
              <w:t xml:space="preserve">HTTP 方法</w:t>
            </w:r>
          </w:p>
        </w:tc>
        <w:tc>
          <w:tcPr>
            <w:tcW w:w="5900" w:type="dxa"/>
            <w:tcBorders>
              <w:bottom w:val="single" w:color="auto" w:sz="4" w:space="0"/>
            </w:tcBorders>
            <w:shd w:val="clear" w:color="auto" w:fill="E0E0E0"/>
            <w:vAlign w:val="center"/>
          </w:tcPr>
          <w:p w:rsidR="00736405" w:rsidP="00FC4C5C" w:rsidRDefault="00736405" w14:paraId="405752D0" w14:textId="629685EE">
            <w:pPr>
              <w:spacing w:before="60" w:after="60" w:line="240" w:lineRule="auto"/>
              <w:jc w:val="center"/>
              <w:rPr>
                <w:rFonts w:ascii="Arial" w:hAnsi="Arial" w:cs="Arial"/>
                <w:lang w:eastAsia="zh-HK"/>
              </w:rPr>
            </w:pPr>
            <w:r>
              <w:rPr>
                <w:rFonts w:ascii="Arial" w:hAnsi="Arial" w:cs="Arial"/>
                <w:lang w:eastAsia="zh-HK"/>
              </w:rPr>
              <w:t xml:space="preserve">用途</w:t>
            </w:r>
          </w:p>
        </w:tc>
        <w:tc>
          <w:tcPr>
            <w:tcW w:w="1621" w:type="dxa"/>
            <w:tcBorders>
              <w:bottom w:val="single" w:color="auto" w:sz="4" w:space="0"/>
            </w:tcBorders>
            <w:shd w:val="clear" w:color="auto" w:fill="E0E0E0"/>
          </w:tcPr>
          <w:p w:rsidR="00736405" w:rsidP="00FC4C5C" w:rsidRDefault="00736405" w14:paraId="43E4836E" w14:textId="7FB0922E">
            <w:pPr>
              <w:spacing w:before="60" w:after="60" w:line="240" w:lineRule="auto"/>
              <w:jc w:val="center"/>
              <w:rPr>
                <w:rFonts w:ascii="Arial" w:hAnsi="Arial" w:cs="Arial"/>
                <w:lang w:eastAsia="zh-HK"/>
              </w:rPr>
            </w:pPr>
            <w:r>
              <w:rPr>
                <w:rFonts w:ascii="Arial" w:hAnsi="Arial" w:cs="Arial"/>
                <w:lang w:eastAsia="zh-HK"/>
              </w:rPr>
              <w:t xml:space="preserve">標記</w:t>
            </w:r>
          </w:p>
        </w:tc>
      </w:tr>
      <w:tr w:rsidR="00736405" w:rsidTr="0065567A" w14:paraId="69473808" w14:textId="4DB33961">
        <w:trPr>
          <w:jc w:val="center"/>
        </w:trPr>
        <w:tc>
          <w:tcPr>
            <w:tcW w:w="1721" w:type="dxa"/>
            <w:tcBorders>
              <w:top w:val="single" w:color="auto" w:sz="4" w:space="0"/>
              <w:left w:val="single" w:color="auto" w:sz="4" w:space="0"/>
              <w:bottom w:val="single" w:color="auto" w:sz="4" w:space="0"/>
              <w:right w:val="single" w:color="auto" w:sz="4" w:space="0"/>
            </w:tcBorders>
            <w:vAlign w:val="center"/>
          </w:tcPr>
          <w:p w:rsidR="00736405" w:rsidP="00736405" w:rsidRDefault="00736405" w14:paraId="1C34D3B3" w14:textId="31CD3C30">
            <w:pPr>
              <w:spacing w:before="60" w:after="60" w:line="240" w:lineRule="auto"/>
              <w:jc w:val="center"/>
              <w:rPr>
                <w:rFonts w:ascii="Arial" w:hAnsi="Arial" w:cs="Arial"/>
                <w:lang w:eastAsia="zh-HK"/>
              </w:rPr>
            </w:pPr>
            <w:r>
              <w:rPr>
                <w:rFonts w:ascii="Arial" w:hAnsi="Arial" w:cs="Arial"/>
                <w:lang w:eastAsia="zh-HK"/>
              </w:rPr>
              <w:t xml:space="preserve">POST</w:t>
            </w:r>
          </w:p>
        </w:tc>
        <w:tc>
          <w:tcPr>
            <w:tcW w:w="5900" w:type="dxa"/>
            <w:tcBorders>
              <w:top w:val="single" w:color="auto" w:sz="4" w:space="0"/>
              <w:left w:val="single" w:color="auto" w:sz="4" w:space="0"/>
              <w:bottom w:val="single" w:color="auto" w:sz="4" w:space="0"/>
              <w:right w:val="single" w:color="auto" w:sz="4" w:space="0"/>
            </w:tcBorders>
            <w:vAlign w:val="center"/>
          </w:tcPr>
          <w:p w:rsidR="00736405" w:rsidP="00B203B6" w:rsidRDefault="00C061B7" w14:paraId="31AA31DA" w14:textId="6DB18B64">
            <w:pPr>
              <w:spacing w:before="60" w:after="60" w:line="240" w:lineRule="auto"/>
              <w:rPr>
                <w:rFonts w:ascii="Arial" w:hAnsi="Arial" w:cs="Arial"/>
                <w:lang w:eastAsia="zh-HK"/>
              </w:rPr>
            </w:pPr>
            <w:r>
              <w:rPr>
                <w:rFonts w:ascii="Arial" w:hAnsi="Arial" w:cs="Arial"/>
                <w:b/>
                <w:lang w:eastAsia="zh-HK"/>
              </w:rPr>
              <w:t xml:space="preserve">建立</w:t>
            </w:r>
            <w:r w:rsidR="001F5E8A">
              <w:rPr>
                <w:rFonts w:ascii="Arial" w:hAnsi="Arial" w:cs="Arial"/>
                <w:lang w:eastAsia="zh-HK"/>
              </w:rPr>
              <w:t xml:space="preserve">新</w:t>
            </w:r>
            <w:r w:rsidR="00D9198B">
              <w:rPr>
                <w:rFonts w:ascii="Arial" w:hAnsi="Arial" w:cs="Arial"/>
                <w:lang w:eastAsia="zh-HK"/>
              </w:rPr>
              <w:t xml:space="preserve">記錄。</w:t>
            </w:r>
          </w:p>
        </w:tc>
        <w:tc>
          <w:tcPr>
            <w:tcW w:w="1621" w:type="dxa"/>
            <w:tcBorders>
              <w:top w:val="single" w:color="auto" w:sz="4" w:space="0"/>
              <w:left w:val="single" w:color="auto" w:sz="4" w:space="0"/>
              <w:bottom w:val="single" w:color="auto" w:sz="4" w:space="0"/>
              <w:right w:val="single" w:color="auto" w:sz="4" w:space="0"/>
            </w:tcBorders>
            <w:vAlign w:val="center"/>
          </w:tcPr>
          <w:p w:rsidR="00736405" w:rsidP="00736405" w:rsidRDefault="005A13B8" w14:paraId="6FAD2F27" w14:textId="1A6CD983">
            <w:pPr>
              <w:spacing w:before="60" w:after="60" w:line="240" w:lineRule="auto"/>
              <w:jc w:val="center"/>
              <w:rPr>
                <w:rFonts w:ascii="Arial" w:hAnsi="Arial" w:cs="Arial"/>
                <w:lang w:eastAsia="zh-HK"/>
              </w:rPr>
            </w:pPr>
            <w:r w:rsidR="00736405">
              <w:rPr>
                <w:rFonts w:ascii="Arial" w:hAnsi="Arial" w:cs="Arial"/>
                <w:lang w:eastAsia="zh-HK"/>
              </w:rPr>
              <w:t xml:space="preserve">3%</w:t>
            </w:r>
          </w:p>
        </w:tc>
      </w:tr>
      <w:tr w:rsidR="00C061B7" w:rsidTr="0065567A" w14:paraId="29DF9A7E" w14:textId="77777777">
        <w:trPr>
          <w:jc w:val="center"/>
        </w:trPr>
        <w:tc>
          <w:tcPr>
            <w:tcW w:w="1721" w:type="dxa"/>
            <w:tcBorders>
              <w:top w:val="single" w:color="auto" w:sz="4" w:space="0"/>
              <w:left w:val="single" w:color="auto" w:sz="4" w:space="0"/>
              <w:bottom w:val="single" w:color="auto" w:sz="4" w:space="0"/>
              <w:right w:val="single" w:color="auto" w:sz="4" w:space="0"/>
            </w:tcBorders>
            <w:vAlign w:val="center"/>
          </w:tcPr>
          <w:p w:rsidR="00C061B7" w:rsidP="00C061B7" w:rsidRDefault="00C061B7" w14:paraId="347D1083" w14:textId="36EF4245">
            <w:pPr>
              <w:spacing w:before="60" w:after="60" w:line="240" w:lineRule="auto"/>
              <w:jc w:val="center"/>
              <w:rPr>
                <w:rFonts w:ascii="Arial" w:hAnsi="Arial" w:cs="Arial"/>
                <w:lang w:eastAsia="zh-HK"/>
              </w:rPr>
            </w:pPr>
            <w:r>
              <w:rPr>
                <w:rFonts w:ascii="Arial" w:hAnsi="Arial" w:cs="Arial"/>
                <w:lang w:eastAsia="zh-HK"/>
              </w:rPr>
              <w:t xml:space="preserve">GET</w:t>
            </w:r>
          </w:p>
        </w:tc>
        <w:tc>
          <w:tcPr>
            <w:tcW w:w="5900" w:type="dxa"/>
            <w:tcBorders>
              <w:top w:val="single" w:color="auto" w:sz="4" w:space="0"/>
              <w:left w:val="single" w:color="auto" w:sz="4" w:space="0"/>
              <w:bottom w:val="single" w:color="auto" w:sz="4" w:space="0"/>
              <w:right w:val="single" w:color="auto" w:sz="4" w:space="0"/>
            </w:tcBorders>
            <w:vAlign w:val="center"/>
          </w:tcPr>
          <w:p w:rsidR="00C061B7" w:rsidP="00C061B7" w:rsidRDefault="00C061B7" w14:paraId="3CEF4CA1" w14:textId="13CE1D46">
            <w:pPr>
              <w:spacing w:before="60" w:after="60" w:line="240" w:lineRule="auto"/>
              <w:rPr>
                <w:rFonts w:ascii="Arial" w:hAnsi="Arial" w:cs="Arial"/>
                <w:b/>
                <w:lang w:eastAsia="zh-HK"/>
              </w:rPr>
            </w:pPr>
            <w:r w:rsidRPr="00736405">
              <w:rPr>
                <w:rFonts w:ascii="Arial" w:hAnsi="Arial" w:cs="Arial"/>
                <w:b/>
                <w:lang w:eastAsia="zh-HK"/>
              </w:rPr>
              <w:t xml:space="preserve">檢索</w:t>
            </w:r>
            <w:r>
              <w:rPr>
                <w:rFonts w:ascii="Arial" w:hAnsi="Arial" w:cs="Arial"/>
                <w:lang w:eastAsia="zh-HK"/>
              </w:rPr>
              <w:t xml:space="preserve">記錄詳情，例如地區、地址及營業時間。 </w:t>
            </w:r>
          </w:p>
        </w:tc>
        <w:tc>
          <w:tcPr>
            <w:tcW w:w="1621" w:type="dxa"/>
            <w:tcBorders>
              <w:top w:val="single" w:color="auto" w:sz="4" w:space="0"/>
              <w:left w:val="single" w:color="auto" w:sz="4" w:space="0"/>
              <w:bottom w:val="single" w:color="auto" w:sz="4" w:space="0"/>
              <w:right w:val="single" w:color="auto" w:sz="4" w:space="0"/>
            </w:tcBorders>
            <w:vAlign w:val="center"/>
          </w:tcPr>
          <w:p w:rsidR="00C061B7" w:rsidP="00C061B7" w:rsidRDefault="00C061B7" w14:paraId="435B8A90" w14:textId="6545AF7D">
            <w:pPr>
              <w:spacing w:before="60" w:after="60" w:line="240" w:lineRule="auto"/>
              <w:jc w:val="center"/>
              <w:rPr>
                <w:rFonts w:ascii="Arial" w:hAnsi="Arial" w:cs="Arial"/>
                <w:lang w:eastAsia="zh-HK"/>
              </w:rPr>
            </w:pPr>
            <w:r>
              <w:rPr>
                <w:rFonts w:ascii="Arial" w:hAnsi="Arial" w:cs="Arial"/>
                <w:lang w:eastAsia="zh-HK"/>
              </w:rPr>
              <w:t xml:space="preserve">9%</w:t>
            </w:r>
          </w:p>
        </w:tc>
      </w:tr>
      <w:tr w:rsidR="00C061B7" w:rsidTr="0065567A" w14:paraId="61535A7D" w14:textId="77777777">
        <w:trPr>
          <w:jc w:val="center"/>
        </w:trPr>
        <w:tc>
          <w:tcPr>
            <w:tcW w:w="1721" w:type="dxa"/>
            <w:tcBorders>
              <w:top w:val="single" w:color="auto" w:sz="4" w:space="0"/>
              <w:left w:val="single" w:color="auto" w:sz="4" w:space="0"/>
              <w:bottom w:val="single" w:color="auto" w:sz="4" w:space="0"/>
              <w:right w:val="single" w:color="auto" w:sz="4" w:space="0"/>
            </w:tcBorders>
            <w:vAlign w:val="center"/>
          </w:tcPr>
          <w:p w:rsidR="00C061B7" w:rsidP="00C061B7" w:rsidRDefault="00C061B7" w14:paraId="334AB9B3" w14:textId="588573C9">
            <w:pPr>
              <w:spacing w:before="60" w:after="60" w:line="240" w:lineRule="auto"/>
              <w:jc w:val="center"/>
              <w:rPr>
                <w:rFonts w:ascii="Arial" w:hAnsi="Arial" w:cs="Arial"/>
                <w:lang w:eastAsia="zh-HK"/>
              </w:rPr>
            </w:pPr>
            <w:r>
              <w:rPr>
                <w:rFonts w:ascii="Arial" w:hAnsi="Arial" w:cs="Arial"/>
                <w:lang w:eastAsia="zh-HK"/>
              </w:rPr>
              <w:t xml:space="preserve">PUT</w:t>
            </w:r>
          </w:p>
        </w:tc>
        <w:tc>
          <w:tcPr>
            <w:tcW w:w="5900" w:type="dxa"/>
            <w:tcBorders>
              <w:top w:val="single" w:color="auto" w:sz="4" w:space="0"/>
              <w:left w:val="single" w:color="auto" w:sz="4" w:space="0"/>
              <w:bottom w:val="single" w:color="auto" w:sz="4" w:space="0"/>
              <w:right w:val="single" w:color="auto" w:sz="4" w:space="0"/>
            </w:tcBorders>
            <w:vAlign w:val="center"/>
          </w:tcPr>
          <w:p w:rsidRPr="00736405" w:rsidR="00C061B7" w:rsidP="00C061B7" w:rsidRDefault="00C061B7" w14:paraId="54C2DC2C" w14:textId="12B7C5EE">
            <w:pPr>
              <w:spacing w:before="60" w:after="60" w:line="240" w:lineRule="auto"/>
              <w:rPr>
                <w:rFonts w:ascii="Arial" w:hAnsi="Arial" w:cs="Arial"/>
                <w:b/>
                <w:lang w:eastAsia="zh-HK"/>
              </w:rPr>
            </w:pPr>
            <w:r w:rsidRPr="00736405">
              <w:rPr>
                <w:rFonts w:ascii="Arial" w:hAnsi="Arial" w:cs="Arial"/>
                <w:b/>
                <w:lang w:eastAsia="zh-HK"/>
              </w:rPr>
              <w:t xml:space="preserve">更新</w:t>
            </w:r>
            <w:r>
              <w:rPr>
                <w:rFonts w:ascii="Arial" w:hAnsi="Arial" w:cs="Arial"/>
                <w:lang w:eastAsia="zh-HK"/>
              </w:rPr>
              <w:t xml:space="preserve">記錄資訊。 </w:t>
            </w:r>
          </w:p>
        </w:tc>
        <w:tc>
          <w:tcPr>
            <w:tcW w:w="1621" w:type="dxa"/>
            <w:tcBorders>
              <w:top w:val="single" w:color="auto" w:sz="4" w:space="0"/>
              <w:left w:val="single" w:color="auto" w:sz="4" w:space="0"/>
              <w:bottom w:val="single" w:color="auto" w:sz="4" w:space="0"/>
              <w:right w:val="single" w:color="auto" w:sz="4" w:space="0"/>
            </w:tcBorders>
            <w:vAlign w:val="center"/>
          </w:tcPr>
          <w:p w:rsidR="00C061B7" w:rsidP="00C061B7" w:rsidRDefault="00C061B7" w14:paraId="52855D26" w14:textId="2F31021F">
            <w:pPr>
              <w:spacing w:before="60" w:after="60" w:line="240" w:lineRule="auto"/>
              <w:jc w:val="center"/>
              <w:rPr>
                <w:rFonts w:ascii="Arial" w:hAnsi="Arial" w:cs="Arial"/>
                <w:lang w:eastAsia="zh-HK"/>
              </w:rPr>
            </w:pPr>
            <w:r>
              <w:rPr>
                <w:rFonts w:ascii="Arial" w:hAnsi="Arial" w:cs="Arial"/>
                <w:lang w:eastAsia="zh-HK"/>
              </w:rPr>
              <w:t xml:space="preserve">4%</w:t>
            </w:r>
          </w:p>
        </w:tc>
      </w:tr>
      <w:tr w:rsidR="00C061B7" w:rsidTr="0065567A" w14:paraId="2DA32791" w14:textId="61F6E11A">
        <w:trPr>
          <w:jc w:val="center"/>
        </w:trPr>
        <w:tc>
          <w:tcPr>
            <w:tcW w:w="1721" w:type="dxa"/>
            <w:tcBorders>
              <w:top w:val="single" w:color="auto" w:sz="4" w:space="0"/>
              <w:left w:val="single" w:color="auto" w:sz="4" w:space="0"/>
              <w:bottom w:val="single" w:color="auto" w:sz="4" w:space="0"/>
              <w:right w:val="single" w:color="auto" w:sz="4" w:space="0"/>
            </w:tcBorders>
            <w:vAlign w:val="center"/>
          </w:tcPr>
          <w:p w:rsidR="00C061B7" w:rsidP="00C061B7" w:rsidRDefault="00C061B7" w14:paraId="6C3D81D1" w14:textId="298AD75A">
            <w:pPr>
              <w:spacing w:before="60" w:after="60" w:line="240" w:lineRule="auto"/>
              <w:jc w:val="center"/>
              <w:rPr>
                <w:rFonts w:ascii="Arial" w:hAnsi="Arial" w:cs="Arial"/>
                <w:lang w:eastAsia="zh-HK"/>
              </w:rPr>
            </w:pPr>
            <w:r>
              <w:rPr>
                <w:rFonts w:ascii="Arial" w:hAnsi="Arial" w:cs="Arial"/>
                <w:lang w:eastAsia="zh-HK"/>
              </w:rPr>
              <w:t xml:space="preserve">刪除</w:t>
            </w:r>
          </w:p>
        </w:tc>
        <w:tc>
          <w:tcPr>
            <w:tcW w:w="5900" w:type="dxa"/>
            <w:tcBorders>
              <w:top w:val="single" w:color="auto" w:sz="4" w:space="0"/>
              <w:left w:val="single" w:color="auto" w:sz="4" w:space="0"/>
              <w:bottom w:val="single" w:color="auto" w:sz="4" w:space="0"/>
              <w:right w:val="single" w:color="auto" w:sz="4" w:space="0"/>
            </w:tcBorders>
            <w:vAlign w:val="center"/>
          </w:tcPr>
          <w:p w:rsidR="00C061B7" w:rsidP="00C061B7" w:rsidRDefault="00C061B7" w14:paraId="0EAA12E2" w14:textId="196A6110">
            <w:pPr>
              <w:spacing w:before="60" w:after="60" w:line="240" w:lineRule="auto"/>
              <w:rPr>
                <w:rFonts w:ascii="Arial" w:hAnsi="Arial" w:cs="Arial"/>
                <w:lang w:eastAsia="zh-HK"/>
              </w:rPr>
            </w:pPr>
            <w:r>
              <w:rPr>
                <w:rFonts w:ascii="Arial" w:hAnsi="Arial" w:cs="Arial"/>
                <w:b/>
                <w:lang w:eastAsia="zh-HK"/>
              </w:rPr>
              <w:t xml:space="preserve">刪除</w:t>
            </w:r>
            <w:r>
              <w:rPr>
                <w:rFonts w:ascii="Arial" w:hAnsi="Arial" w:cs="Arial"/>
                <w:lang w:eastAsia="zh-HK"/>
              </w:rPr>
              <w:t xml:space="preserve">現有記錄。  </w:t>
            </w:r>
          </w:p>
        </w:tc>
        <w:tc>
          <w:tcPr>
            <w:tcW w:w="1621" w:type="dxa"/>
            <w:tcBorders>
              <w:top w:val="single" w:color="auto" w:sz="4" w:space="0"/>
              <w:left w:val="single" w:color="auto" w:sz="4" w:space="0"/>
              <w:bottom w:val="single" w:color="auto" w:sz="4" w:space="0"/>
              <w:right w:val="single" w:color="auto" w:sz="4" w:space="0"/>
            </w:tcBorders>
            <w:vAlign w:val="center"/>
          </w:tcPr>
          <w:p w:rsidR="00C061B7" w:rsidP="00C061B7" w:rsidRDefault="00C061B7" w14:paraId="57269F0D" w14:textId="139EFD01">
            <w:pPr>
              <w:spacing w:before="60" w:after="60" w:line="240" w:lineRule="auto"/>
              <w:jc w:val="center"/>
              <w:rPr>
                <w:rFonts w:ascii="Arial" w:hAnsi="Arial" w:cs="Arial"/>
                <w:lang w:eastAsia="zh-HK"/>
              </w:rPr>
            </w:pPr>
            <w:r>
              <w:rPr>
                <w:rFonts w:ascii="Arial" w:hAnsi="Arial" w:cs="Arial"/>
                <w:lang w:eastAsia="zh-HK"/>
              </w:rPr>
              <w:t xml:space="preserve">3%</w:t>
            </w:r>
          </w:p>
        </w:tc>
      </w:tr>
    </w:tbl>
    <w:p w:rsidR="00FC4C5C" w:rsidP="008A57C3" w:rsidRDefault="00FC4C5C" w14:paraId="33547E9B" w14:textId="7719587B">
      <w:pPr>
        <w:spacing w:before="120" w:after="0" w:line="240" w:lineRule="auto"/>
        <w:rPr>
          <w:rFonts w:ascii="Arial" w:hAnsi="Arial" w:cs="Arial"/>
          <w:lang w:eastAsia="zh-HK"/>
        </w:rPr>
      </w:pPr>
    </w:p>
    <w:p w:rsidRPr="008B495C" w:rsidR="008C1CC9" w:rsidP="008C1CC9" w:rsidRDefault="008C1CC9" w14:paraId="3F8E23FF" w14:textId="1B2DDB71">
      <w:pPr>
        <w:spacing w:after="0" w:line="240" w:lineRule="auto"/>
        <w:rPr>
          <w:rFonts w:ascii="Arial" w:hAnsi="Arial" w:cs="Arial"/>
          <w:color w:val="FF0000"/>
          <w:lang w:eastAsia="zh-HK"/>
        </w:rPr>
      </w:pPr>
      <w:r>
        <w:rPr>
          <w:rFonts w:hint="eastAsia" w:ascii="Arial" w:hAnsi="Arial" w:cs="Arial"/>
          <w:b/>
          <w:lang w:eastAsia="zh-HK"/>
        </w:rPr>
        <w:t xml:space="preserve">2</w:t>
      </w:r>
      <w:r w:rsidRPr="00AC3C98">
        <w:rPr>
          <w:rFonts w:hint="eastAsia" w:ascii="Arial" w:hAnsi="Arial" w:cs="Arial"/>
          <w:b/>
          <w:lang w:eastAsia="zh-HK"/>
        </w:rPr>
        <w:t xml:space="preserve">.1</w:t>
      </w:r>
      <w:r w:rsidR="002B53F9">
        <w:rPr>
          <w:rFonts w:ascii="Arial" w:hAnsi="Arial" w:cs="Arial"/>
          <w:b/>
          <w:lang w:eastAsia="zh-HK"/>
        </w:rPr>
        <w:t xml:space="preserve"> 應支援的 API 數量</w:t>
      </w:r>
    </w:p>
    <w:p w:rsidR="008C1CC9" w:rsidP="008A57C3" w:rsidRDefault="008C1CC9" w14:paraId="2264617E" w14:textId="50BBB196">
      <w:pPr>
        <w:spacing w:before="120" w:after="0" w:line="240" w:lineRule="auto"/>
        <w:rPr>
          <w:rFonts w:ascii="Arial" w:hAnsi="Arial" w:cs="Arial"/>
          <w:lang w:eastAsia="zh-HK"/>
        </w:rPr>
      </w:pPr>
      <w:r>
        <w:rPr>
          <w:rFonts w:ascii="Arial" w:hAnsi="Arial" w:cs="Arial"/>
          <w:lang w:eastAsia="zh-HK"/>
        </w:rPr>
        <w:t xml:space="preserve">雖然強烈建議您建立全面的 API</w:t>
      </w:r>
      <w:r w:rsidR="00FC087A">
        <w:rPr>
          <w:rFonts w:ascii="Arial" w:hAnsi="Arial" w:cs="Arial"/>
          <w:lang w:eastAsia="zh-HK"/>
        </w:rPr>
        <w:t xml:space="preserve"> 以支援各種客戶端請求</w:t>
      </w:r>
      <w:r>
        <w:rPr>
          <w:rFonts w:ascii="Arial" w:hAnsi="Arial" w:cs="Arial"/>
          <w:lang w:eastAsia="zh-HK"/>
        </w:rPr>
        <w:t xml:space="preserve">，但您亦可參照下表，該表列出</w:t>
      </w:r>
      <w:r>
        <w:rPr>
          <w:rFonts w:ascii="Arial" w:hAnsi="Arial" w:cs="Arial"/>
          <w:lang w:eastAsia="zh-HK"/>
        </w:rPr>
        <w:t xml:space="preserve">伺服器針對不同操作類型必須提供的 API </w:t>
      </w:r>
      <w:r>
        <w:rPr>
          <w:rFonts w:ascii="Arial" w:hAnsi="Arial" w:cs="Arial"/>
          <w:lang w:eastAsia="zh-HK"/>
        </w:rPr>
        <w:t xml:space="preserve">最低數量</w:t>
      </w:r>
      <w:r w:rsidR="00C061B7">
        <w:rPr>
          <w:rFonts w:ascii="Arial" w:hAnsi="Arial" w:cs="Arial"/>
          <w:lang w:eastAsia="zh-HK"/>
        </w:rPr>
        <w:t xml:space="preserve">與要求</w:t>
      </w:r>
      <w:r>
        <w:rPr>
          <w:rFonts w:ascii="Arial" w:hAnsi="Arial" w:cs="Arial"/>
          <w:lang w:eastAsia="zh-HK"/>
        </w:rPr>
        <w:t xml:space="preserve">。 </w:t>
      </w:r>
    </w:p>
    <w:p w:rsidR="008C1CC9" w:rsidP="008A57C3" w:rsidRDefault="008C1CC9" w14:paraId="7A8BB30B" w14:textId="53F51627">
      <w:pPr>
        <w:spacing w:before="120" w:after="0" w:line="240" w:lineRule="auto"/>
        <w:rPr>
          <w:rFonts w:ascii="Arial" w:hAnsi="Arial" w:cs="Arial"/>
          <w:lang w:eastAsia="zh-HK"/>
        </w:rPr>
      </w:pPr>
    </w:p>
    <w:tbl>
      <w:tblPr>
        <w:tblStyle w:val="ad"/>
        <w:tblW w:w="0" w:type="auto"/>
        <w:jc w:val="center"/>
        <w:tblLook w:val="04a0"/>
      </w:tblPr>
      <w:tblGrid>
        <w:gridCol w:w="1721"/>
        <w:gridCol w:w="1987"/>
        <w:gridCol w:w="5534"/>
      </w:tblGrid>
      <w:tr w:rsidR="008C1CC9" w:rsidTr="00C061B7" w14:paraId="2F0A4CE0" w14:textId="77777777">
        <w:trPr>
          <w:jc w:val="center"/>
        </w:trPr>
        <w:tc>
          <w:tcPr>
            <w:tcW w:w="1721" w:type="dxa"/>
            <w:tcBorders>
              <w:bottom w:val="single" w:color="auto" w:sz="4" w:space="0"/>
            </w:tcBorders>
            <w:shd w:val="clear" w:color="auto" w:fill="E0E0E0"/>
            <w:vAlign w:val="center"/>
          </w:tcPr>
          <w:p w:rsidR="008C1CC9" w:rsidP="008C1CC9" w:rsidRDefault="00C061B7" w14:paraId="44A9A6F4" w14:textId="12F9C04D">
            <w:pPr>
              <w:spacing w:before="60" w:after="60" w:line="240" w:lineRule="auto"/>
              <w:jc w:val="center"/>
              <w:rPr>
                <w:rFonts w:ascii="Arial" w:hAnsi="Arial" w:cs="Arial"/>
                <w:lang w:eastAsia="zh-HK"/>
              </w:rPr>
            </w:pPr>
            <w:r>
              <w:rPr>
                <w:rFonts w:ascii="Arial" w:hAnsi="Arial" w:cs="Arial"/>
                <w:lang w:eastAsia="zh-HK"/>
              </w:rPr>
              <w:t xml:space="preserve">API 類型</w:t>
            </w:r>
          </w:p>
        </w:tc>
        <w:tc>
          <w:tcPr>
            <w:tcW w:w="1987" w:type="dxa"/>
            <w:tcBorders>
              <w:bottom w:val="single" w:color="auto" w:sz="4" w:space="0"/>
            </w:tcBorders>
            <w:shd w:val="clear" w:color="auto" w:fill="E0E0E0"/>
            <w:vAlign w:val="center"/>
          </w:tcPr>
          <w:p w:rsidR="008C1CC9" w:rsidP="008C1CC9" w:rsidRDefault="00C061B7" w14:paraId="3B76BC4D" w14:textId="75EF8E2C">
            <w:pPr>
              <w:spacing w:before="60" w:after="60" w:line="240" w:lineRule="auto"/>
              <w:jc w:val="center"/>
              <w:rPr>
                <w:rFonts w:ascii="Arial" w:hAnsi="Arial" w:cs="Arial"/>
                <w:lang w:eastAsia="zh-HK"/>
              </w:rPr>
            </w:pPr>
            <w:r>
              <w:rPr>
                <w:rFonts w:ascii="Arial" w:hAnsi="Arial" w:cs="Arial"/>
                <w:lang w:eastAsia="zh-HK"/>
              </w:rPr>
              <w:t xml:space="preserve">最低 API 數量</w:t>
            </w:r>
          </w:p>
        </w:tc>
        <w:tc>
          <w:tcPr>
            <w:tcW w:w="5534" w:type="dxa"/>
            <w:tcBorders>
              <w:bottom w:val="single" w:color="auto" w:sz="4" w:space="0"/>
            </w:tcBorders>
            <w:shd w:val="clear" w:color="auto" w:fill="E0E0E0"/>
            <w:vAlign w:val="center"/>
          </w:tcPr>
          <w:p w:rsidR="008C1CC9" w:rsidP="008C1CC9" w:rsidRDefault="00C061B7" w14:paraId="5522B1C2" w14:textId="5D4FE179">
            <w:pPr>
              <w:spacing w:before="60" w:after="60" w:line="240" w:lineRule="auto"/>
              <w:jc w:val="center"/>
              <w:rPr>
                <w:rFonts w:ascii="Arial" w:hAnsi="Arial" w:cs="Arial"/>
                <w:lang w:eastAsia="zh-HK"/>
              </w:rPr>
            </w:pPr>
            <w:r>
              <w:rPr>
                <w:rFonts w:ascii="Arial" w:hAnsi="Arial" w:cs="Arial"/>
                <w:lang w:eastAsia="zh-HK"/>
              </w:rPr>
              <w:t xml:space="preserve">備註</w:t>
            </w:r>
          </w:p>
        </w:tc>
      </w:tr>
      <w:tr w:rsidR="008C1CC9" w:rsidTr="00C061B7" w14:paraId="51584422" w14:textId="77777777">
        <w:trPr>
          <w:jc w:val="center"/>
        </w:trPr>
        <w:tc>
          <w:tcPr>
            <w:tcW w:w="1721" w:type="dxa"/>
            <w:tcBorders>
              <w:top w:val="single" w:color="auto" w:sz="4" w:space="0"/>
              <w:left w:val="single" w:color="auto" w:sz="4" w:space="0"/>
              <w:bottom w:val="single" w:color="auto" w:sz="4" w:space="0"/>
              <w:right w:val="single" w:color="auto" w:sz="4" w:space="0"/>
            </w:tcBorders>
            <w:vAlign w:val="center"/>
          </w:tcPr>
          <w:p w:rsidR="008C1CC9" w:rsidP="008C1CC9" w:rsidRDefault="00C061B7" w14:paraId="3933E858" w14:textId="4F4D399E">
            <w:pPr>
              <w:spacing w:before="60" w:after="60" w:line="240" w:lineRule="auto"/>
              <w:jc w:val="center"/>
              <w:rPr>
                <w:rFonts w:ascii="Arial" w:hAnsi="Arial" w:cs="Arial"/>
                <w:lang w:eastAsia="zh-HK"/>
              </w:rPr>
            </w:pPr>
            <w:r>
              <w:rPr>
                <w:rFonts w:ascii="Arial" w:hAnsi="Arial" w:cs="Arial"/>
                <w:lang w:eastAsia="zh-HK"/>
              </w:rPr>
              <w:t xml:space="preserve">建立</w:t>
            </w:r>
          </w:p>
        </w:tc>
        <w:tc>
          <w:tcPr>
            <w:tcW w:w="1987" w:type="dxa"/>
            <w:tcBorders>
              <w:top w:val="single" w:color="auto" w:sz="4" w:space="0"/>
              <w:left w:val="single" w:color="auto" w:sz="4" w:space="0"/>
              <w:bottom w:val="single" w:color="auto" w:sz="4" w:space="0"/>
              <w:right w:val="single" w:color="auto" w:sz="4" w:space="0"/>
            </w:tcBorders>
            <w:vAlign w:val="center"/>
          </w:tcPr>
          <w:p w:rsidR="008C1CC9" w:rsidP="00FC087A" w:rsidRDefault="00FC087A" w14:paraId="17654FF0" w14:textId="730A55C6">
            <w:pPr>
              <w:spacing w:before="60" w:after="60" w:line="240" w:lineRule="auto"/>
              <w:jc w:val="center"/>
              <w:rPr>
                <w:rFonts w:ascii="Arial" w:hAnsi="Arial" w:cs="Arial"/>
                <w:lang w:eastAsia="zh-HK"/>
              </w:rPr>
            </w:pPr>
            <w:r>
              <w:rPr>
                <w:rFonts w:ascii="Arial" w:hAnsi="Arial" w:cs="Arial"/>
                <w:lang w:eastAsia="zh-HK"/>
              </w:rPr>
              <w:t xml:space="preserve">1</w:t>
            </w:r>
          </w:p>
        </w:tc>
        <w:tc>
          <w:tcPr>
            <w:tcW w:w="5534" w:type="dxa"/>
            <w:tcBorders>
              <w:top w:val="single" w:color="auto" w:sz="4" w:space="0"/>
              <w:left w:val="single" w:color="auto" w:sz="4" w:space="0"/>
              <w:bottom w:val="single" w:color="auto" w:sz="4" w:space="0"/>
              <w:right w:val="single" w:color="auto" w:sz="4" w:space="0"/>
            </w:tcBorders>
            <w:vAlign w:val="center"/>
          </w:tcPr>
          <w:p w:rsidR="008C1CC9" w:rsidP="009F6D68" w:rsidRDefault="009F6D68" w14:paraId="148E3435" w14:textId="77777777">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建立行動郵局記錄。 </w:t>
            </w:r>
          </w:p>
          <w:p w:rsidR="009F6D68" w:rsidP="009F6D68" w:rsidRDefault="009F6D68" w14:paraId="24B8671B" w14:textId="34E5DFC0">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資料值必須</w:t>
            </w:r>
            <w:r>
              <w:rPr>
                <w:rFonts w:ascii="Arial" w:hAnsi="Arial" w:cs="Arial"/>
                <w:lang w:eastAsia="zh-HK"/>
              </w:rPr>
              <w:t xml:space="preserve">透過 HTTP 請求本體</w:t>
            </w:r>
            <w:r>
              <w:rPr>
                <w:rFonts w:ascii="Arial" w:hAnsi="Arial" w:cs="Arial"/>
                <w:lang w:eastAsia="zh-HK"/>
              </w:rPr>
              <w:t xml:space="preserve">傳送</w:t>
            </w:r>
            <w:r>
              <w:rPr>
                <w:rFonts w:ascii="Arial" w:hAnsi="Arial" w:cs="Arial"/>
                <w:lang w:eastAsia="zh-HK"/>
              </w:rPr>
              <w:t xml:space="preserve">。 </w:t>
            </w:r>
          </w:p>
        </w:tc>
      </w:tr>
      <w:tr w:rsidR="008C1CC9" w:rsidTr="00C061B7" w14:paraId="36B4719A" w14:textId="77777777">
        <w:trPr>
          <w:jc w:val="center"/>
        </w:trPr>
        <w:tc>
          <w:tcPr>
            <w:tcW w:w="1721" w:type="dxa"/>
            <w:tcBorders>
              <w:top w:val="single" w:color="auto" w:sz="4" w:space="0"/>
              <w:left w:val="single" w:color="auto" w:sz="4" w:space="0"/>
              <w:bottom w:val="single" w:color="auto" w:sz="4" w:space="0"/>
              <w:right w:val="single" w:color="auto" w:sz="4" w:space="0"/>
            </w:tcBorders>
            <w:vAlign w:val="center"/>
          </w:tcPr>
          <w:p w:rsidR="008C1CC9" w:rsidP="008C1CC9" w:rsidRDefault="00C061B7" w14:paraId="423AB793" w14:textId="143F6C00">
            <w:pPr>
              <w:spacing w:before="60" w:after="60" w:line="240" w:lineRule="auto"/>
              <w:jc w:val="center"/>
              <w:rPr>
                <w:rFonts w:ascii="Arial" w:hAnsi="Arial" w:cs="Arial"/>
                <w:lang w:eastAsia="zh-HK"/>
              </w:rPr>
            </w:pPr>
            <w:r>
              <w:rPr>
                <w:rFonts w:ascii="Arial" w:hAnsi="Arial" w:cs="Arial"/>
                <w:lang w:eastAsia="zh-HK"/>
              </w:rPr>
              <w:t xml:space="preserve">檢索</w:t>
            </w:r>
          </w:p>
        </w:tc>
        <w:tc>
          <w:tcPr>
            <w:tcW w:w="1987" w:type="dxa"/>
            <w:tcBorders>
              <w:top w:val="single" w:color="auto" w:sz="4" w:space="0"/>
              <w:left w:val="single" w:color="auto" w:sz="4" w:space="0"/>
              <w:bottom w:val="single" w:color="auto" w:sz="4" w:space="0"/>
              <w:right w:val="single" w:color="auto" w:sz="4" w:space="0"/>
            </w:tcBorders>
            <w:vAlign w:val="center"/>
          </w:tcPr>
          <w:p w:rsidR="008C1CC9" w:rsidP="00FC087A" w:rsidRDefault="00D13D68" w14:paraId="61A15978" w14:textId="0EB4C84F">
            <w:pPr>
              <w:spacing w:before="60" w:after="60" w:line="240" w:lineRule="auto"/>
              <w:jc w:val="center"/>
              <w:rPr>
                <w:rFonts w:ascii="Arial" w:hAnsi="Arial" w:cs="Arial"/>
                <w:lang w:eastAsia="zh-HK"/>
              </w:rPr>
            </w:pPr>
            <w:r>
              <w:rPr>
                <w:rFonts w:ascii="Arial" w:hAnsi="Arial" w:cs="Arial"/>
                <w:lang w:eastAsia="zh-HK"/>
              </w:rPr>
              <w:t xml:space="preserve">3</w:t>
            </w:r>
          </w:p>
        </w:tc>
        <w:tc>
          <w:tcPr>
            <w:tcW w:w="5534" w:type="dxa"/>
            <w:tcBorders>
              <w:top w:val="single" w:color="auto" w:sz="4" w:space="0"/>
              <w:left w:val="single" w:color="auto" w:sz="4" w:space="0"/>
              <w:bottom w:val="single" w:color="auto" w:sz="4" w:space="0"/>
              <w:right w:val="single" w:color="auto" w:sz="4" w:space="0"/>
            </w:tcBorders>
            <w:vAlign w:val="center"/>
          </w:tcPr>
          <w:p w:rsidR="00797404" w:rsidP="00D13D68" w:rsidRDefault="00797404" w14:paraId="4837C156" w14:textId="77777777">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允許客戶端使用</w:t>
            </w:r>
            <w:r>
              <w:rPr>
                <w:rFonts w:ascii="Arial" w:hAnsi="Arial" w:cs="Arial"/>
                <w:lang w:eastAsia="zh-HK"/>
              </w:rPr>
              <w:lastRenderedPageBreak/>
            </w:r>
            <w:r>
              <w:rPr>
                <w:rFonts w:ascii="Arial" w:hAnsi="Arial" w:cs="Arial"/>
                <w:lang w:eastAsia="zh-HK"/>
              </w:rPr>
              <w:t xml:space="preserve"> 不同條件</w:t>
            </w:r>
            <w:r>
              <w:rPr>
                <w:rFonts w:ascii="Arial" w:hAnsi="Arial" w:cs="Arial"/>
                <w:lang w:eastAsia="zh-HK"/>
              </w:rPr>
              <w:t xml:space="preserve">搜尋記錄</w:t>
            </w:r>
            <w:r>
              <w:rPr>
                <w:rFonts w:ascii="Arial" w:hAnsi="Arial" w:cs="Arial"/>
                <w:lang w:eastAsia="zh-HK"/>
              </w:rPr>
              <w:t xml:space="preserve">，例如透過記錄ID</w:t>
            </w:r>
            <w:r>
              <w:rPr>
                <w:rFonts w:ascii="Arial" w:hAnsi="Arial" w:cs="Arial"/>
                <w:lang w:eastAsia="zh-HK"/>
              </w:rPr>
              <w:t xml:space="preserve">進行</w:t>
            </w:r>
            <w:r>
              <w:rPr>
                <w:rFonts w:ascii="Arial" w:hAnsi="Arial" w:cs="Arial"/>
                <w:lang w:eastAsia="zh-HK"/>
              </w:rPr>
              <w:t xml:space="preserve">檢索。 </w:t>
            </w:r>
          </w:p>
          <w:p w:rsidR="00797404" w:rsidP="00797404" w:rsidRDefault="00797404" w14:paraId="45227AF3" w14:textId="77777777">
            <w:pPr>
              <w:pStyle w:val="ac"/>
              <w:numPr>
                <w:ilvl w:val="1"/>
                <w:numId w:val="41"/>
              </w:numPr>
              <w:spacing w:before="60" w:after="60" w:line="240" w:lineRule="auto"/>
              <w:rPr>
                <w:rFonts w:ascii="Arial" w:hAnsi="Arial" w:cs="Arial"/>
                <w:lang w:eastAsia="zh-HK"/>
              </w:rPr>
            </w:pPr>
            <w:r>
              <w:rPr>
                <w:rFonts w:ascii="Arial" w:hAnsi="Arial" w:cs="Arial"/>
                <w:lang w:eastAsia="zh-HK"/>
              </w:rPr>
              <w:t xml:space="preserve">使用記錄ID檢索、 </w:t>
            </w:r>
          </w:p>
          <w:p w:rsidR="008C1CC9" w:rsidP="00797404" w:rsidRDefault="00797404" w14:paraId="5CD64647" w14:textId="77777777">
            <w:pPr>
              <w:pStyle w:val="ac"/>
              <w:numPr>
                <w:ilvl w:val="1"/>
                <w:numId w:val="41"/>
              </w:numPr>
              <w:spacing w:before="60" w:after="60" w:line="240" w:lineRule="auto"/>
              <w:rPr>
                <w:rFonts w:ascii="Arial" w:hAnsi="Arial" w:cs="Arial"/>
                <w:lang w:eastAsia="zh-HK"/>
              </w:rPr>
            </w:pPr>
            <w:r>
              <w:rPr>
                <w:rFonts w:ascii="Arial" w:hAnsi="Arial" w:cs="Arial"/>
                <w:lang w:eastAsia="zh-HK"/>
              </w:rPr>
              <w:t xml:space="preserve">搜尋特定行政區內的行動郵局， </w:t>
            </w:r>
          </w:p>
          <w:p w:rsidR="00797404" w:rsidP="00797404" w:rsidRDefault="00797404" w14:paraId="2C54D3AA" w14:textId="77777777">
            <w:pPr>
              <w:pStyle w:val="ac"/>
              <w:numPr>
                <w:ilvl w:val="1"/>
                <w:numId w:val="41"/>
              </w:numPr>
              <w:spacing w:before="60" w:after="60" w:line="240" w:lineRule="auto"/>
              <w:rPr>
                <w:rFonts w:ascii="Arial" w:hAnsi="Arial" w:cs="Arial"/>
                <w:lang w:eastAsia="zh-HK"/>
              </w:rPr>
            </w:pPr>
            <w:r>
              <w:rPr>
                <w:rFonts w:ascii="Arial" w:hAnsi="Arial" w:cs="Arial"/>
                <w:lang w:eastAsia="zh-HK"/>
              </w:rPr>
              <w:t xml:space="preserve">等等。</w:t>
            </w:r>
          </w:p>
          <w:p w:rsidR="00797404" w:rsidP="00797404" w:rsidRDefault="00797404" w14:paraId="05F22CFC" w14:textId="75F47056">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必須提供支援多重搜尋條件的API，例如查詢荃灣區於14:00開放的流動郵政局。 </w:t>
            </w:r>
          </w:p>
        </w:tc>
      </w:tr>
      <w:tr w:rsidR="008C1CC9" w:rsidTr="00C061B7" w14:paraId="59BDA496" w14:textId="77777777">
        <w:trPr>
          <w:jc w:val="center"/>
        </w:trPr>
        <w:tc>
          <w:tcPr>
            <w:tcW w:w="1721" w:type="dxa"/>
            <w:tcBorders>
              <w:top w:val="single" w:color="auto" w:sz="4" w:space="0"/>
              <w:left w:val="single" w:color="auto" w:sz="4" w:space="0"/>
              <w:bottom w:val="single" w:color="auto" w:sz="4" w:space="0"/>
              <w:right w:val="single" w:color="auto" w:sz="4" w:space="0"/>
            </w:tcBorders>
            <w:vAlign w:val="center"/>
          </w:tcPr>
          <w:p w:rsidR="008C1CC9" w:rsidP="008C1CC9" w:rsidRDefault="00C061B7" w14:paraId="4376E14F" w14:textId="7F034552">
            <w:pPr>
              <w:spacing w:before="60" w:after="60" w:line="240" w:lineRule="auto"/>
              <w:jc w:val="center"/>
              <w:rPr>
                <w:rFonts w:ascii="Arial" w:hAnsi="Arial" w:cs="Arial"/>
                <w:lang w:eastAsia="zh-HK"/>
              </w:rPr>
            </w:pPr>
            <w:r>
              <w:rPr>
                <w:rFonts w:ascii="Arial" w:hAnsi="Arial" w:cs="Arial"/>
                <w:lang w:eastAsia="zh-HK"/>
              </w:rPr>
              <w:lastRenderedPageBreak/>
            </w:r>
            <w:r>
              <w:rPr>
                <w:rFonts w:ascii="Arial" w:hAnsi="Arial" w:cs="Arial"/>
                <w:lang w:eastAsia="zh-HK"/>
              </w:rPr>
              <w:t xml:space="preserve">更新</w:t>
            </w:r>
          </w:p>
        </w:tc>
        <w:tc>
          <w:tcPr>
            <w:tcW w:w="1987" w:type="dxa"/>
            <w:tcBorders>
              <w:top w:val="single" w:color="auto" w:sz="4" w:space="0"/>
              <w:left w:val="single" w:color="auto" w:sz="4" w:space="0"/>
              <w:bottom w:val="single" w:color="auto" w:sz="4" w:space="0"/>
              <w:right w:val="single" w:color="auto" w:sz="4" w:space="0"/>
            </w:tcBorders>
            <w:vAlign w:val="center"/>
          </w:tcPr>
          <w:p w:rsidR="008C1CC9" w:rsidP="00FC087A" w:rsidRDefault="00FC087A" w14:paraId="42AE6EAA" w14:textId="4C88462E">
            <w:pPr>
              <w:spacing w:before="60" w:after="60" w:line="240" w:lineRule="auto"/>
              <w:jc w:val="center"/>
              <w:rPr>
                <w:rFonts w:ascii="Arial" w:hAnsi="Arial" w:cs="Arial"/>
                <w:lang w:eastAsia="zh-HK"/>
              </w:rPr>
            </w:pPr>
            <w:r>
              <w:rPr>
                <w:rFonts w:ascii="Arial" w:hAnsi="Arial" w:cs="Arial"/>
                <w:lang w:eastAsia="zh-HK"/>
              </w:rPr>
              <w:t xml:space="preserve">1</w:t>
            </w:r>
          </w:p>
        </w:tc>
        <w:tc>
          <w:tcPr>
            <w:tcW w:w="5534" w:type="dxa"/>
            <w:tcBorders>
              <w:top w:val="single" w:color="auto" w:sz="4" w:space="0"/>
              <w:left w:val="single" w:color="auto" w:sz="4" w:space="0"/>
              <w:bottom w:val="single" w:color="auto" w:sz="4" w:space="0"/>
              <w:right w:val="single" w:color="auto" w:sz="4" w:space="0"/>
            </w:tcBorders>
            <w:vAlign w:val="center"/>
          </w:tcPr>
          <w:p w:rsidRPr="00FC087A" w:rsidR="008C1CC9" w:rsidP="00797404" w:rsidRDefault="00FC087A" w14:paraId="38D836DE" w14:textId="291F77A6">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API</w:t>
            </w:r>
            <w:r w:rsidR="00797404">
              <w:rPr>
                <w:rFonts w:ascii="Arial" w:hAnsi="Arial" w:cs="Arial"/>
                <w:lang w:eastAsia="zh-HK"/>
              </w:rPr>
              <w:t xml:space="preserve"> 必須</w:t>
            </w:r>
            <w:r>
              <w:rPr>
                <w:rFonts w:ascii="Arial" w:hAnsi="Arial" w:cs="Arial"/>
                <w:lang w:eastAsia="zh-HK"/>
              </w:rPr>
              <w:t xml:space="preserve">支援記錄的局部更新——僅需將需更新欄位的數據值傳送至伺服器。換言之，伺服器不應「覆寫」整筆</w:t>
            </w:r>
            <w:r w:rsidR="00D13D68">
              <w:rPr>
                <w:rFonts w:ascii="Arial" w:hAnsi="Arial" w:cs="Arial"/>
                <w:lang w:eastAsia="zh-HK"/>
              </w:rPr>
              <w:t xml:space="preserve">記錄，而僅更新待修改的個別欄位。 </w:t>
            </w:r>
          </w:p>
        </w:tc>
      </w:tr>
      <w:tr w:rsidR="008C1CC9" w:rsidTr="00C061B7" w14:paraId="7EC51D09" w14:textId="77777777">
        <w:trPr>
          <w:jc w:val="center"/>
        </w:trPr>
        <w:tc>
          <w:tcPr>
            <w:tcW w:w="1721" w:type="dxa"/>
            <w:tcBorders>
              <w:top w:val="single" w:color="auto" w:sz="4" w:space="0"/>
              <w:left w:val="single" w:color="auto" w:sz="4" w:space="0"/>
              <w:bottom w:val="single" w:color="auto" w:sz="4" w:space="0"/>
              <w:right w:val="single" w:color="auto" w:sz="4" w:space="0"/>
            </w:tcBorders>
            <w:vAlign w:val="center"/>
          </w:tcPr>
          <w:p w:rsidR="008C1CC9" w:rsidP="008C1CC9" w:rsidRDefault="00C061B7" w14:paraId="5B5FE256" w14:textId="60F5B774">
            <w:pPr>
              <w:spacing w:before="60" w:after="60" w:line="240" w:lineRule="auto"/>
              <w:jc w:val="center"/>
              <w:rPr>
                <w:rFonts w:ascii="Arial" w:hAnsi="Arial" w:cs="Arial"/>
                <w:lang w:eastAsia="zh-HK"/>
              </w:rPr>
            </w:pPr>
            <w:r>
              <w:rPr>
                <w:rFonts w:ascii="Arial" w:hAnsi="Arial" w:cs="Arial"/>
                <w:lang w:eastAsia="zh-HK"/>
              </w:rPr>
              <w:t xml:space="preserve">刪除</w:t>
            </w:r>
          </w:p>
        </w:tc>
        <w:tc>
          <w:tcPr>
            <w:tcW w:w="1987" w:type="dxa"/>
            <w:tcBorders>
              <w:top w:val="single" w:color="auto" w:sz="4" w:space="0"/>
              <w:left w:val="single" w:color="auto" w:sz="4" w:space="0"/>
              <w:bottom w:val="single" w:color="auto" w:sz="4" w:space="0"/>
              <w:right w:val="single" w:color="auto" w:sz="4" w:space="0"/>
            </w:tcBorders>
            <w:vAlign w:val="center"/>
          </w:tcPr>
          <w:p w:rsidR="008C1CC9" w:rsidP="00FC087A" w:rsidRDefault="00FC087A" w14:paraId="087AE0E7" w14:textId="5CA95D07">
            <w:pPr>
              <w:spacing w:before="60" w:after="60" w:line="240" w:lineRule="auto"/>
              <w:jc w:val="center"/>
              <w:rPr>
                <w:rFonts w:ascii="Arial" w:hAnsi="Arial" w:cs="Arial"/>
                <w:lang w:eastAsia="zh-HK"/>
              </w:rPr>
            </w:pPr>
            <w:r>
              <w:rPr>
                <w:rFonts w:ascii="Arial" w:hAnsi="Arial" w:cs="Arial"/>
                <w:lang w:eastAsia="zh-HK"/>
              </w:rPr>
              <w:t xml:space="preserve">1</w:t>
            </w:r>
          </w:p>
        </w:tc>
        <w:tc>
          <w:tcPr>
            <w:tcW w:w="5534" w:type="dxa"/>
            <w:tcBorders>
              <w:top w:val="single" w:color="auto" w:sz="4" w:space="0"/>
              <w:left w:val="single" w:color="auto" w:sz="4" w:space="0"/>
              <w:bottom w:val="single" w:color="auto" w:sz="4" w:space="0"/>
              <w:right w:val="single" w:color="auto" w:sz="4" w:space="0"/>
            </w:tcBorders>
            <w:vAlign w:val="center"/>
          </w:tcPr>
          <w:p w:rsidR="008C1CC9" w:rsidP="009F6D68" w:rsidRDefault="009F6D68" w14:paraId="49AEC2BD" w14:textId="77777777">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刪除行動郵局記錄。 </w:t>
            </w:r>
          </w:p>
          <w:p w:rsidR="009F6D68" w:rsidP="009F6D68" w:rsidRDefault="009F6D68" w14:paraId="6D12A15B" w14:textId="5A9D7674">
            <w:pPr>
              <w:pStyle w:val="ac"/>
              <w:numPr>
                <w:ilvl w:val="0"/>
                <w:numId w:val="41"/>
              </w:numPr>
              <w:spacing w:before="60" w:after="60" w:line="240" w:lineRule="auto"/>
              <w:rPr>
                <w:rFonts w:ascii="Arial" w:hAnsi="Arial" w:cs="Arial"/>
                <w:lang w:eastAsia="zh-HK"/>
              </w:rPr>
            </w:pPr>
            <w:r>
              <w:rPr>
                <w:rFonts w:ascii="Arial" w:hAnsi="Arial" w:cs="Arial"/>
                <w:lang w:eastAsia="zh-HK"/>
              </w:rPr>
              <w:t xml:space="preserve">指定待刪除記錄的識別碼可透過 URL 或 HTTP 請求本體傳送。 </w:t>
            </w:r>
          </w:p>
        </w:tc>
      </w:tr>
    </w:tbl>
    <w:p w:rsidR="008C1CC9" w:rsidP="008A57C3" w:rsidRDefault="008C1CC9" w14:paraId="7C5FC1D6" w14:textId="78756BA3">
      <w:pPr>
        <w:spacing w:before="120" w:after="0" w:line="240" w:lineRule="auto"/>
        <w:rPr>
          <w:rFonts w:ascii="Arial" w:hAnsi="Arial" w:cs="Arial"/>
          <w:lang w:eastAsia="zh-HK"/>
        </w:rPr>
      </w:pPr>
    </w:p>
    <w:p w:rsidRPr="008B495C" w:rsidR="00C17E7C" w:rsidP="00C17E7C" w:rsidRDefault="00C17E7C" w14:paraId="05BE2650" w14:textId="3B4C4BAC">
      <w:pPr>
        <w:spacing w:after="0" w:line="240" w:lineRule="auto"/>
        <w:rPr>
          <w:rFonts w:ascii="Arial" w:hAnsi="Arial" w:cs="Arial"/>
          <w:color w:val="FF0000"/>
          <w:lang w:eastAsia="zh-HK"/>
        </w:rPr>
      </w:pPr>
      <w:r>
        <w:rPr>
          <w:rFonts w:hint="eastAsia" w:ascii="Arial" w:hAnsi="Arial" w:cs="Arial"/>
          <w:b/>
          <w:lang w:eastAsia="zh-HK"/>
        </w:rPr>
        <w:t xml:space="preserve">2</w:t>
      </w:r>
      <w:r w:rsidRPr="00AC3C98">
        <w:rPr>
          <w:rFonts w:hint="eastAsia" w:ascii="Arial" w:hAnsi="Arial" w:cs="Arial"/>
          <w:b/>
          <w:lang w:eastAsia="zh-HK"/>
        </w:rPr>
        <w:t xml:space="preserve">.</w:t>
      </w:r>
      <w:r w:rsidR="00FC087A">
        <w:rPr>
          <w:rFonts w:ascii="Arial" w:hAnsi="Arial" w:cs="Arial"/>
          <w:b/>
          <w:lang w:eastAsia="zh-HK"/>
        </w:rPr>
        <w:t xml:space="preserve">2</w:t>
      </w:r>
      <w:r w:rsidR="002E467D">
        <w:rPr>
          <w:rFonts w:ascii="Arial" w:hAnsi="Arial" w:cs="Arial"/>
          <w:b/>
          <w:lang w:eastAsia="zh-HK"/>
        </w:rPr>
        <w:t xml:space="preserve"> 關於</w:t>
      </w:r>
      <w:r>
        <w:rPr>
          <w:rFonts w:ascii="Arial" w:hAnsi="Arial" w:cs="Arial"/>
          <w:b/>
          <w:lang w:eastAsia="zh-HK"/>
        </w:rPr>
        <w:t xml:space="preserve">服務調用的</w:t>
      </w:r>
      <w:r>
        <w:rPr>
          <w:rFonts w:ascii="Arial" w:hAnsi="Arial" w:cs="Arial"/>
          <w:b/>
          <w:lang w:eastAsia="zh-HK"/>
        </w:rPr>
        <w:t xml:space="preserve">補充說明</w:t>
      </w:r>
    </w:p>
    <w:p w:rsidR="007841C7" w:rsidP="008A57C3" w:rsidRDefault="007841C7" w14:paraId="0D26C01C" w14:textId="51117A03">
      <w:pPr>
        <w:spacing w:before="120" w:after="0" w:line="240" w:lineRule="auto"/>
        <w:rPr>
          <w:rFonts w:ascii="Arial" w:hAnsi="Arial" w:cs="Arial"/>
          <w:lang w:eastAsia="zh-HK"/>
        </w:rPr>
      </w:pPr>
      <w:r>
        <w:rPr>
          <w:rFonts w:ascii="Arial" w:hAnsi="Arial" w:cs="Arial"/>
          <w:lang w:eastAsia="zh-HK"/>
        </w:rPr>
        <w:t xml:space="preserve">您</w:t>
      </w:r>
      <w:r w:rsidR="00942D4D">
        <w:rPr>
          <w:rFonts w:ascii="Arial" w:hAnsi="Arial" w:cs="Arial"/>
          <w:lang w:eastAsia="zh-HK"/>
        </w:rPr>
        <w:t xml:space="preserve">必須精確定</w:t>
      </w:r>
      <w:r>
        <w:rPr>
          <w:rFonts w:ascii="Arial" w:hAnsi="Arial" w:cs="Arial"/>
          <w:lang w:eastAsia="zh-HK"/>
        </w:rPr>
        <w:t xml:space="preserve">義 </w:t>
      </w:r>
      <w:r w:rsidR="00817D7E">
        <w:rPr>
          <w:rFonts w:ascii="Arial" w:hAnsi="Arial" w:cs="Arial"/>
          <w:lang w:eastAsia="zh-HK"/>
        </w:rPr>
        <w:t xml:space="preserve">API（</w:t>
      </w:r>
      <w:r>
        <w:rPr>
          <w:rFonts w:ascii="Arial" w:hAnsi="Arial" w:cs="Arial"/>
          <w:lang w:eastAsia="zh-HK"/>
        </w:rPr>
        <w:t xml:space="preserve">URL 格式</w:t>
      </w:r>
      <w:r w:rsidR="00817D7E">
        <w:rPr>
          <w:rFonts w:ascii="Arial" w:hAnsi="Arial" w:cs="Arial"/>
          <w:lang w:eastAsia="zh-HK"/>
        </w:rPr>
        <w:t xml:space="preserve">）</w:t>
      </w:r>
      <w:r>
        <w:rPr>
          <w:rFonts w:ascii="Arial" w:hAnsi="Arial" w:cs="Arial"/>
          <w:lang w:eastAsia="zh-HK"/>
        </w:rPr>
        <w:t xml:space="preserve">以呼叫網路服務。 </w:t>
      </w:r>
    </w:p>
    <w:p w:rsidRPr="007841C7" w:rsidR="00C17E7C" w:rsidP="007841C7" w:rsidRDefault="007841C7" w14:paraId="3C34853F" w14:textId="22A4A281">
      <w:pPr>
        <w:pStyle w:val="ac"/>
        <w:numPr>
          <w:ilvl w:val="1"/>
          <w:numId w:val="26"/>
        </w:numPr>
        <w:spacing w:before="120" w:after="0" w:line="240" w:lineRule="auto"/>
        <w:rPr>
          <w:rFonts w:ascii="Arial" w:hAnsi="Arial" w:cs="Arial"/>
          <w:lang w:eastAsia="zh-HK"/>
        </w:rPr>
      </w:pPr>
      <w:r w:rsidRPr="007841C7">
        <w:rPr>
          <w:rFonts w:ascii="Arial" w:hAnsi="Arial" w:cs="Arial"/>
          <w:lang w:eastAsia="zh-HK"/>
        </w:rPr>
        <w:t xml:space="preserve">若使用 GET 方法進行檢索，可能格式如下：</w:t>
      </w:r>
    </w:p>
    <w:p w:rsidRPr="007841C7" w:rsidR="007841C7" w:rsidP="00D62854" w:rsidRDefault="007841C7" w14:paraId="25BCB156" w14:textId="75126FE5">
      <w:pPr>
        <w:snapToGrid w:val="0"/>
        <w:spacing w:before="120" w:beforeLines="50" w:after="0" w:line="240" w:lineRule="auto"/>
        <w:ind w:start="803" w:startChars="365" w:firstLine="46" w:firstLineChars="21"/>
        <w:jc w:val="both"/>
        <w:rPr>
          <w:rFonts w:ascii="Courier New" w:hAnsi="Courier New" w:cs="Courier New"/>
          <w:lang w:eastAsia="zh-HK"/>
        </w:rPr>
      </w:pPr>
      <w:bookmarkStart w:name="_Hlk79659321" w:id="14"/>
      <w:r w:rsidRPr="007841C7">
        <w:rPr>
          <w:rFonts w:ascii="Courier New" w:hAnsi="Courier New" w:cs="Courier New"/>
          <w:lang w:eastAsia="zh-HK"/>
        </w:rPr>
        <w:t xml:space="preserve">http</w:t>
      </w:r>
      <w:r>
        <w:rPr>
          <w:rFonts w:ascii="Courier New" w:hAnsi="Courier New" w:cs="Courier New"/>
          <w:lang w:eastAsia="zh-HK"/>
        </w:rPr>
        <w:t xml:space="preserve">://www.myserver.</w:t>
      </w:r>
      <w:r w:rsidR="003533FC">
        <w:rPr>
          <w:rFonts w:ascii="Courier New" w:hAnsi="Courier New" w:cs="Courier New"/>
          <w:lang w:eastAsia="zh-HK"/>
        </w:rPr>
        <w:t xml:space="preserve">com/mobilepost</w:t>
      </w:r>
      <w:r w:rsidR="002672D7">
        <w:rPr>
          <w:rFonts w:ascii="Courier New" w:hAnsi="Courier New" w:cs="Courier New"/>
          <w:lang w:eastAsia="zh-HK"/>
        </w:rPr>
        <w:t xml:space="preserve">?</w:t>
      </w:r>
      <w:r w:rsidR="001946EA">
        <w:rPr>
          <w:rFonts w:ascii="Courier New" w:hAnsi="Courier New" w:cs="Courier New"/>
          <w:lang w:eastAsia="zh-HK"/>
        </w:rPr>
        <w:t xml:space="preserve">district=Yuen+Long</w:t>
      </w:r>
    </w:p>
    <w:bookmarkEnd w:id="14"/>
    <w:p w:rsidRPr="00D9198B" w:rsidR="006F752C" w:rsidP="00F220B8" w:rsidRDefault="0076314E" w14:paraId="7053FAEE" w14:textId="7E35A146">
      <w:pPr>
        <w:spacing w:before="120" w:after="0" w:line="240" w:lineRule="auto"/>
        <w:ind w:start="851"/>
        <w:jc w:val="both"/>
        <w:rPr>
          <w:rFonts w:ascii="Arial" w:hAnsi="Arial" w:cs="Arial"/>
          <w:u w:val="single"/>
          <w:lang w:eastAsia="zh-HK"/>
        </w:rPr>
      </w:pPr>
      <w:r>
        <w:rPr>
          <w:rFonts w:ascii="Arial" w:hAnsi="Arial" w:cs="Arial"/>
          <w:lang w:eastAsia="zh-HK"/>
        </w:rPr>
        <w:t xml:space="preserve">上述網址要求伺服器回傳</w:t>
      </w:r>
      <w:r w:rsidR="001F5E8A">
        <w:rPr>
          <w:rFonts w:ascii="Arial" w:hAnsi="Arial" w:cs="Arial"/>
          <w:lang w:eastAsia="zh-HK"/>
        </w:rPr>
        <w:t xml:space="preserve">元朗區內</w:t>
      </w:r>
      <w:r w:rsidR="003533FC">
        <w:rPr>
          <w:rFonts w:ascii="Arial" w:hAnsi="Arial" w:cs="Arial"/>
          <w:lang w:eastAsia="zh-HK"/>
        </w:rPr>
        <w:t xml:space="preserve">流動郵政局的</w:t>
      </w:r>
      <w:r>
        <w:rPr>
          <w:rFonts w:ascii="Arial" w:hAnsi="Arial" w:cs="Arial"/>
          <w:lang w:eastAsia="zh-HK"/>
        </w:rPr>
        <w:t xml:space="preserve">清單</w:t>
      </w:r>
      <w:r w:rsidR="001F5E8A">
        <w:rPr>
          <w:rFonts w:ascii="Arial" w:hAnsi="Arial" w:cs="Arial"/>
          <w:lang w:eastAsia="zh-HK"/>
        </w:rPr>
        <w:t xml:space="preserve">。 </w:t>
      </w:r>
    </w:p>
    <w:p w:rsidR="0049557B" w:rsidP="00406BAC" w:rsidRDefault="0049557B" w14:paraId="71141BFA" w14:textId="4C62EF67">
      <w:pPr>
        <w:pStyle w:val="ac"/>
        <w:numPr>
          <w:ilvl w:val="1"/>
          <w:numId w:val="26"/>
        </w:numPr>
        <w:spacing w:before="120" w:after="0" w:line="240" w:lineRule="auto"/>
        <w:ind w:start="839" w:hanging="357"/>
        <w:contextualSpacing w:val="0"/>
        <w:jc w:val="both"/>
        <w:rPr>
          <w:rFonts w:ascii="Arial" w:hAnsi="Arial" w:cs="Arial"/>
          <w:lang w:eastAsia="zh-HK"/>
        </w:rPr>
      </w:pPr>
      <w:bookmarkStart w:name="_Hlk148451940" w:id="15"/>
      <w:r w:rsidR="00406BAC">
        <w:rPr>
          <w:rFonts w:ascii="Arial" w:hAnsi="Arial" w:cs="Arial"/>
          <w:lang w:eastAsia="zh-HK"/>
        </w:rPr>
        <w:t xml:space="preserve">在 GET 與 DELETE 操作中，</w:t>
      </w:r>
      <w:r>
        <w:rPr>
          <w:rFonts w:ascii="Arial" w:hAnsi="Arial" w:cs="Arial"/>
          <w:lang w:eastAsia="zh-HK"/>
        </w:rPr>
        <w:t xml:space="preserve">參數值應附加於 URL</w:t>
      </w:r>
      <w:r w:rsidR="00406BAC">
        <w:rPr>
          <w:rFonts w:ascii="Arial" w:hAnsi="Arial" w:cs="Arial"/>
          <w:lang w:eastAsia="zh-HK"/>
        </w:rPr>
        <w:t xml:space="preserve"> 還是透過 HTTP 本體傳送</w:t>
      </w:r>
      <w:r>
        <w:rPr>
          <w:rFonts w:ascii="Arial" w:hAnsi="Arial" w:cs="Arial"/>
          <w:lang w:eastAsia="zh-HK"/>
        </w:rPr>
        <w:t xml:space="preserve">，可由您自行決定</w:t>
      </w:r>
      <w:r w:rsidR="00406BAC">
        <w:rPr>
          <w:rFonts w:ascii="Arial" w:hAnsi="Arial" w:cs="Arial"/>
          <w:lang w:eastAsia="zh-HK"/>
        </w:rPr>
        <w:t xml:space="preserve">。 </w:t>
      </w:r>
    </w:p>
    <w:p w:rsidRPr="00FC087A" w:rsidR="00FC087A" w:rsidP="00B70B20" w:rsidRDefault="00406BAC" w14:paraId="397ECC56" w14:textId="7F6303AE">
      <w:pPr>
        <w:pStyle w:val="ac"/>
        <w:numPr>
          <w:ilvl w:val="1"/>
          <w:numId w:val="26"/>
        </w:numPr>
        <w:spacing w:before="120" w:after="0" w:line="240" w:lineRule="auto"/>
        <w:ind w:start="839" w:hanging="357"/>
        <w:contextualSpacing w:val="0"/>
        <w:jc w:val="both"/>
        <w:rPr>
          <w:rFonts w:ascii="Arial" w:hAnsi="Arial" w:cs="Arial"/>
          <w:b/>
          <w:lang w:eastAsia="zh-HK"/>
        </w:rPr>
      </w:pPr>
      <w:r w:rsidRPr="00FC087A">
        <w:rPr>
          <w:rFonts w:ascii="Arial" w:hAnsi="Arial" w:cs="Arial"/>
          <w:lang w:eastAsia="zh-HK"/>
        </w:rPr>
        <w:t xml:space="preserve">PUT與POST操作時，</w:t>
      </w:r>
      <w:r w:rsidRPr="00FC087A" w:rsidR="003012EC">
        <w:rPr>
          <w:rFonts w:ascii="Arial" w:hAnsi="Arial" w:cs="Arial"/>
          <w:lang w:eastAsia="zh-HK"/>
        </w:rPr>
        <w:t xml:space="preserve">參數值</w:t>
      </w:r>
      <w:r w:rsidRPr="00FC087A" w:rsidR="008C1CC9">
        <w:rPr>
          <w:rFonts w:ascii="Arial" w:hAnsi="Arial" w:cs="Arial"/>
          <w:lang w:eastAsia="zh-HK"/>
        </w:rPr>
        <w:t xml:space="preserve">必須</w:t>
      </w:r>
      <w:r w:rsidRPr="00FC087A" w:rsidR="003012EC">
        <w:rPr>
          <w:rFonts w:ascii="Arial" w:hAnsi="Arial" w:cs="Arial"/>
          <w:lang w:eastAsia="zh-HK"/>
        </w:rPr>
        <w:t xml:space="preserve">透過HTTP主體傳送。 </w:t>
      </w:r>
      <w:bookmarkEnd w:id="15"/>
    </w:p>
    <w:p w:rsidR="00FC087A" w:rsidRDefault="00FC087A" w14:paraId="249C445B" w14:textId="77777777">
      <w:pPr>
        <w:spacing w:after="0" w:line="240" w:lineRule="auto"/>
        <w:rPr>
          <w:rFonts w:ascii="Arial" w:hAnsi="Arial" w:cs="Arial"/>
          <w:b/>
          <w:lang w:eastAsia="zh-HK"/>
        </w:rPr>
      </w:pPr>
    </w:p>
    <w:p w:rsidRPr="0049557B" w:rsidR="00E2221E" w:rsidP="00817D7E" w:rsidRDefault="00817D7E" w14:paraId="703FDF71" w14:textId="4B9FBFE8">
      <w:pPr>
        <w:spacing w:before="120" w:after="0" w:line="240" w:lineRule="auto"/>
        <w:rPr>
          <w:rFonts w:ascii="Arial" w:hAnsi="Arial" w:cs="Arial"/>
          <w:b/>
          <w:lang w:eastAsia="zh-HK"/>
        </w:rPr>
      </w:pPr>
      <w:r w:rsidRPr="0049557B">
        <w:rPr>
          <w:rFonts w:ascii="Arial" w:hAnsi="Arial" w:cs="Arial"/>
          <w:b/>
          <w:lang w:eastAsia="zh-HK"/>
        </w:rPr>
        <w:t xml:space="preserve">注意： </w:t>
      </w:r>
    </w:p>
    <w:p w:rsidR="00E2221E" w:rsidP="00F220B8" w:rsidRDefault="00E2221E" w14:paraId="68DAEFE7" w14:textId="7AA1E3B9">
      <w:pPr>
        <w:pStyle w:val="ac"/>
        <w:numPr>
          <w:ilvl w:val="1"/>
          <w:numId w:val="26"/>
        </w:numPr>
        <w:spacing w:before="120" w:after="0" w:line="240" w:lineRule="auto"/>
        <w:jc w:val="both"/>
        <w:rPr>
          <w:rFonts w:ascii="Arial" w:hAnsi="Arial" w:cs="Arial"/>
          <w:lang w:eastAsia="zh-HK"/>
        </w:rPr>
      </w:pPr>
      <w:r w:rsidR="00D9198B">
        <w:rPr>
          <w:rFonts w:ascii="Arial" w:hAnsi="Arial" w:cs="Arial"/>
          <w:lang w:eastAsia="zh-HK"/>
        </w:rPr>
        <w:t xml:space="preserve">上述</w:t>
      </w:r>
      <w:r>
        <w:rPr>
          <w:rFonts w:ascii="Arial" w:hAnsi="Arial" w:cs="Arial"/>
          <w:lang w:eastAsia="zh-HK"/>
        </w:rPr>
        <w:t xml:space="preserve"> API</w:t>
      </w:r>
      <w:r w:rsidRPr="001F5E8A">
        <w:rPr>
          <w:rFonts w:ascii="Arial" w:hAnsi="Arial" w:cs="Arial"/>
          <w:u w:val="single"/>
          <w:lang w:eastAsia="zh-HK"/>
        </w:rPr>
        <w:t xml:space="preserve"> 僅為</w:t>
      </w:r>
      <w:r w:rsidRPr="001F5E8A">
        <w:rPr>
          <w:rFonts w:ascii="Arial" w:hAnsi="Arial" w:cs="Arial"/>
          <w:u w:val="single"/>
          <w:lang w:eastAsia="zh-HK"/>
        </w:rPr>
        <w:t xml:space="preserve">範例</w:t>
      </w:r>
      <w:r>
        <w:rPr>
          <w:rFonts w:ascii="Arial" w:hAnsi="Arial" w:cs="Arial"/>
          <w:lang w:eastAsia="zh-HK"/>
        </w:rPr>
        <w:t xml:space="preserve">。您可</w:t>
      </w:r>
      <w:r w:rsidR="001F5E8A">
        <w:rPr>
          <w:rFonts w:ascii="Arial" w:hAnsi="Arial" w:cs="Arial"/>
          <w:lang w:eastAsia="zh-HK"/>
        </w:rPr>
        <w:t xml:space="preserve">依據</w:t>
      </w:r>
      <w:r w:rsidR="0049557B">
        <w:rPr>
          <w:rFonts w:ascii="Arial" w:hAnsi="Arial" w:cs="Arial"/>
          <w:lang w:eastAsia="zh-HK"/>
        </w:rPr>
        <w:t xml:space="preserve">所需</w:t>
      </w:r>
      <w:r w:rsidR="001F5E8A">
        <w:rPr>
          <w:rFonts w:ascii="Arial" w:hAnsi="Arial" w:cs="Arial"/>
          <w:lang w:eastAsia="zh-HK"/>
        </w:rPr>
        <w:t xml:space="preserve">操作與</w:t>
      </w:r>
      <w:r w:rsidR="0049557B">
        <w:rPr>
          <w:rFonts w:ascii="Arial" w:hAnsi="Arial" w:cs="Arial"/>
          <w:lang w:eastAsia="zh-HK"/>
        </w:rPr>
        <w:t xml:space="preserve">參數</w:t>
      </w:r>
      <w:r>
        <w:rPr>
          <w:rFonts w:ascii="Arial" w:hAnsi="Arial" w:cs="Arial"/>
          <w:lang w:eastAsia="zh-HK"/>
        </w:rPr>
        <w:t xml:space="preserve">自訂 </w:t>
      </w:r>
      <w:r w:rsidR="0049557B">
        <w:rPr>
          <w:rFonts w:ascii="Arial" w:hAnsi="Arial" w:cs="Arial"/>
          <w:lang w:eastAsia="zh-HK"/>
        </w:rPr>
        <w:t xml:space="preserve">API</w:t>
      </w:r>
      <w:r>
        <w:rPr>
          <w:rFonts w:ascii="Arial" w:hAnsi="Arial" w:cs="Arial"/>
          <w:lang w:eastAsia="zh-HK"/>
        </w:rPr>
        <w:t xml:space="preserve"> 格式</w:t>
      </w:r>
      <w:r w:rsidR="001F5E8A">
        <w:rPr>
          <w:rFonts w:ascii="Arial" w:hAnsi="Arial" w:cs="Arial"/>
          <w:lang w:eastAsia="zh-HK"/>
        </w:rPr>
        <w:t xml:space="preserve">。 </w:t>
      </w:r>
    </w:p>
    <w:p w:rsidRPr="001F37EC" w:rsidR="00D45817" w:rsidP="0046765C" w:rsidRDefault="00817D7E" w14:paraId="607B5D16" w14:textId="67C40CC4">
      <w:pPr>
        <w:pStyle w:val="ac"/>
        <w:numPr>
          <w:ilvl w:val="1"/>
          <w:numId w:val="26"/>
        </w:numPr>
        <w:spacing w:before="120" w:after="0" w:line="240" w:lineRule="auto"/>
        <w:ind w:start="839" w:hanging="357"/>
        <w:contextualSpacing w:val="0"/>
        <w:jc w:val="both"/>
        <w:rPr>
          <w:rFonts w:ascii="Arial" w:hAnsi="Arial" w:cs="Arial"/>
          <w:lang w:eastAsia="zh-HK"/>
        </w:rPr>
      </w:pPr>
      <w:r w:rsidRPr="001F37EC">
        <w:rPr>
          <w:rFonts w:ascii="Arial" w:hAnsi="Arial" w:cs="Arial"/>
          <w:lang w:eastAsia="zh-HK"/>
        </w:rPr>
        <w:t xml:space="preserve">API 必須在報告中精確定義並完整記錄（參見</w:t>
      </w:r>
      <w:r w:rsidRPr="001F37EC" w:rsidR="003533FC">
        <w:rPr>
          <w:rFonts w:ascii="Arial" w:hAnsi="Arial" w:cs="Arial"/>
          <w:lang w:eastAsia="zh-HK"/>
        </w:rPr>
        <w:t xml:space="preserve">第 5 </w:t>
      </w:r>
      <w:r w:rsidRPr="001F37EC">
        <w:rPr>
          <w:rFonts w:ascii="Arial" w:hAnsi="Arial" w:cs="Arial"/>
          <w:lang w:eastAsia="zh-HK"/>
        </w:rPr>
        <w:t xml:space="preserve">部分</w:t>
      </w:r>
      <w:r w:rsidRPr="001F37EC">
        <w:rPr>
          <w:rFonts w:ascii="Arial" w:hAnsi="Arial" w:cs="Arial"/>
          <w:lang w:eastAsia="zh-HK"/>
        </w:rPr>
        <w:t xml:space="preserve">），否則</w:t>
      </w:r>
      <w:r w:rsidRPr="001F37EC" w:rsidR="001F5E8A">
        <w:rPr>
          <w:rFonts w:ascii="Arial" w:hAnsi="Arial" w:cs="Arial"/>
          <w:lang w:eastAsia="zh-HK"/>
        </w:rPr>
        <w:t xml:space="preserve">客戶端應用程式</w:t>
      </w:r>
      <w:r w:rsidRPr="001F37EC" w:rsidR="00410C1E">
        <w:rPr>
          <w:rFonts w:ascii="Arial" w:hAnsi="Arial" w:cs="Arial"/>
          <w:lang w:eastAsia="zh-HK"/>
        </w:rPr>
        <w:t xml:space="preserve">開發者</w:t>
      </w:r>
      <w:r w:rsidRPr="001F37EC">
        <w:rPr>
          <w:rFonts w:ascii="Arial" w:hAnsi="Arial" w:cs="Arial"/>
          <w:lang w:eastAsia="zh-HK"/>
        </w:rPr>
        <w:t xml:space="preserve">將</w:t>
      </w:r>
      <w:r w:rsidRPr="001F37EC" w:rsidR="00297533">
        <w:rPr>
          <w:rFonts w:ascii="Arial" w:hAnsi="Arial" w:cs="Arial"/>
          <w:lang w:eastAsia="zh-HK"/>
        </w:rPr>
        <w:t xml:space="preserve">無法</w:t>
      </w:r>
      <w:r w:rsidRPr="001F37EC">
        <w:rPr>
          <w:rFonts w:ascii="Arial" w:hAnsi="Arial" w:cs="Arial"/>
          <w:lang w:eastAsia="zh-HK"/>
        </w:rPr>
        <w:t xml:space="preserve">呼叫相關服務。 </w:t>
      </w:r>
    </w:p>
    <w:p w:rsidRPr="00E2221E" w:rsidR="0051060A" w:rsidP="00F220B8" w:rsidRDefault="0051060A" w14:paraId="3DDAADFB" w14:textId="4528D097">
      <w:pPr>
        <w:pStyle w:val="ac"/>
        <w:numPr>
          <w:ilvl w:val="1"/>
          <w:numId w:val="26"/>
        </w:numPr>
        <w:spacing w:before="120" w:after="0" w:line="240" w:lineRule="auto"/>
        <w:ind w:start="839" w:hanging="357"/>
        <w:contextualSpacing w:val="0"/>
        <w:jc w:val="both"/>
        <w:rPr>
          <w:rFonts w:ascii="Arial" w:hAnsi="Arial" w:cs="Arial"/>
          <w:lang w:eastAsia="zh-HK"/>
        </w:rPr>
      </w:pPr>
      <w:r w:rsidRPr="00193435">
        <w:rPr>
          <w:rFonts w:ascii="Arial" w:hAnsi="Arial" w:cs="Arial"/>
          <w:lang w:eastAsia="zh-HK"/>
        </w:rPr>
        <w:t xml:space="preserve">為</w:t>
      </w:r>
      <w:r>
        <w:rPr>
          <w:rFonts w:ascii="Arial" w:hAnsi="Arial" w:cs="Arial"/>
          <w:lang w:eastAsia="zh-HK"/>
        </w:rPr>
        <w:t xml:space="preserve">簡化</w:t>
      </w:r>
      <w:r w:rsidRPr="00193435">
        <w:rPr>
          <w:rFonts w:ascii="Arial" w:hAnsi="Arial" w:cs="Arial"/>
          <w:lang w:eastAsia="zh-HK"/>
        </w:rPr>
        <w:t xml:space="preserve">作業流程，您的網路服務僅需支援英文。</w:t>
      </w:r>
      <w:r w:rsidR="00410C1E">
        <w:rPr>
          <w:rFonts w:ascii="Arial" w:hAnsi="Arial" w:cs="Arial"/>
          <w:lang w:eastAsia="zh-HK"/>
        </w:rPr>
        <w:t xml:space="preserve">但應用程式可將</w:t>
      </w:r>
      <w:r w:rsidR="00410C1E">
        <w:rPr>
          <w:rFonts w:ascii="Arial" w:hAnsi="Arial" w:cs="Arial"/>
          <w:lang w:eastAsia="zh-HK"/>
        </w:rPr>
        <w:t xml:space="preserve">繁體</w:t>
      </w:r>
      <w:r w:rsidR="003533FC">
        <w:rPr>
          <w:rFonts w:ascii="Arial" w:hAnsi="Arial" w:cs="Arial"/>
          <w:lang w:eastAsia="zh-HK"/>
        </w:rPr>
        <w:t xml:space="preserve">中文與簡體中文</w:t>
      </w:r>
      <w:r w:rsidR="00410C1E">
        <w:rPr>
          <w:rFonts w:ascii="Arial" w:hAnsi="Arial" w:cs="Arial"/>
          <w:lang w:eastAsia="zh-HK"/>
        </w:rPr>
        <w:t xml:space="preserve">列為進階功能（參見</w:t>
      </w:r>
      <w:r w:rsidR="003B0826">
        <w:rPr>
          <w:rFonts w:ascii="Arial" w:hAnsi="Arial" w:cs="Arial"/>
          <w:lang w:eastAsia="zh-HK"/>
        </w:rPr>
        <w:t xml:space="preserve">第3</w:t>
      </w:r>
      <w:r w:rsidR="00410C1E">
        <w:rPr>
          <w:rFonts w:ascii="Arial" w:hAnsi="Arial" w:cs="Arial"/>
          <w:lang w:eastAsia="zh-HK"/>
        </w:rPr>
        <w:t xml:space="preserve">.</w:t>
      </w:r>
      <w:r w:rsidR="003B0826">
        <w:rPr>
          <w:rFonts w:ascii="Arial" w:hAnsi="Arial" w:cs="Arial"/>
          <w:lang w:eastAsia="zh-HK"/>
        </w:rPr>
        <w:t xml:space="preserve">3節</w:t>
      </w:r>
      <w:r w:rsidR="00410C1E">
        <w:rPr>
          <w:rFonts w:ascii="Arial" w:hAnsi="Arial" w:cs="Arial"/>
          <w:lang w:eastAsia="zh-HK"/>
        </w:rPr>
        <w:t xml:space="preserve">）。</w:t>
      </w:r>
    </w:p>
    <w:p w:rsidR="00817D7E" w:rsidP="00817D7E" w:rsidRDefault="00817D7E" w14:paraId="6BBBB79B" w14:textId="3E77555B">
      <w:pPr>
        <w:spacing w:before="120" w:after="0" w:line="240" w:lineRule="auto"/>
        <w:rPr>
          <w:rFonts w:ascii="Arial" w:hAnsi="Arial" w:cs="Arial"/>
          <w:lang w:eastAsia="zh-HK"/>
        </w:rPr>
      </w:pPr>
    </w:p>
    <w:p w:rsidR="00B0005D" w:rsidRDefault="00B0005D" w14:paraId="38AAF962" w14:textId="71AC1D9B">
      <w:pPr>
        <w:spacing w:after="0" w:line="240" w:lineRule="auto"/>
        <w:rPr>
          <w:rFonts w:ascii="Arial" w:hAnsi="Arial" w:cs="Arial"/>
          <w:b/>
          <w:lang w:eastAsia="zh-HK"/>
        </w:rPr>
      </w:pPr>
    </w:p>
    <w:p w:rsidRPr="008B495C" w:rsidR="00E2221E" w:rsidP="00E2221E" w:rsidRDefault="00E2221E" w14:paraId="4E12FD3C" w14:textId="716C153E">
      <w:pPr>
        <w:spacing w:after="0" w:line="240" w:lineRule="auto"/>
        <w:rPr>
          <w:rFonts w:ascii="Arial" w:hAnsi="Arial" w:cs="Arial"/>
          <w:color w:val="FF0000"/>
          <w:lang w:eastAsia="zh-HK"/>
        </w:rPr>
      </w:pPr>
      <w:r>
        <w:rPr>
          <w:rFonts w:hint="eastAsia" w:ascii="Arial" w:hAnsi="Arial" w:cs="Arial"/>
          <w:b/>
          <w:lang w:eastAsia="zh-HK"/>
        </w:rPr>
        <w:t xml:space="preserve">2.</w:t>
      </w:r>
      <w:r w:rsidR="00FC087A">
        <w:rPr>
          <w:rFonts w:ascii="Arial" w:hAnsi="Arial" w:cs="Arial"/>
          <w:b/>
          <w:lang w:eastAsia="zh-HK"/>
        </w:rPr>
        <w:t xml:space="preserve">3 </w:t>
      </w:r>
      <w:r>
        <w:rPr>
          <w:rFonts w:ascii="Arial" w:hAnsi="Arial" w:cs="Arial"/>
          <w:b/>
          <w:lang w:eastAsia="zh-HK"/>
        </w:rPr>
        <w:t xml:space="preserve">資料格式補充說明</w:t>
      </w:r>
    </w:p>
    <w:p w:rsidR="00E2221E" w:rsidP="00F220B8" w:rsidRDefault="00E2221E" w14:paraId="54B20FBF" w14:textId="796FC915">
      <w:pPr>
        <w:spacing w:before="120" w:after="0" w:line="240" w:lineRule="auto"/>
        <w:jc w:val="both"/>
        <w:rPr>
          <w:rFonts w:ascii="Arial" w:hAnsi="Arial" w:cs="Arial"/>
          <w:lang w:eastAsia="zh-HK"/>
        </w:rPr>
      </w:pPr>
      <w:r>
        <w:rPr>
          <w:rFonts w:ascii="Arial" w:hAnsi="Arial" w:cs="Arial"/>
          <w:lang w:eastAsia="zh-HK"/>
        </w:rPr>
        <w:t xml:space="preserve">伺服器傳回客戶端的任何資料皆須採用 JSON</w:t>
      </w:r>
      <w:r w:rsidR="00BE498C">
        <w:rPr>
          <w:rFonts w:ascii="Arial" w:hAnsi="Arial" w:cs="Arial"/>
          <w:lang w:eastAsia="zh-HK"/>
        </w:rPr>
        <w:t xml:space="preserve"> 格式</w:t>
      </w:r>
      <w:r>
        <w:rPr>
          <w:rFonts w:ascii="Arial" w:hAnsi="Arial" w:cs="Arial"/>
          <w:lang w:eastAsia="zh-HK"/>
        </w:rPr>
        <w:t xml:space="preserve">。</w:t>
      </w:r>
      <w:r w:rsidR="00BE498C">
        <w:rPr>
          <w:rFonts w:ascii="Arial" w:hAnsi="Arial" w:cs="Arial"/>
          <w:lang w:eastAsia="zh-HK"/>
        </w:rPr>
        <w:t xml:space="preserve">以下為客戶端查詢</w:t>
      </w:r>
      <w:r w:rsidR="00D228C9">
        <w:rPr>
          <w:rFonts w:ascii="Arial" w:hAnsi="Arial" w:cs="Arial"/>
          <w:lang w:eastAsia="zh-HK"/>
        </w:rPr>
        <w:t xml:space="preserve">元朗區</w:t>
      </w:r>
      <w:r w:rsidR="00B203B6">
        <w:rPr>
          <w:rFonts w:ascii="Arial" w:hAnsi="Arial" w:cs="Arial"/>
          <w:lang w:eastAsia="zh-HK"/>
        </w:rPr>
        <w:t xml:space="preserve">行動郵局</w:t>
      </w:r>
      <w:r w:rsidR="00BC37E8">
        <w:rPr>
          <w:rFonts w:ascii="Arial" w:hAnsi="Arial" w:cs="Arial"/>
          <w:lang w:eastAsia="zh-HK"/>
        </w:rPr>
        <w:t xml:space="preserve">清單</w:t>
      </w:r>
      <w:r w:rsidR="00BE498C">
        <w:rPr>
          <w:rFonts w:ascii="Arial" w:hAnsi="Arial" w:cs="Arial"/>
          <w:lang w:eastAsia="zh-HK"/>
        </w:rPr>
        <w:t xml:space="preserve">時</w:t>
      </w:r>
      <w:r w:rsidR="00BC37E8">
        <w:rPr>
          <w:rFonts w:ascii="Arial" w:hAnsi="Arial" w:cs="Arial"/>
          <w:lang w:eastAsia="zh-HK"/>
        </w:rPr>
        <w:t xml:space="preserve">，</w:t>
      </w:r>
      <w:r w:rsidR="00BE498C">
        <w:rPr>
          <w:rFonts w:ascii="Arial" w:hAnsi="Arial" w:cs="Arial"/>
          <w:lang w:eastAsia="zh-HK"/>
        </w:rPr>
        <w:t xml:space="preserve">伺服器可能傳回的 </w:t>
      </w:r>
      <w:r w:rsidRPr="00297533" w:rsidR="00297533">
        <w:rPr>
          <w:rFonts w:ascii="Arial" w:hAnsi="Arial" w:cs="Arial"/>
          <w:lang w:eastAsia="zh-HK"/>
        </w:rPr>
        <w:t xml:space="preserve">JSON 範例。此格式僅供參考，您可自行定義 JSON 格式。</w:t>
      </w:r>
    </w:p>
    <w:p w:rsidR="009A76E3" w:rsidP="009623FE" w:rsidRDefault="009A76E3" w14:paraId="6AA9B3B8" w14:textId="77777777">
      <w:pPr>
        <w:spacing w:after="0" w:line="240" w:lineRule="auto"/>
        <w:rPr>
          <w:rFonts w:ascii="Arial" w:hAnsi="Arial" w:cs="Arial"/>
          <w:lang w:eastAsia="zh-HK"/>
        </w:rPr>
      </w:pPr>
    </w:p>
    <w:p w:rsidR="00A13F79" w:rsidP="00A13F79" w:rsidRDefault="00A13F79" w14:paraId="6A7B1363" w14:textId="77777777">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lastRenderedPageBreak/>
      </w:r>
      <w:r>
        <w:rPr>
          <w:rFonts w:ascii="Courier New" w:hAnsi="Courier New" w:cs="Courier New"/>
          <w:sz w:val="20"/>
          <w:szCs w:val="20"/>
          <w:lang w:eastAsia="zh-HK"/>
        </w:rPr>
        <w:t xml:space="preserve">{</w:t>
      </w:r>
    </w:p>
    <w:p w:rsidRPr="00A13F79" w:rsidR="00A13F79" w:rsidP="00A13F79" w:rsidRDefault="00A13F79" w14:paraId="14409543" w14:textId="0EA3B1A2">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Pr="00A13F79">
        <w:rPr>
          <w:rFonts w:ascii="Courier New" w:hAnsi="Courier New" w:cs="Courier New"/>
          <w:sz w:val="20"/>
          <w:szCs w:val="20"/>
          <w:lang w:eastAsia="zh-HK"/>
        </w:rPr>
        <w:t xml:space="preserve">"header</w:t>
      </w:r>
      <w:r w:rsidRPr="00A13F79">
        <w:rPr>
          <w:rFonts w:ascii="Courier New" w:hAnsi="Courier New" w:cs="Courier New"/>
          <w:sz w:val="20"/>
          <w:szCs w:val="20"/>
          <w:lang w:eastAsia="zh-HK"/>
        </w:rPr>
        <w:t xml:space="preserve">":{</w:t>
      </w:r>
    </w:p>
    <w:p w:rsidR="00A13F79" w:rsidP="00A13F79" w:rsidRDefault="00A13F79" w14:paraId="0CAADA8C" w14:textId="1EE85828">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r>
      <w:r w:rsidRPr="00A13F79">
        <w:rPr>
          <w:rFonts w:ascii="Courier New" w:hAnsi="Courier New" w:cs="Courier New"/>
          <w:sz w:val="20"/>
          <w:szCs w:val="20"/>
          <w:lang w:eastAsia="zh-HK"/>
        </w:rPr>
        <w:t xml:space="preserve">"</w:t>
      </w:r>
      <w:r w:rsidRPr="00A13F79">
        <w:rPr>
          <w:rFonts w:ascii="Courier New" w:hAnsi="Courier New" w:cs="Courier New"/>
          <w:sz w:val="20"/>
          <w:szCs w:val="20"/>
          <w:lang w:eastAsia="zh-HK"/>
        </w:rPr>
        <w:t xml:space="preserve">success</w:t>
      </w:r>
      <w:r w:rsidRPr="00A13F79">
        <w:rPr>
          <w:rFonts w:ascii="Courier New" w:hAnsi="Courier New" w:cs="Courier New"/>
          <w:sz w:val="20"/>
          <w:szCs w:val="20"/>
          <w:lang w:eastAsia="zh-HK"/>
        </w:rPr>
        <w:t xml:space="preserve">":true</w:t>
      </w:r>
      <w:r w:rsidRPr="00A13F79">
        <w:rPr>
          <w:rFonts w:ascii="Courier New" w:hAnsi="Courier New" w:cs="Courier New"/>
          <w:sz w:val="20"/>
          <w:szCs w:val="20"/>
          <w:lang w:eastAsia="zh-HK"/>
        </w:rPr>
        <w:t xml:space="preserve">,</w:t>
      </w:r>
    </w:p>
    <w:p w:rsidR="001967CE" w:rsidP="001967CE" w:rsidRDefault="001967CE" w14:paraId="0F77385E" w14:textId="4A805E78">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r>
      <w:r w:rsidRPr="00A13F79">
        <w:rPr>
          <w:rFonts w:ascii="Courier New" w:hAnsi="Courier New" w:cs="Courier New"/>
          <w:sz w:val="20"/>
          <w:szCs w:val="20"/>
          <w:lang w:eastAsia="zh-HK"/>
        </w:rPr>
        <w:t xml:space="preserve">"</w:t>
      </w:r>
      <w:r>
        <w:rPr>
          <w:rFonts w:ascii="Courier New" w:hAnsi="Courier New" w:cs="Courier New"/>
          <w:sz w:val="20"/>
          <w:szCs w:val="20"/>
          <w:lang w:eastAsia="zh-HK"/>
        </w:rPr>
        <w:t xml:space="preserve">訊息</w:t>
      </w:r>
      <w:r w:rsidRPr="00A13F79">
        <w:rPr>
          <w:rFonts w:ascii="Courier New" w:hAnsi="Courier New" w:cs="Courier New"/>
          <w:sz w:val="20"/>
          <w:szCs w:val="20"/>
          <w:lang w:eastAsia="zh-HK"/>
        </w:rPr>
        <w:t xml:space="preserve">":</w:t>
      </w:r>
      <w:r>
        <w:rPr>
          <w:rFonts w:ascii="Courier New" w:hAnsi="Courier New" w:cs="Courier New"/>
          <w:sz w:val="20"/>
          <w:szCs w:val="20"/>
          <w:lang w:eastAsia="zh-HK"/>
        </w:rPr>
        <w:t xml:space="preserve">"</w:t>
      </w:r>
      <w:r w:rsidR="0020403E">
        <w:rPr>
          <w:rFonts w:ascii="Courier New" w:hAnsi="Courier New" w:cs="Courier New"/>
          <w:sz w:val="20"/>
          <w:szCs w:val="20"/>
          <w:lang w:eastAsia="zh-HK"/>
        </w:rPr>
        <w:t xml:space="preserve">檢索到</w:t>
      </w:r>
      <w:r w:rsidR="00EE764A">
        <w:rPr>
          <w:rFonts w:ascii="Courier New" w:hAnsi="Courier New" w:cs="Courier New"/>
          <w:sz w:val="20"/>
          <w:szCs w:val="20"/>
          <w:lang w:eastAsia="zh-HK"/>
        </w:rPr>
        <w:t xml:space="preserve">12</w:t>
      </w:r>
      <w:r w:rsidR="0020403E">
        <w:rPr>
          <w:rFonts w:ascii="Courier New" w:hAnsi="Courier New" w:cs="Courier New"/>
          <w:sz w:val="20"/>
          <w:szCs w:val="20"/>
          <w:lang w:eastAsia="zh-HK"/>
        </w:rPr>
        <w:t xml:space="preserve">筆記錄</w:t>
      </w:r>
      <w:r>
        <w:rPr>
          <w:rFonts w:ascii="Courier New" w:hAnsi="Courier New" w:cs="Courier New"/>
          <w:sz w:val="20"/>
          <w:szCs w:val="20"/>
          <w:lang w:eastAsia="zh-HK"/>
        </w:rPr>
        <w:t xml:space="preserve">"</w:t>
      </w:r>
      <w:r w:rsidRPr="00A13F79">
        <w:rPr>
          <w:rFonts w:ascii="Courier New" w:hAnsi="Courier New" w:cs="Courier New"/>
          <w:sz w:val="20"/>
          <w:szCs w:val="20"/>
          <w:lang w:eastAsia="zh-HK"/>
        </w:rPr>
        <w:t xml:space="preserve">,</w:t>
      </w:r>
    </w:p>
    <w:p w:rsidRPr="00A13F79" w:rsidR="00A13F79" w:rsidP="00A13F79" w:rsidRDefault="00A13F79" w14:paraId="118EF0F9" w14:textId="77777777">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r>
      <w:r w:rsidRPr="00A13F79">
        <w:rPr>
          <w:rFonts w:ascii="Courier New" w:hAnsi="Courier New" w:cs="Courier New"/>
          <w:sz w:val="20"/>
          <w:szCs w:val="20"/>
          <w:lang w:eastAsia="zh-HK"/>
        </w:rPr>
        <w:t xml:space="preserve">"</w:t>
      </w:r>
      <w:r w:rsidRPr="00A13F79">
        <w:rPr>
          <w:rFonts w:ascii="Courier New" w:hAnsi="Courier New" w:cs="Courier New"/>
          <w:sz w:val="20"/>
          <w:szCs w:val="20"/>
          <w:lang w:eastAsia="zh-HK"/>
        </w:rPr>
        <w:t xml:space="preserve">錯誤代碼":"0000",</w:t>
      </w:r>
    </w:p>
    <w:p w:rsidRPr="00A13F79" w:rsidR="00A13F79" w:rsidP="00A13F79" w:rsidRDefault="00A13F79" w14:paraId="33BF3834" w14:textId="77777777">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r>
      <w:r w:rsidRPr="00A13F79">
        <w:rPr>
          <w:rFonts w:ascii="Courier New" w:hAnsi="Courier New" w:cs="Courier New"/>
          <w:sz w:val="20"/>
          <w:szCs w:val="20"/>
          <w:lang w:eastAsia="zh-HK"/>
        </w:rPr>
        <w:t xml:space="preserve">"</w:t>
      </w:r>
      <w:r w:rsidRPr="00A13F79">
        <w:rPr>
          <w:rFonts w:ascii="Courier New" w:hAnsi="Courier New" w:cs="Courier New"/>
          <w:sz w:val="20"/>
          <w:szCs w:val="20"/>
          <w:lang w:eastAsia="zh-HK"/>
        </w:rPr>
        <w:t xml:space="preserve">錯誤訊息</w:t>
      </w:r>
      <w:r w:rsidRPr="00A13F79">
        <w:rPr>
          <w:rFonts w:ascii="Courier New" w:hAnsi="Courier New" w:cs="Courier New"/>
          <w:sz w:val="20"/>
          <w:szCs w:val="20"/>
          <w:lang w:eastAsia="zh-HK"/>
        </w:rPr>
        <w:t xml:space="preserve">":"未發現錯誤"</w:t>
      </w:r>
    </w:p>
    <w:p w:rsidRPr="00A13F79" w:rsidR="00A13F79" w:rsidP="00A13F79" w:rsidRDefault="00A13F79" w14:paraId="49DC0220" w14:textId="38E24036">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Pr="00A13F79">
        <w:rPr>
          <w:rFonts w:ascii="Courier New" w:hAnsi="Courier New" w:cs="Courier New"/>
          <w:sz w:val="20"/>
          <w:szCs w:val="20"/>
          <w:lang w:eastAsia="zh-HK"/>
        </w:rPr>
        <w:t xml:space="preserve">},</w:t>
      </w:r>
    </w:p>
    <w:p w:rsidR="00127F9B" w:rsidP="00A13F79" w:rsidRDefault="00A13F79" w14:paraId="01E51CD3" w14:textId="3B3C7CFB">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 xml:space="preserve">"結果</w:t>
      </w:r>
      <w:r w:rsidRPr="00A13F79">
        <w:rPr>
          <w:rFonts w:ascii="Courier New" w:hAnsi="Courier New" w:cs="Courier New"/>
          <w:sz w:val="20"/>
          <w:szCs w:val="20"/>
          <w:lang w:eastAsia="zh-HK"/>
        </w:rPr>
        <w:t xml:space="preserve">":</w:t>
      </w:r>
      <w:r w:rsidR="00127F9B">
        <w:rPr>
          <w:rFonts w:ascii="Courier New" w:hAnsi="Courier New" w:cs="Courier New"/>
          <w:sz w:val="20"/>
          <w:szCs w:val="20"/>
          <w:lang w:eastAsia="zh-HK"/>
        </w:rPr>
        <w:t xml:space="preserve">[</w:t>
      </w:r>
    </w:p>
    <w:p w:rsidR="0003444C" w:rsidP="0020403E" w:rsidRDefault="0003444C" w14:paraId="130D6B36" w14:textId="77777777">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 xml:space="preserve">{</w:t>
      </w:r>
    </w:p>
    <w:p w:rsidR="0003444C" w:rsidP="0020403E" w:rsidRDefault="0003444C" w14:paraId="51D8E267" w14:textId="77777777">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 xml:space="preserve">"mobileCode":"1",</w:t>
      </w:r>
    </w:p>
    <w:p w:rsidR="0003444C" w:rsidP="0020403E" w:rsidRDefault="0003444C" w14:paraId="0F23B22D" w14:textId="197CFA9A">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 xml:space="preserve">"</w:t>
      </w:r>
      <w:r w:rsidRPr="0003444C">
        <w:rPr>
          <w:rFonts w:ascii="Courier New" w:hAnsi="Courier New" w:cs="Courier New"/>
          <w:sz w:val="20"/>
          <w:szCs w:val="20"/>
          <w:lang w:eastAsia="zh-HK"/>
        </w:rPr>
        <w:t xml:space="preserve">locationTC</w:t>
      </w:r>
      <w:r w:rsidRPr="0003444C">
        <w:rPr>
          <w:rFonts w:ascii="Courier New" w:hAnsi="Courier New" w:cs="Courier New"/>
          <w:sz w:val="20"/>
          <w:szCs w:val="20"/>
          <w:lang w:eastAsia="zh-HK"/>
        </w:rPr>
        <w:t xml:space="preserve">":"</w:t>
      </w:r>
      <w:r w:rsidRPr="0003444C">
        <w:rPr>
          <w:rFonts w:hint="eastAsia" w:ascii="Courier New" w:hAnsi="Courier New" w:cs="Courier New"/>
          <w:sz w:val="20"/>
          <w:szCs w:val="20"/>
          <w:lang w:eastAsia="zh-HK"/>
        </w:rPr>
        <w:t xml:space="preserve">洪水橋</w:t>
      </w:r>
      <w:r w:rsidRPr="0003444C">
        <w:rPr>
          <w:rFonts w:ascii="Courier New" w:hAnsi="Courier New" w:cs="Courier New"/>
          <w:sz w:val="20"/>
          <w:szCs w:val="20"/>
          <w:lang w:eastAsia="zh-HK"/>
        </w:rPr>
        <w:t xml:space="preserve">",</w:t>
      </w:r>
    </w:p>
    <w:p w:rsidR="0003444C" w:rsidP="0020403E" w:rsidRDefault="0003444C" w14:paraId="13E208EC" w14:textId="0CF0F81E">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 xml:space="preserve">"</w:t>
      </w:r>
      <w:r w:rsidRPr="0003444C">
        <w:rPr>
          <w:rFonts w:ascii="Courier New" w:hAnsi="Courier New" w:cs="Courier New"/>
          <w:sz w:val="20"/>
          <w:szCs w:val="20"/>
          <w:lang w:eastAsia="zh-HK"/>
        </w:rPr>
        <w:t xml:space="preserve">locationSC</w:t>
      </w:r>
      <w:r w:rsidRPr="0003444C">
        <w:rPr>
          <w:rFonts w:ascii="Courier New" w:hAnsi="Courier New" w:cs="Courier New"/>
          <w:sz w:val="20"/>
          <w:szCs w:val="20"/>
          <w:lang w:eastAsia="zh-HK"/>
        </w:rPr>
        <w:t xml:space="preserve">":"</w:t>
      </w:r>
      <w:r w:rsidRPr="0003444C">
        <w:rPr>
          <w:rFonts w:hint="eastAsia" w:ascii="Courier New" w:hAnsi="Courier New" w:cs="Courier New"/>
          <w:sz w:val="20"/>
          <w:szCs w:val="20"/>
          <w:lang w:eastAsia="zh-HK"/>
        </w:rPr>
        <w:t xml:space="preserve">洪水橋</w:t>
      </w:r>
      <w:r w:rsidRPr="0003444C">
        <w:rPr>
          <w:rFonts w:ascii="Courier New" w:hAnsi="Courier New" w:cs="Courier New"/>
          <w:sz w:val="20"/>
          <w:szCs w:val="20"/>
          <w:lang w:eastAsia="zh-HK"/>
        </w:rPr>
        <w:t xml:space="preserve">",</w:t>
      </w:r>
    </w:p>
    <w:p w:rsidR="0003444C" w:rsidP="0020403E" w:rsidRDefault="0003444C" w14:paraId="26CEE344" w14:textId="1A8E8463">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 xml:space="preserve">"</w:t>
      </w:r>
      <w:r w:rsidRPr="0003444C">
        <w:rPr>
          <w:rFonts w:ascii="Courier New" w:hAnsi="Courier New" w:cs="Courier New"/>
          <w:sz w:val="20"/>
          <w:szCs w:val="20"/>
          <w:lang w:eastAsia="zh-HK"/>
        </w:rPr>
        <w:t xml:space="preserve">地址繁體中文</w:t>
      </w:r>
      <w:r w:rsidRPr="0003444C">
        <w:rPr>
          <w:rFonts w:ascii="Courier New" w:hAnsi="Courier New" w:cs="Courier New"/>
          <w:sz w:val="20"/>
          <w:szCs w:val="20"/>
          <w:lang w:eastAsia="zh-HK"/>
        </w:rPr>
        <w:t xml:space="preserve">":"</w:t>
      </w:r>
      <w:r w:rsidRPr="0003444C">
        <w:rPr>
          <w:rFonts w:hint="eastAsia" w:ascii="Courier New" w:hAnsi="Courier New" w:cs="Courier New"/>
          <w:sz w:val="20"/>
          <w:szCs w:val="20"/>
          <w:lang w:eastAsia="zh-HK"/>
        </w:rPr>
        <w:t xml:space="preserve">元朗洪水橋大路與青山公路洪水橋段交界，翠珊園附近。</w:t>
      </w:r>
      <w:r w:rsidRPr="0003444C">
        <w:rPr>
          <w:rFonts w:ascii="Courier New" w:hAnsi="Courier New" w:cs="Courier New"/>
          <w:sz w:val="20"/>
          <w:szCs w:val="20"/>
          <w:lang w:eastAsia="zh-HK"/>
        </w:rPr>
        <w:t xml:space="preserve">",</w:t>
      </w:r>
    </w:p>
    <w:p w:rsidR="0003444C" w:rsidP="0020403E" w:rsidRDefault="0003444C" w14:paraId="76C7BA68" w14:textId="437EFB94">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 xml:space="preserve">"</w:t>
      </w:r>
      <w:r w:rsidRPr="0003444C">
        <w:rPr>
          <w:rFonts w:ascii="Courier New" w:hAnsi="Courier New" w:cs="Courier New"/>
          <w:sz w:val="20"/>
          <w:szCs w:val="20"/>
          <w:lang w:eastAsia="zh-HK"/>
        </w:rPr>
        <w:t xml:space="preserve">nameSC</w:t>
      </w:r>
      <w:r w:rsidRPr="0003444C">
        <w:rPr>
          <w:rFonts w:ascii="Courier New" w:hAnsi="Courier New" w:cs="Courier New"/>
          <w:sz w:val="20"/>
          <w:szCs w:val="20"/>
          <w:lang w:eastAsia="zh-HK"/>
        </w:rPr>
        <w:t xml:space="preserve">":"</w:t>
      </w:r>
      <w:r w:rsidRPr="0003444C">
        <w:rPr>
          <w:rFonts w:hint="eastAsia" w:ascii="Courier New" w:hAnsi="Courier New" w:cs="Courier New"/>
          <w:sz w:val="20"/>
          <w:szCs w:val="20"/>
          <w:lang w:eastAsia="zh-HK"/>
        </w:rPr>
        <w:t xml:space="preserve">流動郵政局</w:t>
      </w:r>
      <w:r w:rsidRPr="0003444C">
        <w:rPr>
          <w:rFonts w:ascii="Courier New" w:hAnsi="Courier New" w:cs="Courier New"/>
          <w:sz w:val="20"/>
          <w:szCs w:val="20"/>
          <w:lang w:eastAsia="zh-HK"/>
        </w:rPr>
        <w:t xml:space="preserve"> 1",</w:t>
      </w:r>
    </w:p>
    <w:p w:rsidR="0003444C" w:rsidP="0020403E" w:rsidRDefault="0003444C" w14:paraId="16B91FDE" w14:textId="2C74B4A7">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 xml:space="preserve">"</w:t>
      </w:r>
      <w:r w:rsidRPr="0003444C">
        <w:rPr>
          <w:rFonts w:ascii="Courier New" w:hAnsi="Courier New" w:cs="Courier New"/>
          <w:sz w:val="20"/>
          <w:szCs w:val="20"/>
          <w:lang w:eastAsia="zh-HK"/>
        </w:rPr>
        <w:t xml:space="preserve">districtSC</w:t>
      </w:r>
      <w:r w:rsidRPr="0003444C">
        <w:rPr>
          <w:rFonts w:ascii="Courier New" w:hAnsi="Courier New" w:cs="Courier New"/>
          <w:sz w:val="20"/>
          <w:szCs w:val="20"/>
          <w:lang w:eastAsia="zh-HK"/>
        </w:rPr>
        <w:t xml:space="preserve">":"</w:t>
      </w:r>
      <w:r w:rsidRPr="0003444C">
        <w:rPr>
          <w:rFonts w:hint="eastAsia" w:ascii="Courier New" w:hAnsi="Courier New" w:cs="Courier New"/>
          <w:sz w:val="20"/>
          <w:szCs w:val="20"/>
          <w:lang w:eastAsia="zh-HK"/>
        </w:rPr>
        <w:t xml:space="preserve">元朗區</w:t>
      </w:r>
      <w:r w:rsidRPr="0003444C">
        <w:rPr>
          <w:rFonts w:ascii="Courier New" w:hAnsi="Courier New" w:cs="Courier New"/>
          <w:sz w:val="20"/>
          <w:szCs w:val="20"/>
          <w:lang w:eastAsia="zh-HK"/>
        </w:rPr>
        <w:t xml:space="preserve">",</w:t>
      </w:r>
    </w:p>
    <w:p w:rsidR="0003444C" w:rsidP="0020403E" w:rsidRDefault="0003444C" w14:paraId="5110EFD6" w14:textId="6EDE491E">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 xml:space="preserve">"</w:t>
      </w:r>
      <w:r w:rsidRPr="0003444C">
        <w:rPr>
          <w:rFonts w:ascii="Courier New" w:hAnsi="Courier New" w:cs="Courier New"/>
          <w:sz w:val="20"/>
          <w:szCs w:val="20"/>
          <w:lang w:eastAsia="zh-HK"/>
        </w:rPr>
        <w:t xml:space="preserve">地址SC</w:t>
      </w:r>
      <w:r w:rsidRPr="0003444C">
        <w:rPr>
          <w:rFonts w:ascii="Courier New" w:hAnsi="Courier New" w:cs="Courier New"/>
          <w:sz w:val="20"/>
          <w:szCs w:val="20"/>
          <w:lang w:eastAsia="zh-HK"/>
        </w:rPr>
        <w:t xml:space="preserve">":"</w:t>
      </w:r>
      <w:r w:rsidRPr="0003444C">
        <w:rPr>
          <w:rFonts w:hint="eastAsia" w:ascii="Courier New" w:hAnsi="Courier New" w:cs="Courier New"/>
          <w:sz w:val="20"/>
          <w:szCs w:val="20"/>
          <w:lang w:eastAsia="zh-HK"/>
        </w:rPr>
        <w:t xml:space="preserve">元朗洪水橋大路與青山公路洪水橋段交界，翠珊園附近。</w:t>
      </w:r>
      <w:r w:rsidRPr="0003444C">
        <w:rPr>
          <w:rFonts w:ascii="Courier New" w:hAnsi="Courier New" w:cs="Courier New"/>
          <w:sz w:val="20"/>
          <w:szCs w:val="20"/>
          <w:lang w:eastAsia="zh-HK"/>
        </w:rPr>
        <w:t xml:space="preserve">",</w:t>
      </w:r>
    </w:p>
    <w:p w:rsidR="0003444C" w:rsidP="0020403E" w:rsidRDefault="008179A1" w14:paraId="4D99CB1E" w14:textId="0F1111F1">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"closeHour":"14:40",</w:t>
      </w:r>
    </w:p>
    <w:p w:rsidR="0003444C" w:rsidP="0020403E" w:rsidRDefault="008179A1" w14:paraId="6BD3E46F" w14:textId="0ED99C21">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nameTC</w:t>
      </w:r>
      <w:r w:rsidRPr="0003444C" w:rsidR="0003444C">
        <w:rPr>
          <w:rFonts w:ascii="Courier New" w:hAnsi="Courier New" w:cs="Courier New"/>
          <w:sz w:val="20"/>
          <w:szCs w:val="20"/>
          <w:lang w:eastAsia="zh-HK"/>
        </w:rPr>
        <w:t xml:space="preserve">":"</w:t>
      </w:r>
      <w:r w:rsidRPr="0003444C" w:rsidR="0003444C">
        <w:rPr>
          <w:rFonts w:hint="eastAsia" w:ascii="Courier New" w:hAnsi="Courier New" w:cs="Courier New"/>
          <w:sz w:val="20"/>
          <w:szCs w:val="20"/>
          <w:lang w:eastAsia="zh-HK"/>
        </w:rPr>
        <w:t xml:space="preserve">流動郵政局</w:t>
      </w:r>
      <w:r w:rsidRPr="0003444C" w:rsidR="0003444C">
        <w:rPr>
          <w:rFonts w:ascii="Courier New" w:hAnsi="Courier New" w:cs="Courier New"/>
          <w:sz w:val="20"/>
          <w:szCs w:val="20"/>
          <w:lang w:eastAsia="zh-HK"/>
        </w:rPr>
        <w:t xml:space="preserve"> 1",</w:t>
      </w:r>
    </w:p>
    <w:p w:rsidR="0003444C" w:rsidP="0020403E" w:rsidRDefault="008179A1" w14:paraId="1D92BABE" w14:textId="3F104C3C">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districtTC</w:t>
      </w:r>
      <w:r w:rsidRPr="0003444C" w:rsidR="0003444C">
        <w:rPr>
          <w:rFonts w:ascii="Courier New" w:hAnsi="Courier New" w:cs="Courier New"/>
          <w:sz w:val="20"/>
          <w:szCs w:val="20"/>
          <w:lang w:eastAsia="zh-HK"/>
        </w:rPr>
        <w:t xml:space="preserve">":"</w:t>
      </w:r>
      <w:r w:rsidRPr="0003444C" w:rsidR="0003444C">
        <w:rPr>
          <w:rFonts w:hint="eastAsia" w:ascii="Courier New" w:hAnsi="Courier New" w:cs="Courier New"/>
          <w:sz w:val="20"/>
          <w:szCs w:val="20"/>
          <w:lang w:eastAsia="zh-HK"/>
        </w:rPr>
        <w:t xml:space="preserve">元朗區</w:t>
      </w:r>
      <w:r w:rsidRPr="0003444C" w:rsidR="0003444C">
        <w:rPr>
          <w:rFonts w:ascii="Courier New" w:hAnsi="Courier New" w:cs="Courier New"/>
          <w:sz w:val="20"/>
          <w:szCs w:val="20"/>
          <w:lang w:eastAsia="zh-HK"/>
        </w:rPr>
        <w:t xml:space="preserve">",</w:t>
      </w:r>
    </w:p>
    <w:p w:rsidR="0003444C" w:rsidP="0020403E" w:rsidRDefault="008179A1" w14:paraId="5BE886F1" w14:textId="3C829B7D">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"latitude":"22.43353",</w:t>
      </w:r>
    </w:p>
    <w:p w:rsidR="0003444C" w:rsidP="0020403E" w:rsidRDefault="008179A1" w14:paraId="37A71985" w14:textId="1A23319C">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"openHour":"14:10",</w:t>
      </w:r>
    </w:p>
    <w:p w:rsidR="0003444C" w:rsidP="0020403E" w:rsidRDefault="008179A1" w14:paraId="05A4BF82" w14:textId="1847CD18">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"星期代碼":1,</w:t>
      </w:r>
    </w:p>
    <w:p w:rsidR="0003444C" w:rsidP="0020403E" w:rsidRDefault="008179A1" w14:paraId="5A52609F" w14:textId="54AB06FB">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nameEN</w:t>
      </w:r>
      <w:r w:rsidRPr="0003444C" w:rsidR="0003444C">
        <w:rPr>
          <w:rFonts w:ascii="Courier New" w:hAnsi="Courier New" w:cs="Courier New"/>
          <w:sz w:val="20"/>
          <w:szCs w:val="20"/>
          <w:lang w:eastAsia="zh-HK"/>
        </w:rPr>
        <w:t xml:space="preserve">":"流動郵政局 1",</w:t>
      </w:r>
    </w:p>
    <w:p w:rsidR="0003444C" w:rsidP="0020403E" w:rsidRDefault="008179A1" w14:paraId="3589A428" w14:textId="160D5826">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districtEN</w:t>
      </w:r>
      <w:r w:rsidRPr="0003444C" w:rsidR="0003444C">
        <w:rPr>
          <w:rFonts w:ascii="Courier New" w:hAnsi="Courier New" w:cs="Courier New"/>
          <w:sz w:val="20"/>
          <w:szCs w:val="20"/>
          <w:lang w:eastAsia="zh-HK"/>
        </w:rPr>
        <w:t xml:space="preserve">":"元朗",</w:t>
      </w:r>
    </w:p>
    <w:p w:rsidR="0003444C" w:rsidP="0020403E" w:rsidRDefault="008179A1" w14:paraId="06019BAD" w14:textId="1BD17FE2">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locationEN</w:t>
      </w:r>
      <w:r w:rsidRPr="0003444C" w:rsidR="0003444C">
        <w:rPr>
          <w:rFonts w:ascii="Courier New" w:hAnsi="Courier New" w:cs="Courier New"/>
          <w:sz w:val="20"/>
          <w:szCs w:val="20"/>
          <w:lang w:eastAsia="zh-HK"/>
        </w:rPr>
        <w:t xml:space="preserve">":"洪水橋",</w:t>
      </w:r>
    </w:p>
    <w:p w:rsidR="0003444C" w:rsidP="0020403E" w:rsidRDefault="008179A1" w14:paraId="4A9189F3" w14:textId="3FD5A83F">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地址EN</w:t>
      </w:r>
      <w:r w:rsidRPr="0003444C" w:rsidR="0003444C">
        <w:rPr>
          <w:rFonts w:ascii="Courier New" w:hAnsi="Courier New" w:cs="Courier New"/>
          <w:sz w:val="20"/>
          <w:szCs w:val="20"/>
          <w:lang w:eastAsia="zh-HK"/>
        </w:rPr>
        <w:t xml:space="preserve">":"鄰近翠山園，位於元朗洪水橋主幹道與青山公路交界處（洪水橋）",</w:t>
      </w:r>
    </w:p>
    <w:p w:rsidR="0003444C" w:rsidP="0020403E" w:rsidRDefault="008179A1" w14:paraId="321C943B" w14:textId="7944CDB8">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"序號":7,</w:t>
      </w:r>
    </w:p>
    <w:p w:rsidR="0003444C" w:rsidP="0020403E" w:rsidRDefault="008179A1" w14:paraId="26DFCEFB" w14:textId="5BCFEEB0">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"longitude":"113.99781"</w:t>
      </w:r>
    </w:p>
    <w:p w:rsidR="0020403E" w:rsidP="0020403E" w:rsidRDefault="008179A1" w14:paraId="64C7A49D" w14:textId="4C43C2CE">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p>
    <w:p w:rsidR="00B203B6" w:rsidP="00127F9B" w:rsidRDefault="0003444C" w14:paraId="5219F822" w14:textId="77777777">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sidRPr="0003444C">
        <w:rPr>
          <w:rFonts w:ascii="Courier New" w:hAnsi="Courier New" w:cs="Courier New"/>
          <w:sz w:val="20"/>
          <w:szCs w:val="20"/>
          <w:lang w:eastAsia="zh-HK"/>
        </w:rPr>
        <w:t xml:space="preserve">{</w:t>
      </w:r>
    </w:p>
    <w:p w:rsidR="00B203B6" w:rsidP="00127F9B" w:rsidRDefault="00ED60AF" w14:paraId="1F2C89A6" w14:textId="45029BEF">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"mobileCode":"1",</w:t>
      </w:r>
    </w:p>
    <w:p w:rsidR="00B203B6" w:rsidP="00127F9B" w:rsidRDefault="00ED60AF" w14:paraId="5B397A55" w14:textId="00134187">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locationTC</w:t>
      </w:r>
      <w:r w:rsidRPr="0003444C" w:rsidR="0003444C">
        <w:rPr>
          <w:rFonts w:ascii="Courier New" w:hAnsi="Courier New" w:cs="Courier New"/>
          <w:sz w:val="20"/>
          <w:szCs w:val="20"/>
          <w:lang w:eastAsia="zh-HK"/>
        </w:rPr>
        <w:t xml:space="preserve">":"</w:t>
      </w:r>
      <w:r w:rsidRPr="0003444C" w:rsidR="0003444C">
        <w:rPr>
          <w:rFonts w:hint="eastAsia" w:ascii="Courier New" w:hAnsi="Courier New" w:cs="Courier New"/>
          <w:sz w:val="20"/>
          <w:szCs w:val="20"/>
          <w:lang w:eastAsia="zh-HK"/>
        </w:rPr>
        <w:t xml:space="preserve">洪水橋</w:t>
      </w:r>
      <w:r w:rsidRPr="0003444C" w:rsidR="0003444C">
        <w:rPr>
          <w:rFonts w:ascii="Courier New" w:hAnsi="Courier New" w:cs="Courier New"/>
          <w:sz w:val="20"/>
          <w:szCs w:val="20"/>
          <w:lang w:eastAsia="zh-HK"/>
        </w:rPr>
        <w:t xml:space="preserve">",</w:t>
      </w:r>
    </w:p>
    <w:p w:rsidR="00B203B6" w:rsidP="00127F9B" w:rsidRDefault="00ED60AF" w14:paraId="58432B8C" w14:textId="5CFB67C1">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locationSC</w:t>
      </w:r>
      <w:r w:rsidRPr="0003444C" w:rsidR="0003444C">
        <w:rPr>
          <w:rFonts w:ascii="Courier New" w:hAnsi="Courier New" w:cs="Courier New"/>
          <w:sz w:val="20"/>
          <w:szCs w:val="20"/>
          <w:lang w:eastAsia="zh-HK"/>
        </w:rPr>
        <w:t xml:space="preserve">":"</w:t>
      </w:r>
      <w:r w:rsidRPr="0003444C" w:rsidR="0003444C">
        <w:rPr>
          <w:rFonts w:hint="eastAsia" w:ascii="Courier New" w:hAnsi="Courier New" w:cs="Courier New"/>
          <w:sz w:val="20"/>
          <w:szCs w:val="20"/>
          <w:lang w:eastAsia="zh-HK"/>
        </w:rPr>
        <w:t xml:space="preserve">洪水橋</w:t>
      </w:r>
      <w:r w:rsidRPr="0003444C" w:rsidR="0003444C">
        <w:rPr>
          <w:rFonts w:ascii="Courier New" w:hAnsi="Courier New" w:cs="Courier New"/>
          <w:sz w:val="20"/>
          <w:szCs w:val="20"/>
          <w:lang w:eastAsia="zh-HK"/>
        </w:rPr>
        <w:t xml:space="preserve">",</w:t>
      </w:r>
    </w:p>
    <w:p w:rsidR="00B203B6" w:rsidP="00127F9B" w:rsidRDefault="00ED60AF" w14:paraId="5BD7C32D" w14:textId="20BC49EC">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addressTC</w:t>
      </w:r>
      <w:r w:rsidRPr="0003444C" w:rsidR="0003444C">
        <w:rPr>
          <w:rFonts w:ascii="Courier New" w:hAnsi="Courier New" w:cs="Courier New"/>
          <w:sz w:val="20"/>
          <w:szCs w:val="20"/>
          <w:lang w:eastAsia="zh-HK"/>
        </w:rPr>
        <w:t xml:space="preserve">":"</w:t>
      </w:r>
      <w:r w:rsidRPr="0003444C" w:rsidR="0003444C">
        <w:rPr>
          <w:rFonts w:hint="eastAsia" w:ascii="Courier New" w:hAnsi="Courier New" w:cs="Courier New"/>
          <w:sz w:val="20"/>
          <w:szCs w:val="20"/>
          <w:lang w:eastAsia="zh-HK"/>
        </w:rPr>
        <w:t xml:space="preserve">元朗洪水橋大路與青山公路洪水橋段交界，翠珊園附近。</w:t>
      </w:r>
      <w:r w:rsidRPr="0003444C" w:rsidR="0003444C">
        <w:rPr>
          <w:rFonts w:ascii="Courier New" w:hAnsi="Courier New" w:cs="Courier New"/>
          <w:sz w:val="20"/>
          <w:szCs w:val="20"/>
          <w:lang w:eastAsia="zh-HK"/>
        </w:rPr>
        <w:t xml:space="preserve">",</w:t>
      </w:r>
    </w:p>
    <w:p w:rsidR="00B203B6" w:rsidP="00127F9B" w:rsidRDefault="00ED60AF" w14:paraId="4597EB64" w14:textId="09DC910D">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nameSC</w:t>
      </w:r>
      <w:r w:rsidRPr="0003444C" w:rsidR="0003444C">
        <w:rPr>
          <w:rFonts w:ascii="Courier New" w:hAnsi="Courier New" w:cs="Courier New"/>
          <w:sz w:val="20"/>
          <w:szCs w:val="20"/>
          <w:lang w:eastAsia="zh-HK"/>
        </w:rPr>
        <w:t xml:space="preserve">":"</w:t>
      </w:r>
      <w:r w:rsidRPr="0003444C" w:rsidR="0003444C">
        <w:rPr>
          <w:rFonts w:hint="eastAsia" w:ascii="Courier New" w:hAnsi="Courier New" w:cs="Courier New"/>
          <w:sz w:val="20"/>
          <w:szCs w:val="20"/>
          <w:lang w:eastAsia="zh-HK"/>
        </w:rPr>
        <w:t xml:space="preserve">流動郵政局</w:t>
      </w:r>
      <w:r w:rsidRPr="0003444C" w:rsidR="0003444C">
        <w:rPr>
          <w:rFonts w:ascii="Courier New" w:hAnsi="Courier New" w:cs="Courier New"/>
          <w:sz w:val="20"/>
          <w:szCs w:val="20"/>
          <w:lang w:eastAsia="zh-HK"/>
        </w:rPr>
        <w:t xml:space="preserve"> 1",</w:t>
      </w:r>
    </w:p>
    <w:p w:rsidR="00B203B6" w:rsidP="00127F9B" w:rsidRDefault="00ED60AF" w14:paraId="73E0A5DE" w14:textId="0D36F2E7">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districtSC</w:t>
      </w:r>
      <w:r w:rsidRPr="0003444C" w:rsidR="0003444C">
        <w:rPr>
          <w:rFonts w:ascii="Courier New" w:hAnsi="Courier New" w:cs="Courier New"/>
          <w:sz w:val="20"/>
          <w:szCs w:val="20"/>
          <w:lang w:eastAsia="zh-HK"/>
        </w:rPr>
        <w:t xml:space="preserve">":"</w:t>
      </w:r>
      <w:r w:rsidRPr="0003444C" w:rsidR="0003444C">
        <w:rPr>
          <w:rFonts w:hint="eastAsia" w:ascii="Courier New" w:hAnsi="Courier New" w:cs="Courier New"/>
          <w:sz w:val="20"/>
          <w:szCs w:val="20"/>
          <w:lang w:eastAsia="zh-HK"/>
        </w:rPr>
        <w:t xml:space="preserve">元朗區</w:t>
      </w:r>
      <w:r w:rsidRPr="0003444C" w:rsidR="0003444C">
        <w:rPr>
          <w:rFonts w:ascii="Courier New" w:hAnsi="Courier New" w:cs="Courier New"/>
          <w:sz w:val="20"/>
          <w:szCs w:val="20"/>
          <w:lang w:eastAsia="zh-HK"/>
        </w:rPr>
        <w:t xml:space="preserve">",</w:t>
      </w:r>
    </w:p>
    <w:p w:rsidR="00B203B6" w:rsidP="00127F9B" w:rsidRDefault="00ED60AF" w14:paraId="7E9354B0" w14:textId="638AA59F">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地址SC</w:t>
      </w:r>
      <w:r w:rsidRPr="0003444C" w:rsidR="0003444C">
        <w:rPr>
          <w:rFonts w:ascii="Courier New" w:hAnsi="Courier New" w:cs="Courier New"/>
          <w:sz w:val="20"/>
          <w:szCs w:val="20"/>
          <w:lang w:eastAsia="zh-HK"/>
        </w:rPr>
        <w:t xml:space="preserve">":"</w:t>
      </w:r>
      <w:r w:rsidRPr="0003444C" w:rsidR="0003444C">
        <w:rPr>
          <w:rFonts w:hint="eastAsia" w:ascii="Courier New" w:hAnsi="Courier New" w:cs="Courier New"/>
          <w:sz w:val="20"/>
          <w:szCs w:val="20"/>
          <w:lang w:eastAsia="zh-HK"/>
        </w:rPr>
        <w:t xml:space="preserve">元朗洪水橋大路與青山公路洪水橋段交界，翠珊園附近。</w:t>
      </w:r>
      <w:r w:rsidRPr="0003444C" w:rsidR="0003444C">
        <w:rPr>
          <w:rFonts w:ascii="Courier New" w:hAnsi="Courier New" w:cs="Courier New"/>
          <w:sz w:val="20"/>
          <w:szCs w:val="20"/>
          <w:lang w:eastAsia="zh-HK"/>
        </w:rPr>
        <w:t xml:space="preserve">",</w:t>
      </w:r>
    </w:p>
    <w:p w:rsidR="00B203B6" w:rsidP="00127F9B" w:rsidRDefault="00ED60AF" w14:paraId="77BEEECC" w14:textId="7313D70D">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"closeHour":"15:25",</w:t>
      </w:r>
    </w:p>
    <w:p w:rsidR="00B203B6" w:rsidP="00127F9B" w:rsidRDefault="00ED60AF" w14:paraId="5045C371" w14:textId="712F7B3E">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nameTC</w:t>
      </w:r>
      <w:r w:rsidRPr="0003444C" w:rsidR="0003444C">
        <w:rPr>
          <w:rFonts w:ascii="Courier New" w:hAnsi="Courier New" w:cs="Courier New"/>
          <w:sz w:val="20"/>
          <w:szCs w:val="20"/>
          <w:lang w:eastAsia="zh-HK"/>
        </w:rPr>
        <w:t xml:space="preserve">":"</w:t>
      </w:r>
      <w:r w:rsidRPr="0003444C" w:rsidR="0003444C">
        <w:rPr>
          <w:rFonts w:hint="eastAsia" w:ascii="Courier New" w:hAnsi="Courier New" w:cs="Courier New"/>
          <w:sz w:val="20"/>
          <w:szCs w:val="20"/>
          <w:lang w:eastAsia="zh-HK"/>
        </w:rPr>
        <w:t xml:space="preserve">流動郵政局</w:t>
      </w:r>
      <w:r w:rsidRPr="0003444C" w:rsidR="0003444C">
        <w:rPr>
          <w:rFonts w:ascii="Courier New" w:hAnsi="Courier New" w:cs="Courier New"/>
          <w:sz w:val="20"/>
          <w:szCs w:val="20"/>
          <w:lang w:eastAsia="zh-HK"/>
        </w:rPr>
        <w:t xml:space="preserve"> 1",</w:t>
      </w:r>
    </w:p>
    <w:p w:rsidR="00B203B6" w:rsidP="00127F9B" w:rsidRDefault="00ED60AF" w14:paraId="31799269" w14:textId="19398107">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districtTC</w:t>
      </w:r>
      <w:r w:rsidRPr="0003444C" w:rsidR="0003444C">
        <w:rPr>
          <w:rFonts w:ascii="Courier New" w:hAnsi="Courier New" w:cs="Courier New"/>
          <w:sz w:val="20"/>
          <w:szCs w:val="20"/>
          <w:lang w:eastAsia="zh-HK"/>
        </w:rPr>
        <w:t xml:space="preserve">":"</w:t>
      </w:r>
      <w:r w:rsidRPr="0003444C" w:rsidR="0003444C">
        <w:rPr>
          <w:rFonts w:hint="eastAsia" w:ascii="Courier New" w:hAnsi="Courier New" w:cs="Courier New"/>
          <w:sz w:val="20"/>
          <w:szCs w:val="20"/>
          <w:lang w:eastAsia="zh-HK"/>
        </w:rPr>
        <w:t xml:space="preserve">元朗區</w:t>
      </w:r>
      <w:r w:rsidRPr="0003444C" w:rsidR="0003444C">
        <w:rPr>
          <w:rFonts w:ascii="Courier New" w:hAnsi="Courier New" w:cs="Courier New"/>
          <w:sz w:val="20"/>
          <w:szCs w:val="20"/>
          <w:lang w:eastAsia="zh-HK"/>
        </w:rPr>
        <w:t xml:space="preserve">",</w:t>
      </w:r>
    </w:p>
    <w:p w:rsidR="00B203B6" w:rsidP="00127F9B" w:rsidRDefault="00ED60AF" w14:paraId="438A1CAD" w14:textId="53EEABC5">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"latitude":"22.43353",</w:t>
      </w:r>
    </w:p>
    <w:p w:rsidR="00B203B6" w:rsidP="00127F9B" w:rsidRDefault="00ED60AF" w14:paraId="6712ABA7" w14:textId="4D560013">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"openHour":"14:55",</w:t>
      </w:r>
    </w:p>
    <w:p w:rsidR="00B203B6" w:rsidP="00127F9B" w:rsidRDefault="00ED60AF" w14:paraId="52C6BA11" w14:textId="498E38B3">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"星期代碼":3,</w:t>
      </w:r>
    </w:p>
    <w:p w:rsidR="00B203B6" w:rsidP="00127F9B" w:rsidRDefault="00ED60AF" w14:paraId="7C68F81F" w14:textId="20DCD6F4">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nameEN</w:t>
      </w:r>
      <w:r w:rsidRPr="0003444C" w:rsidR="0003444C">
        <w:rPr>
          <w:rFonts w:ascii="Courier New" w:hAnsi="Courier New" w:cs="Courier New"/>
          <w:sz w:val="20"/>
          <w:szCs w:val="20"/>
          <w:lang w:eastAsia="zh-HK"/>
        </w:rPr>
        <w:t xml:space="preserve">":"流動郵政局 1",</w:t>
      </w:r>
    </w:p>
    <w:p w:rsidR="00B203B6" w:rsidP="00127F9B" w:rsidRDefault="00ED60AF" w14:paraId="08664CB0" w14:textId="3BD95A99">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districtEN</w:t>
      </w:r>
      <w:r w:rsidRPr="0003444C" w:rsidR="0003444C">
        <w:rPr>
          <w:rFonts w:ascii="Courier New" w:hAnsi="Courier New" w:cs="Courier New"/>
          <w:sz w:val="20"/>
          <w:szCs w:val="20"/>
          <w:lang w:eastAsia="zh-HK"/>
        </w:rPr>
        <w:t xml:space="preserve">":"元朗",</w:t>
      </w:r>
    </w:p>
    <w:p w:rsidR="00ED60AF" w:rsidP="00127F9B" w:rsidRDefault="00ED60AF" w14:paraId="09BA2FF4" w14:textId="37BA547D">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locationEN</w:t>
      </w:r>
      <w:r w:rsidRPr="0003444C" w:rsidR="0003444C">
        <w:rPr>
          <w:rFonts w:ascii="Courier New" w:hAnsi="Courier New" w:cs="Courier New"/>
          <w:sz w:val="20"/>
          <w:szCs w:val="20"/>
          <w:lang w:eastAsia="zh-HK"/>
        </w:rPr>
        <w:t xml:space="preserve">":"洪水橋",</w:t>
      </w:r>
    </w:p>
    <w:p w:rsidR="00ED60AF" w:rsidP="00127F9B" w:rsidRDefault="00ED60AF" w14:paraId="2828EAEC" w14:textId="68DFDD23">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w:t>
      </w:r>
      <w:r w:rsidRPr="0003444C" w:rsidR="0003444C">
        <w:rPr>
          <w:rFonts w:ascii="Courier New" w:hAnsi="Courier New" w:cs="Courier New"/>
          <w:sz w:val="20"/>
          <w:szCs w:val="20"/>
          <w:lang w:eastAsia="zh-HK"/>
        </w:rPr>
        <w:t xml:space="preserve">地址EN</w:t>
      </w:r>
      <w:r w:rsidRPr="0003444C" w:rsidR="0003444C">
        <w:rPr>
          <w:rFonts w:ascii="Courier New" w:hAnsi="Courier New" w:cs="Courier New"/>
          <w:sz w:val="20"/>
          <w:szCs w:val="20"/>
          <w:lang w:eastAsia="zh-HK"/>
        </w:rPr>
        <w:t xml:space="preserve">":"鄰近翠山園，位於元朗洪水橋主幹道與青山公路交界處（洪水橋）",</w:t>
      </w:r>
    </w:p>
    <w:p w:rsidR="00ED60AF" w:rsidP="00127F9B" w:rsidRDefault="00ED60AF" w14:paraId="4EA5F169" w14:textId="3D188EEA">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"序號":7,</w:t>
      </w:r>
    </w:p>
    <w:p w:rsidR="00ED60AF" w:rsidP="00127F9B" w:rsidRDefault="00ED60AF" w14:paraId="2DB23CD8" w14:textId="77455465">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ab/>
      </w:r>
      <w:r w:rsidRPr="0003444C" w:rsidR="0003444C">
        <w:rPr>
          <w:rFonts w:ascii="Courier New" w:hAnsi="Courier New" w:cs="Courier New"/>
          <w:sz w:val="20"/>
          <w:szCs w:val="20"/>
          <w:lang w:eastAsia="zh-HK"/>
        </w:rPr>
        <w:t xml:space="preserve">"longitude":"113.99781"</w:t>
      </w:r>
    </w:p>
    <w:p w:rsidR="00ED60AF" w:rsidP="00127F9B" w:rsidRDefault="00ED60AF" w14:paraId="0FC27E06" w14:textId="77777777">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Pr>
          <w:rFonts w:ascii="Courier New" w:hAnsi="Courier New" w:cs="Courier New"/>
          <w:sz w:val="20"/>
          <w:szCs w:val="20"/>
          <w:lang w:eastAsia="zh-HK"/>
        </w:rPr>
        <w:tab/>
      </w:r>
      <w:r>
        <w:rPr>
          <w:rFonts w:ascii="Courier New" w:hAnsi="Courier New" w:cs="Courier New"/>
          <w:sz w:val="20"/>
          <w:szCs w:val="20"/>
          <w:lang w:eastAsia="zh-HK"/>
        </w:rPr>
        <w:t xml:space="preserve">},</w:t>
      </w:r>
    </w:p>
    <w:p w:rsidR="00127F9B" w:rsidP="00127F9B" w:rsidRDefault="00127F9B" w14:paraId="6A21BE3E" w14:textId="3AE21EC0">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00A13F79">
        <w:rPr>
          <w:rFonts w:ascii="Courier New" w:hAnsi="Courier New" w:cs="Courier New"/>
          <w:sz w:val="20"/>
          <w:szCs w:val="20"/>
          <w:lang w:eastAsia="zh-HK"/>
        </w:rPr>
        <w:tab/>
      </w:r>
      <w:r>
        <w:rPr>
          <w:rFonts w:ascii="Courier New" w:hAnsi="Courier New" w:cs="Courier New"/>
          <w:sz w:val="20"/>
          <w:szCs w:val="20"/>
          <w:lang w:eastAsia="zh-HK"/>
        </w:rPr>
        <w:t xml:space="preserve">……</w:t>
      </w:r>
    </w:p>
    <w:p w:rsidR="00127F9B" w:rsidP="00127F9B" w:rsidRDefault="00A13F79" w14:paraId="11E9EC11" w14:textId="2461B988">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ab/>
      </w:r>
      <w:r w:rsidR="00127F9B">
        <w:rPr>
          <w:rFonts w:ascii="Courier New" w:hAnsi="Courier New" w:cs="Courier New"/>
          <w:sz w:val="20"/>
          <w:szCs w:val="20"/>
          <w:lang w:eastAsia="zh-HK"/>
        </w:rPr>
        <w:t xml:space="preserve">]</w:t>
      </w:r>
    </w:p>
    <w:p w:rsidR="00A13F79" w:rsidP="00127F9B" w:rsidRDefault="00A13F79" w14:paraId="54175AAA" w14:textId="1EFE17CF">
      <w:pPr>
        <w:pBdr>
          <w:top w:val="single" w:color="auto" w:sz="4" w:space="1"/>
          <w:left w:val="single" w:color="auto" w:sz="4" w:space="4"/>
          <w:bottom w:val="single" w:color="auto" w:sz="4" w:space="1"/>
          <w:right w:val="single" w:color="auto" w:sz="4" w:space="4"/>
        </w:pBd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 xml:space="preserve">}</w:t>
      </w:r>
    </w:p>
    <w:p w:rsidRPr="000C546C" w:rsidR="000C546C" w:rsidP="000C546C" w:rsidRDefault="000C546C" w14:paraId="2AD98FF1" w14:textId="77777777">
      <w:pPr>
        <w:spacing w:before="120" w:after="0" w:line="240" w:lineRule="auto"/>
        <w:ind w:start="480"/>
        <w:jc w:val="both"/>
        <w:rPr>
          <w:rFonts w:ascii="Arial" w:hAnsi="Arial" w:cs="Arial"/>
          <w:b/>
          <w:color w:val="FF0000"/>
          <w:lang w:eastAsia="zh-HK"/>
        </w:rPr>
      </w:pPr>
    </w:p>
    <w:p w:rsidR="009F6D68" w:rsidRDefault="009F6D68" w14:paraId="5A3E39A5" w14:textId="77777777">
      <w:pPr>
        <w:spacing w:after="0" w:line="240" w:lineRule="auto"/>
        <w:rPr>
          <w:rFonts w:ascii="Arial" w:hAnsi="Arial" w:cs="Arial"/>
          <w:b/>
          <w:lang w:eastAsia="zh-HK"/>
        </w:rPr>
      </w:pPr>
      <w:r>
        <w:rPr>
          <w:rFonts w:ascii="Arial" w:hAnsi="Arial" w:cs="Arial"/>
          <w:b/>
          <w:lang w:eastAsia="zh-HK"/>
        </w:rPr>
        <w:br w:type="page"/>
      </w:r>
    </w:p>
    <w:p w:rsidRPr="000C546C" w:rsidR="0044262E" w:rsidP="000C546C" w:rsidRDefault="00FC087A" w14:paraId="58DA10FF" w14:textId="28D3A3C3">
      <w:pPr>
        <w:spacing w:after="0" w:line="240" w:lineRule="auto"/>
        <w:rPr>
          <w:rFonts w:ascii="Arial" w:hAnsi="Arial" w:cs="Arial"/>
          <w:b/>
          <w:color w:val="FF0000"/>
          <w:lang w:eastAsia="zh-HK"/>
        </w:rPr>
      </w:pPr>
      <w:r>
        <w:rPr>
          <w:rFonts w:hint="eastAsia" w:ascii="Arial" w:hAnsi="Arial" w:cs="Arial"/>
          <w:b/>
          <w:lang w:eastAsia="zh-HK"/>
        </w:rPr>
        <w:lastRenderedPageBreak/>
      </w:r>
      <w:r>
        <w:rPr>
          <w:rFonts w:hint="eastAsia" w:ascii="Arial" w:hAnsi="Arial" w:cs="Arial"/>
          <w:b/>
          <w:lang w:eastAsia="zh-HK"/>
        </w:rPr>
        <w:t xml:space="preserve">2.4</w:t>
      </w:r>
      <w:r w:rsidRPr="000C546C" w:rsidR="0044262E">
        <w:rPr>
          <w:rFonts w:hint="eastAsia" w:ascii="Arial" w:hAnsi="Arial" w:cs="Arial"/>
          <w:b/>
          <w:lang w:eastAsia="zh-HK"/>
        </w:rPr>
        <w:t xml:space="preserve"> 錯誤處理 </w:t>
      </w:r>
      <w:r w:rsidRPr="000C546C" w:rsidR="008B495C">
        <w:rPr>
          <w:rFonts w:ascii="Arial" w:hAnsi="Arial" w:cs="Arial"/>
          <w:b/>
          <w:lang w:eastAsia="zh-HK"/>
        </w:rPr>
        <w:t xml:space="preserve">(</w:t>
      </w:r>
      <w:r w:rsidRPr="000C546C" w:rsidR="008B495C">
        <w:rPr>
          <w:rFonts w:ascii="Arial" w:hAnsi="Arial" w:cs="Arial"/>
          <w:b/>
          <w:lang w:eastAsia="zh-HK"/>
        </w:rPr>
        <w:t xml:space="preserve">3%)</w:t>
      </w:r>
    </w:p>
    <w:p w:rsidR="0044262E" w:rsidP="00F220B8" w:rsidRDefault="00246D51" w14:paraId="43B6271C" w14:textId="0BBFA5E7">
      <w:pPr>
        <w:spacing w:before="120" w:after="0" w:line="240" w:lineRule="auto"/>
        <w:jc w:val="both"/>
        <w:rPr>
          <w:rFonts w:ascii="Arial" w:hAnsi="Arial" w:cs="Arial"/>
          <w:lang w:eastAsia="zh-HK"/>
        </w:rPr>
      </w:pPr>
      <w:r w:rsidR="00D62854">
        <w:rPr>
          <w:rFonts w:ascii="Arial" w:hAnsi="Arial" w:cs="Arial"/>
          <w:lang w:eastAsia="zh-HK"/>
        </w:rPr>
        <w:t xml:space="preserve">網路</w:t>
      </w:r>
      <w:r w:rsidR="00D62854">
        <w:rPr>
          <w:rFonts w:ascii="Arial" w:hAnsi="Arial" w:cs="Arial"/>
          <w:lang w:eastAsia="zh-HK"/>
        </w:rPr>
        <w:t xml:space="preserve">服務</w:t>
      </w:r>
      <w:r w:rsidRPr="00246D51">
        <w:rPr>
          <w:rFonts w:ascii="Arial" w:hAnsi="Arial" w:cs="Arial"/>
          <w:lang w:eastAsia="zh-HK"/>
        </w:rPr>
        <w:t xml:space="preserve">必須以優雅的方式處理錯誤</w:t>
      </w:r>
      <w:r w:rsidR="00D62854">
        <w:rPr>
          <w:rFonts w:ascii="Arial" w:hAnsi="Arial" w:cs="Arial"/>
          <w:lang w:eastAsia="zh-HK"/>
        </w:rPr>
        <w:t xml:space="preserve">。當 API 被錯誤呼叫時（例如缺少必要參數或</w:t>
      </w:r>
      <w:r w:rsidR="00D228C9">
        <w:rPr>
          <w:rFonts w:ascii="Arial" w:hAnsi="Arial" w:cs="Arial"/>
          <w:lang w:eastAsia="zh-HK"/>
        </w:rPr>
        <w:t xml:space="preserve">參數</w:t>
      </w:r>
      <w:r w:rsidR="00D62854">
        <w:rPr>
          <w:rFonts w:ascii="Arial" w:hAnsi="Arial" w:cs="Arial"/>
          <w:lang w:eastAsia="zh-HK"/>
        </w:rPr>
        <w:t xml:space="preserve">格式</w:t>
      </w:r>
      <w:r w:rsidR="00D62854">
        <w:rPr>
          <w:rFonts w:ascii="Arial" w:hAnsi="Arial" w:cs="Arial"/>
          <w:lang w:eastAsia="zh-HK"/>
        </w:rPr>
        <w:t xml:space="preserve">錯誤</w:t>
      </w:r>
      <w:r w:rsidR="00D62854">
        <w:rPr>
          <w:rFonts w:ascii="Arial" w:hAnsi="Arial" w:cs="Arial"/>
          <w:lang w:eastAsia="zh-HK"/>
        </w:rPr>
        <w:t xml:space="preserve">），</w:t>
      </w:r>
      <w:r w:rsidR="00D62854">
        <w:rPr>
          <w:rFonts w:ascii="Arial" w:hAnsi="Arial" w:cs="Arial"/>
          <w:lang w:eastAsia="zh-HK"/>
        </w:rPr>
        <w:t xml:space="preserve">伺服器必須向客戶端返回相關且具意義的錯誤代碼與訊息。同樣地，錯誤代碼與訊息</w:t>
      </w:r>
      <w:r w:rsidR="00297533">
        <w:rPr>
          <w:rFonts w:ascii="Arial" w:hAnsi="Arial" w:cs="Arial"/>
          <w:lang w:eastAsia="zh-HK"/>
        </w:rPr>
        <w:t xml:space="preserve">採用 JSON 格式呈現</w:t>
      </w:r>
      <w:r w:rsidR="00D62854">
        <w:rPr>
          <w:rFonts w:ascii="Arial" w:hAnsi="Arial" w:cs="Arial"/>
          <w:lang w:eastAsia="zh-HK"/>
        </w:rPr>
        <w:t xml:space="preserve">。</w:t>
      </w:r>
      <w:r w:rsidR="00BC37E8">
        <w:rPr>
          <w:rFonts w:ascii="Arial" w:hAnsi="Arial" w:cs="Arial"/>
          <w:lang w:eastAsia="zh-HK"/>
        </w:rPr>
        <w:t xml:space="preserve">以下</w:t>
      </w:r>
      <w:r w:rsidR="00D62854">
        <w:rPr>
          <w:rFonts w:ascii="Arial" w:hAnsi="Arial" w:cs="Arial"/>
          <w:lang w:eastAsia="zh-HK"/>
        </w:rPr>
        <w:t xml:space="preserve">為檢索服務參數無效時的</w:t>
      </w:r>
      <w:r w:rsidR="00BC37E8">
        <w:rPr>
          <w:rFonts w:ascii="Arial" w:hAnsi="Arial" w:cs="Arial"/>
          <w:lang w:eastAsia="zh-HK"/>
        </w:rPr>
        <w:t xml:space="preserve">範例</w:t>
      </w:r>
      <w:r w:rsidR="00D62854">
        <w:rPr>
          <w:rFonts w:ascii="Arial" w:hAnsi="Arial" w:cs="Arial"/>
          <w:lang w:eastAsia="zh-HK"/>
        </w:rPr>
        <w:t xml:space="preserve">： </w:t>
      </w:r>
    </w:p>
    <w:p w:rsidR="00C426ED" w:rsidP="00C426ED" w:rsidRDefault="00D228C9" w14:paraId="0A7E58AC" w14:textId="1D0FD580">
      <w:pPr>
        <w:snapToGrid w:val="0"/>
        <w:spacing w:before="120" w:beforeLines="50" w:after="0" w:line="240" w:lineRule="auto"/>
        <w:jc w:val="both"/>
        <w:rPr>
          <w:rFonts w:ascii="Courier New" w:hAnsi="Courier New" w:cs="Courier New"/>
          <w:lang w:eastAsia="zh-HK"/>
        </w:rPr>
      </w:pPr>
      <w:r w:rsidRPr="00D228C9">
        <w:rPr>
          <w:rFonts w:ascii="Courier New" w:hAnsi="Courier New" w:cs="Courier New"/>
          <w:lang w:eastAsia="zh-HK"/>
        </w:rPr>
        <w:t xml:space="preserve">http://www.myserver.</w:t>
      </w:r>
      <w:r>
        <w:rPr>
          <w:rFonts w:ascii="Courier New" w:hAnsi="Courier New" w:cs="Courier New"/>
          <w:lang w:eastAsia="zh-HK"/>
        </w:rPr>
        <w:t xml:space="preserve">com/mobilepost/district=</w:t>
      </w:r>
    </w:p>
    <w:p w:rsidRPr="007841C7" w:rsidR="00D228C9" w:rsidP="00C426ED" w:rsidRDefault="00D228C9" w14:paraId="3910DB1E" w14:textId="77777777">
      <w:pPr>
        <w:snapToGrid w:val="0"/>
        <w:spacing w:before="120" w:beforeLines="50" w:after="0" w:line="240" w:lineRule="auto"/>
        <w:jc w:val="both"/>
        <w:rPr>
          <w:rFonts w:ascii="Courier New" w:hAnsi="Courier New" w:cs="Courier New"/>
          <w:lang w:eastAsia="zh-HK"/>
        </w:rPr>
      </w:pPr>
    </w:p>
    <w:tbl>
      <w:tblPr>
        <w:tblStyle w:val="ad"/>
        <w:tblW w:w="0" w:type="auto"/>
        <w:tblLook w:val="04a0"/>
      </w:tblPr>
      <w:tblGrid>
        <w:gridCol w:w="9082"/>
      </w:tblGrid>
      <w:tr w:rsidR="002F1514" w:rsidTr="00E047BD" w14:paraId="501DF670" w14:textId="77777777">
        <w:trPr>
          <w:trHeight w:val="1479"/>
        </w:trPr>
        <w:tc>
          <w:tcPr>
            <w:tcW w:w="9082" w:type="dxa"/>
          </w:tcPr>
          <w:p w:rsidR="00A13F79" w:rsidP="00A13F79" w:rsidRDefault="00A13F79" w14:paraId="69D02591" w14:textId="713E1027">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Pr>
                <w:rFonts w:ascii="Courier New" w:hAnsi="Courier New" w:cs="Courier New"/>
                <w:sz w:val="20"/>
                <w:szCs w:val="20"/>
                <w:lang w:eastAsia="zh-HK"/>
              </w:rPr>
              <w:t xml:space="preserve">{</w:t>
            </w:r>
          </w:p>
          <w:p w:rsidRPr="00A13F79" w:rsidR="00A13F79" w:rsidP="00A13F79" w:rsidRDefault="00A13F79" w14:paraId="0FA650FB" w14:textId="4FE04551">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 xml:space="preserve">"header</w:t>
            </w:r>
            <w:r w:rsidRPr="00A13F79">
              <w:rPr>
                <w:rFonts w:ascii="Courier New" w:hAnsi="Courier New" w:cs="Courier New"/>
                <w:sz w:val="20"/>
                <w:szCs w:val="20"/>
                <w:lang w:eastAsia="zh-HK"/>
              </w:rPr>
              <w:t xml:space="preserve">":{</w:t>
            </w:r>
          </w:p>
          <w:p w:rsidRPr="00A13F79" w:rsidR="00A13F79" w:rsidP="00A13F79" w:rsidRDefault="00A13F79" w14:paraId="7A7D77F5" w14:textId="2D8556B7">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r>
            <w:r w:rsidRPr="00A13F79">
              <w:rPr>
                <w:rFonts w:ascii="Courier New" w:hAnsi="Courier New" w:cs="Courier New"/>
                <w:sz w:val="20"/>
                <w:szCs w:val="20"/>
                <w:lang w:eastAsia="zh-HK"/>
              </w:rPr>
              <w:t xml:space="preserve">"</w:t>
            </w:r>
            <w:r w:rsidRPr="00A13F79">
              <w:rPr>
                <w:rFonts w:ascii="Courier New" w:hAnsi="Courier New" w:cs="Courier New"/>
                <w:sz w:val="20"/>
                <w:szCs w:val="20"/>
                <w:lang w:eastAsia="zh-HK"/>
              </w:rPr>
              <w:t xml:space="preserve">success</w:t>
            </w:r>
            <w:r w:rsidRPr="00A13F79">
              <w:rPr>
                <w:rFonts w:ascii="Courier New" w:hAnsi="Courier New" w:cs="Courier New"/>
                <w:sz w:val="20"/>
                <w:szCs w:val="20"/>
                <w:lang w:eastAsia="zh-HK"/>
              </w:rPr>
              <w:t xml:space="preserve">":</w:t>
            </w:r>
            <w:r>
              <w:rPr>
                <w:rFonts w:ascii="Courier New" w:hAnsi="Courier New" w:cs="Courier New"/>
                <w:sz w:val="20"/>
                <w:szCs w:val="20"/>
                <w:lang w:eastAsia="zh-HK"/>
              </w:rPr>
              <w:t xml:space="preserve">false</w:t>
            </w:r>
            <w:r w:rsidRPr="00A13F79">
              <w:rPr>
                <w:rFonts w:ascii="Courier New" w:hAnsi="Courier New" w:cs="Courier New"/>
                <w:sz w:val="20"/>
                <w:szCs w:val="20"/>
                <w:lang w:eastAsia="zh-HK"/>
              </w:rPr>
              <w:t xml:space="preserve">,</w:t>
            </w:r>
          </w:p>
          <w:p w:rsidRPr="00A13F79" w:rsidR="00A13F79" w:rsidP="00A13F79" w:rsidRDefault="00A13F79" w14:paraId="3A6FFCD9" w14:textId="40BFE97E">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r>
            <w:r w:rsidRPr="00A13F79">
              <w:rPr>
                <w:rFonts w:ascii="Courier New" w:hAnsi="Courier New" w:cs="Courier New"/>
                <w:sz w:val="20"/>
                <w:szCs w:val="20"/>
                <w:lang w:eastAsia="zh-HK"/>
              </w:rPr>
              <w:t xml:space="preserve">"</w:t>
            </w:r>
            <w:r w:rsidRPr="00A13F79">
              <w:rPr>
                <w:rFonts w:ascii="Courier New" w:hAnsi="Courier New" w:cs="Courier New"/>
                <w:sz w:val="20"/>
                <w:szCs w:val="20"/>
                <w:lang w:eastAsia="zh-HK"/>
              </w:rPr>
              <w:t xml:space="preserve">err_code":"</w:t>
            </w:r>
            <w:r>
              <w:rPr>
                <w:rFonts w:ascii="Courier New" w:hAnsi="Courier New" w:cs="Courier New"/>
                <w:sz w:val="20"/>
                <w:szCs w:val="20"/>
                <w:lang w:eastAsia="zh-HK"/>
              </w:rPr>
              <w:t xml:space="preserve">0120</w:t>
            </w:r>
            <w:r w:rsidRPr="00A13F79">
              <w:rPr>
                <w:rFonts w:ascii="Courier New" w:hAnsi="Courier New" w:cs="Courier New"/>
                <w:sz w:val="20"/>
                <w:szCs w:val="20"/>
                <w:lang w:eastAsia="zh-HK"/>
              </w:rPr>
              <w:t xml:space="preserve">",</w:t>
            </w:r>
          </w:p>
          <w:p w:rsidRPr="00A13F79" w:rsidR="00A13F79" w:rsidP="00A13F79" w:rsidRDefault="00A13F79" w14:paraId="7543DAA2" w14:textId="25D91DD6">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ab/>
            </w:r>
            <w:r w:rsidRPr="00A13F79">
              <w:rPr>
                <w:rFonts w:ascii="Courier New" w:hAnsi="Courier New" w:cs="Courier New"/>
                <w:sz w:val="20"/>
                <w:szCs w:val="20"/>
                <w:lang w:eastAsia="zh-HK"/>
              </w:rPr>
              <w:t xml:space="preserve">"</w:t>
            </w:r>
            <w:r w:rsidRPr="00A13F79">
              <w:rPr>
                <w:rFonts w:ascii="Courier New" w:hAnsi="Courier New" w:cs="Courier New"/>
                <w:sz w:val="20"/>
                <w:szCs w:val="20"/>
                <w:lang w:eastAsia="zh-HK"/>
              </w:rPr>
              <w:t xml:space="preserve">錯誤訊息</w:t>
            </w:r>
            <w:r w:rsidRPr="00A13F79">
              <w:rPr>
                <w:rFonts w:ascii="Courier New" w:hAnsi="Courier New" w:cs="Courier New"/>
                <w:sz w:val="20"/>
                <w:szCs w:val="20"/>
                <w:lang w:eastAsia="zh-HK"/>
              </w:rPr>
              <w:t xml:space="preserve">":"</w:t>
            </w:r>
            <w:r>
              <w:rPr>
                <w:rFonts w:ascii="Courier New" w:hAnsi="Courier New" w:cs="Courier New"/>
                <w:sz w:val="20"/>
                <w:szCs w:val="20"/>
                <w:lang w:eastAsia="zh-HK"/>
              </w:rPr>
              <w:t xml:space="preserve">缺少區值</w:t>
            </w:r>
            <w:r w:rsidRPr="00A13F79">
              <w:rPr>
                <w:rFonts w:ascii="Courier New" w:hAnsi="Courier New" w:cs="Courier New"/>
                <w:sz w:val="20"/>
                <w:szCs w:val="20"/>
                <w:lang w:eastAsia="zh-HK"/>
              </w:rPr>
              <w:t xml:space="preserve">"</w:t>
            </w:r>
          </w:p>
          <w:p w:rsidR="00A13F79" w:rsidP="00A13F79" w:rsidRDefault="00A13F79" w14:paraId="7056F53B" w14:textId="530AD962">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A13F79">
              <w:rPr>
                <w:rFonts w:ascii="Courier New" w:hAnsi="Courier New" w:cs="Courier New"/>
                <w:sz w:val="20"/>
                <w:szCs w:val="20"/>
                <w:lang w:eastAsia="zh-HK"/>
              </w:rPr>
              <w:tab/>
            </w:r>
            <w:r w:rsidRPr="00A13F79">
              <w:rPr>
                <w:rFonts w:ascii="Courier New" w:hAnsi="Courier New" w:cs="Courier New"/>
                <w:sz w:val="20"/>
                <w:szCs w:val="20"/>
                <w:lang w:eastAsia="zh-HK"/>
              </w:rPr>
              <w:t xml:space="preserve">}</w:t>
            </w:r>
          </w:p>
          <w:p w:rsidRPr="00A13F79" w:rsidR="002F1514" w:rsidP="00A13F79" w:rsidRDefault="002F1514" w14:paraId="6B2D9E47" w14:textId="44D667BF">
            <w:pPr>
              <w:tabs>
                <w:tab w:val="left" w:pos="360"/>
                <w:tab w:val="left" w:pos="720"/>
                <w:tab w:val="left" w:pos="1080"/>
                <w:tab w:val="left" w:pos="1440"/>
                <w:tab w:val="left" w:pos="1800"/>
                <w:tab w:val="left" w:pos="2160"/>
              </w:tabs>
              <w:spacing w:after="0" w:line="240" w:lineRule="auto"/>
              <w:rPr>
                <w:rFonts w:ascii="Courier New" w:hAnsi="Courier New" w:cs="Courier New"/>
                <w:sz w:val="20"/>
                <w:szCs w:val="20"/>
                <w:lang w:eastAsia="zh-HK"/>
              </w:rPr>
            </w:pPr>
            <w:r w:rsidRPr="00E047BD">
              <w:rPr>
                <w:rFonts w:ascii="Courier New" w:hAnsi="Courier New" w:cs="Courier New"/>
                <w:sz w:val="20"/>
                <w:szCs w:val="20"/>
                <w:lang w:eastAsia="zh-HK"/>
              </w:rPr>
              <w:t xml:space="preserve">}</w:t>
            </w:r>
          </w:p>
        </w:tc>
      </w:tr>
    </w:tbl>
    <w:p w:rsidR="002F1514" w:rsidP="00945BDF" w:rsidRDefault="002F1514" w14:paraId="28840F37" w14:textId="77777777">
      <w:pPr>
        <w:spacing w:after="0" w:line="240" w:lineRule="auto"/>
        <w:rPr>
          <w:rFonts w:ascii="Arial" w:hAnsi="Arial" w:cs="Arial"/>
          <w:lang w:eastAsia="zh-HK"/>
        </w:rPr>
      </w:pPr>
    </w:p>
    <w:p w:rsidR="009A76E3" w:rsidP="00F220B8" w:rsidRDefault="009A76E3" w14:paraId="0E4D4FE4" w14:textId="2F320AC8">
      <w:pPr>
        <w:spacing w:before="120" w:after="0" w:line="240" w:lineRule="auto"/>
        <w:jc w:val="both"/>
        <w:rPr>
          <w:rFonts w:ascii="Arial" w:hAnsi="Arial" w:cs="Arial"/>
          <w:lang w:eastAsia="zh-HK"/>
        </w:rPr>
      </w:pPr>
      <w:r w:rsidR="00310410">
        <w:rPr>
          <w:rFonts w:ascii="Arial" w:hAnsi="Arial" w:cs="Arial"/>
          <w:lang w:eastAsia="zh-HK"/>
        </w:rPr>
        <w:t xml:space="preserve">您</w:t>
      </w:r>
      <w:r w:rsidR="00BC37E8">
        <w:rPr>
          <w:rFonts w:ascii="Arial" w:hAnsi="Arial" w:cs="Arial"/>
          <w:lang w:eastAsia="zh-HK"/>
        </w:rPr>
        <w:t xml:space="preserve">需根據自身</w:t>
      </w:r>
      <w:r>
        <w:rPr>
          <w:rFonts w:ascii="Arial" w:hAnsi="Arial" w:cs="Arial"/>
          <w:lang w:eastAsia="zh-HK"/>
        </w:rPr>
        <w:t xml:space="preserve">網路服務</w:t>
      </w:r>
      <w:r>
        <w:rPr>
          <w:rFonts w:ascii="Arial" w:hAnsi="Arial" w:cs="Arial"/>
          <w:lang w:eastAsia="zh-HK"/>
        </w:rPr>
        <w:t xml:space="preserve">定義專屬的錯誤代碼與</w:t>
      </w:r>
      <w:r w:rsidR="00BC37E8">
        <w:rPr>
          <w:rFonts w:ascii="Arial" w:hAnsi="Arial" w:cs="Arial"/>
          <w:lang w:eastAsia="zh-HK"/>
        </w:rPr>
        <w:t xml:space="preserve">訊息</w:t>
      </w:r>
      <w:r>
        <w:rPr>
          <w:rFonts w:ascii="Arial" w:hAnsi="Arial" w:cs="Arial"/>
          <w:lang w:eastAsia="zh-HK"/>
        </w:rPr>
        <w:t xml:space="preserve">。</w:t>
      </w:r>
      <w:r w:rsidR="00310410">
        <w:rPr>
          <w:rFonts w:ascii="Arial" w:hAnsi="Arial" w:cs="Arial"/>
          <w:lang w:eastAsia="zh-HK"/>
        </w:rPr>
        <w:t xml:space="preserve">錯誤代碼與訊息</w:t>
      </w:r>
      <w:r w:rsidRPr="00310410" w:rsidR="00310410">
        <w:rPr>
          <w:rFonts w:ascii="Arial" w:hAnsi="Arial" w:cs="Arial"/>
          <w:lang w:eastAsia="zh-HK"/>
        </w:rPr>
        <w:t xml:space="preserve">必須精確定義並於報告中完整記錄（參見</w:t>
      </w:r>
      <w:r w:rsidR="00EE764A">
        <w:rPr>
          <w:rFonts w:ascii="Arial" w:hAnsi="Arial" w:cs="Arial"/>
          <w:lang w:eastAsia="zh-HK"/>
        </w:rPr>
        <w:t xml:space="preserve">第五</w:t>
      </w:r>
      <w:r w:rsidRPr="00310410" w:rsidR="00310410">
        <w:rPr>
          <w:rFonts w:ascii="Arial" w:hAnsi="Arial" w:cs="Arial"/>
          <w:lang w:eastAsia="zh-HK"/>
        </w:rPr>
        <w:t xml:space="preserve">部分</w:t>
      </w:r>
      <w:r w:rsidRPr="00310410" w:rsidR="00310410">
        <w:rPr>
          <w:rFonts w:ascii="Arial" w:hAnsi="Arial" w:cs="Arial"/>
          <w:lang w:eastAsia="zh-HK"/>
        </w:rPr>
        <w:t xml:space="preserve">）。</w:t>
      </w:r>
      <w:r w:rsidRPr="00297533" w:rsidR="00297533">
        <w:rPr>
          <w:rFonts w:ascii="Arial" w:hAnsi="Arial" w:cs="Arial"/>
          <w:lang w:eastAsia="zh-HK"/>
        </w:rPr>
        <w:t xml:space="preserve">上述 JSON 回傳僅為範例，您可自行定義 JSON 格式</w:t>
      </w:r>
    </w:p>
    <w:p w:rsidR="004833CB" w:rsidRDefault="004833CB" w14:paraId="3323D8B7" w14:textId="69FB95CA">
      <w:pPr>
        <w:spacing w:after="0" w:line="240" w:lineRule="auto"/>
        <w:rPr>
          <w:rFonts w:ascii="Arial" w:hAnsi="Arial" w:cs="Arial"/>
          <w:b/>
          <w:lang w:eastAsia="zh-HK"/>
        </w:rPr>
      </w:pPr>
    </w:p>
    <w:p w:rsidR="00ED60AF" w:rsidRDefault="00ED60AF" w14:paraId="4675253F" w14:textId="77777777">
      <w:pPr>
        <w:spacing w:after="0" w:line="240" w:lineRule="auto"/>
        <w:rPr>
          <w:rFonts w:ascii="Arial" w:hAnsi="Arial" w:cs="Arial"/>
          <w:b/>
          <w:lang w:eastAsia="zh-HK"/>
        </w:rPr>
      </w:pPr>
    </w:p>
    <w:p w:rsidRPr="007E28CA" w:rsidR="00360F50" w:rsidP="00152A14" w:rsidRDefault="00AB4C98" w14:paraId="447FB75D" w14:textId="44900F8D">
      <w:pPr>
        <w:pBdr>
          <w:top w:val="single" w:color="auto" w:sz="4" w:space="1"/>
          <w:left w:val="single" w:color="auto" w:sz="4" w:space="4"/>
          <w:bottom w:val="single" w:color="auto" w:sz="4" w:space="1"/>
          <w:right w:val="single" w:color="auto" w:sz="4" w:space="4"/>
        </w:pBdr>
        <w:spacing w:after="0" w:line="240" w:lineRule="auto"/>
        <w:rPr>
          <w:rFonts w:ascii="Arial" w:hAnsi="Arial" w:cs="Arial"/>
          <w:b/>
          <w:lang w:eastAsia="zh-HK"/>
        </w:rPr>
      </w:pPr>
      <w:r w:rsidR="00CF250B">
        <w:rPr>
          <w:rFonts w:hint="eastAsia" w:ascii="Arial" w:hAnsi="Arial" w:cs="Arial"/>
          <w:b/>
          <w:lang w:eastAsia="zh-HK"/>
        </w:rPr>
        <w:t xml:space="preserve">第三</w:t>
      </w:r>
      <w:r>
        <w:rPr>
          <w:rFonts w:hint="eastAsia" w:ascii="Arial" w:hAnsi="Arial" w:cs="Arial"/>
          <w:b/>
          <w:lang w:eastAsia="zh-HK"/>
        </w:rPr>
        <w:t xml:space="preserve">部分</w:t>
      </w:r>
      <w:r>
        <w:rPr>
          <w:rFonts w:hint="eastAsia" w:ascii="Arial" w:hAnsi="Arial" w:cs="Arial"/>
          <w:b/>
          <w:lang w:eastAsia="zh-HK"/>
        </w:rPr>
        <w:t xml:space="preserve">：</w:t>
      </w:r>
      <w:r w:rsidR="00BA2498">
        <w:rPr>
          <w:rFonts w:ascii="Arial" w:hAnsi="Arial" w:cs="Arial"/>
          <w:b/>
          <w:lang w:eastAsia="zh-HK"/>
        </w:rPr>
        <w:t xml:space="preserve">客戶端</w:t>
      </w:r>
      <w:r w:rsidRPr="007E28CA" w:rsidR="00BA2498">
        <w:rPr>
          <w:rFonts w:ascii="Arial" w:hAnsi="Arial" w:cs="Arial"/>
          <w:b/>
          <w:lang w:eastAsia="zh-HK"/>
        </w:rPr>
        <w:t xml:space="preserve">應用程式</w:t>
      </w:r>
      <w:r w:rsidR="0040524F">
        <w:rPr>
          <w:rFonts w:ascii="Arial" w:hAnsi="Arial" w:cs="Arial"/>
          <w:b/>
          <w:lang w:eastAsia="zh-HK"/>
        </w:rPr>
        <w:t xml:space="preserve">設計與實作</w:t>
      </w:r>
      <w:r w:rsidRPr="007E28CA" w:rsidR="00CF250B">
        <w:rPr>
          <w:rFonts w:hint="eastAsia" w:ascii="Arial" w:hAnsi="Arial" w:cs="Arial"/>
          <w:b/>
          <w:lang w:eastAsia="zh-HK"/>
        </w:rPr>
        <w:t xml:space="preserve">（</w:t>
      </w:r>
      <w:r w:rsidRPr="007E28CA" w:rsidR="00BA2498">
        <w:rPr>
          <w:rFonts w:ascii="Arial" w:hAnsi="Arial" w:cs="Arial"/>
          <w:b/>
          <w:lang w:eastAsia="zh-HK"/>
        </w:rPr>
        <w:t xml:space="preserve">總分</w:t>
      </w:r>
      <w:r w:rsidRPr="007E28CA" w:rsidR="00CF250B">
        <w:rPr>
          <w:rFonts w:hint="eastAsia" w:ascii="Arial" w:hAnsi="Arial" w:cs="Arial"/>
          <w:b/>
          <w:lang w:eastAsia="zh-HK"/>
        </w:rPr>
        <w:t xml:space="preserve">佔30%）</w:t>
      </w:r>
    </w:p>
    <w:p w:rsidR="00360F50" w:rsidP="00945BDF" w:rsidRDefault="00360F50" w14:paraId="72AA5628" w14:textId="77777777">
      <w:pPr>
        <w:spacing w:after="0" w:line="240" w:lineRule="auto"/>
        <w:rPr>
          <w:rFonts w:ascii="Arial" w:hAnsi="Arial" w:cs="Arial"/>
          <w:b/>
          <w:lang w:eastAsia="zh-HK"/>
        </w:rPr>
      </w:pPr>
    </w:p>
    <w:p w:rsidR="000445BC" w:rsidP="00945BDF" w:rsidRDefault="000445BC" w14:paraId="299A4F0B" w14:textId="4DE6FEED">
      <w:pPr>
        <w:spacing w:after="0" w:line="240" w:lineRule="auto"/>
        <w:rPr>
          <w:rFonts w:ascii="Arial" w:hAnsi="Arial" w:cs="Arial"/>
          <w:b/>
          <w:lang w:eastAsia="zh-HK"/>
        </w:rPr>
      </w:pPr>
      <w:r>
        <w:rPr>
          <w:rFonts w:hint="eastAsia" w:ascii="Arial" w:hAnsi="Arial" w:cs="Arial"/>
          <w:b/>
          <w:lang w:eastAsia="zh-HK"/>
        </w:rPr>
        <w:t xml:space="preserve">3</w:t>
      </w:r>
      <w:r w:rsidRPr="00AC3C98">
        <w:rPr>
          <w:rFonts w:hint="eastAsia" w:ascii="Arial" w:hAnsi="Arial" w:cs="Arial"/>
          <w:b/>
          <w:lang w:eastAsia="zh-HK"/>
        </w:rPr>
        <w:t xml:space="preserve">.</w:t>
      </w:r>
      <w:r>
        <w:rPr>
          <w:rFonts w:hint="eastAsia" w:ascii="Arial" w:hAnsi="Arial" w:cs="Arial"/>
          <w:b/>
          <w:lang w:eastAsia="zh-HK"/>
        </w:rPr>
        <w:t xml:space="preserve">1</w:t>
      </w:r>
      <w:r w:rsidR="002C5276">
        <w:rPr>
          <w:rFonts w:ascii="Arial" w:hAnsi="Arial" w:cs="Arial"/>
          <w:b/>
          <w:lang w:eastAsia="zh-HK"/>
        </w:rPr>
        <w:t xml:space="preserve"> </w:t>
      </w:r>
      <w:r w:rsidR="00EE764A">
        <w:rPr>
          <w:rFonts w:ascii="Arial" w:hAnsi="Arial" w:cs="Arial"/>
          <w:b/>
          <w:lang w:eastAsia="zh-HK"/>
        </w:rPr>
        <w:t xml:space="preserve">行動郵局</w:t>
      </w:r>
      <w:r w:rsidR="002C5276">
        <w:rPr>
          <w:rFonts w:ascii="Arial" w:hAnsi="Arial" w:cs="Arial"/>
          <w:b/>
          <w:lang w:eastAsia="zh-HK"/>
        </w:rPr>
        <w:t xml:space="preserve">紀錄</w:t>
      </w:r>
      <w:r w:rsidR="008E4D76">
        <w:rPr>
          <w:rFonts w:ascii="Arial" w:hAnsi="Arial" w:cs="Arial"/>
          <w:b/>
          <w:lang w:eastAsia="zh-HK"/>
        </w:rPr>
        <w:t xml:space="preserve">檢索</w:t>
      </w:r>
      <w:r w:rsidR="00122A29">
        <w:rPr>
          <w:rFonts w:ascii="Arial" w:hAnsi="Arial" w:cs="Arial"/>
          <w:b/>
          <w:lang w:eastAsia="zh-HK"/>
        </w:rPr>
        <w:t xml:space="preserve">與維護</w:t>
      </w:r>
      <w:r w:rsidR="00220A97">
        <w:rPr>
          <w:rFonts w:hint="eastAsia" w:ascii="Arial" w:hAnsi="Arial" w:cs="Arial"/>
          <w:b/>
          <w:lang w:eastAsia="zh-HK"/>
        </w:rPr>
        <w:t xml:space="preserve">網頁</w:t>
      </w:r>
      <w:r w:rsidR="00220A97">
        <w:rPr>
          <w:rFonts w:hint="eastAsia" w:ascii="Arial" w:hAnsi="Arial" w:cs="Arial"/>
          <w:b/>
          <w:lang w:eastAsia="zh-HK"/>
        </w:rPr>
        <w:t xml:space="preserve">應用程式 </w:t>
      </w:r>
    </w:p>
    <w:p w:rsidR="00FD69CA" w:rsidP="00F220B8" w:rsidRDefault="007C2DFF" w14:paraId="4FD25F2A" w14:textId="1CBC492F">
      <w:pPr>
        <w:spacing w:before="120" w:after="0" w:line="240" w:lineRule="auto"/>
        <w:jc w:val="both"/>
        <w:rPr>
          <w:rFonts w:ascii="Arial" w:hAnsi="Arial" w:cs="Arial"/>
          <w:lang w:eastAsia="zh-HK"/>
        </w:rPr>
      </w:pPr>
      <w:r>
        <w:rPr>
          <w:rFonts w:ascii="Arial" w:hAnsi="Arial" w:cs="Arial"/>
          <w:lang w:eastAsia="zh-HK"/>
        </w:rPr>
        <w:t xml:space="preserve">設計並實作客戶端網頁應用程式</w:t>
      </w:r>
      <w:r w:rsidRPr="001F37EC">
        <w:rPr>
          <w:rFonts w:ascii="Arial" w:hAnsi="Arial" w:cs="Arial"/>
          <w:lang w:eastAsia="zh-HK"/>
        </w:rPr>
        <w:t xml:space="preserve">，</w:t>
      </w:r>
      <w:r w:rsidRPr="001F37EC">
        <w:rPr>
          <w:rFonts w:ascii="Arial" w:hAnsi="Arial" w:cs="Arial"/>
          <w:lang w:eastAsia="zh-HK"/>
        </w:rPr>
        <w:t xml:space="preserve">運用</w:t>
      </w:r>
      <w:r w:rsidRPr="001F37EC">
        <w:rPr>
          <w:rFonts w:ascii="Arial" w:hAnsi="Arial" w:cs="Arial"/>
          <w:lang w:eastAsia="zh-HK"/>
        </w:rPr>
        <w:t xml:space="preserve">第一、二部分伺服器</w:t>
      </w:r>
      <w:r w:rsidRPr="001F37EC">
        <w:rPr>
          <w:rFonts w:ascii="Arial" w:hAnsi="Arial" w:cs="Arial"/>
          <w:lang w:eastAsia="zh-HK"/>
        </w:rPr>
        <w:t xml:space="preserve">提供的 API 進行</w:t>
      </w:r>
      <w:r w:rsidRPr="001F37EC" w:rsidR="00EE764A">
        <w:rPr>
          <w:rFonts w:ascii="Arial" w:hAnsi="Arial" w:cs="Arial"/>
          <w:lang w:eastAsia="zh-HK"/>
        </w:rPr>
        <w:t xml:space="preserve">行動郵局</w:t>
      </w:r>
      <w:r w:rsidRPr="001F37EC">
        <w:rPr>
          <w:rFonts w:ascii="Arial" w:hAnsi="Arial" w:cs="Arial"/>
          <w:lang w:eastAsia="zh-HK"/>
        </w:rPr>
        <w:t xml:space="preserve">紀錄的</w:t>
      </w:r>
      <w:r>
        <w:rPr>
          <w:rFonts w:ascii="Arial" w:hAnsi="Arial" w:cs="Arial"/>
          <w:lang w:eastAsia="zh-HK"/>
        </w:rPr>
        <w:t xml:space="preserve">檢索與維護</w:t>
      </w:r>
      <w:r>
        <w:rPr>
          <w:rFonts w:ascii="Arial" w:hAnsi="Arial" w:cs="Arial"/>
          <w:lang w:eastAsia="zh-HK"/>
        </w:rPr>
        <w:t xml:space="preserve">。客戶端</w:t>
      </w:r>
      <w:r w:rsidRPr="000C546C" w:rsidR="000C546C">
        <w:rPr>
          <w:rFonts w:ascii="Arial" w:hAnsi="Arial" w:cs="Arial"/>
          <w:lang w:eastAsia="zh-HK"/>
        </w:rPr>
        <w:t xml:space="preserve">應用程式</w:t>
      </w:r>
      <w:r>
        <w:rPr>
          <w:rFonts w:ascii="Arial" w:hAnsi="Arial" w:cs="Arial"/>
          <w:lang w:eastAsia="zh-HK"/>
        </w:rPr>
        <w:t xml:space="preserve">必須採用 </w:t>
      </w:r>
      <w:r w:rsidRPr="00CF36E0">
        <w:rPr>
          <w:rFonts w:ascii="Arial" w:hAnsi="Arial" w:cs="Arial"/>
          <w:b/>
          <w:lang w:eastAsia="zh-HK"/>
        </w:rPr>
        <w:t xml:space="preserve">Angular </w:t>
      </w:r>
      <w:r>
        <w:rPr>
          <w:rFonts w:ascii="Arial" w:hAnsi="Arial" w:cs="Arial"/>
          <w:lang w:eastAsia="zh-HK"/>
        </w:rPr>
        <w:t xml:space="preserve">框架作為開發平台</w:t>
      </w:r>
      <w:r w:rsidRPr="000C546C" w:rsidR="000C546C">
        <w:rPr>
          <w:rFonts w:ascii="Arial" w:hAnsi="Arial" w:cs="Arial"/>
          <w:lang w:eastAsia="zh-HK"/>
        </w:rPr>
        <w:t xml:space="preserve">，嚴禁使用</w:t>
      </w:r>
      <w:r w:rsidRPr="000C546C" w:rsidR="000C546C">
        <w:rPr>
          <w:rFonts w:ascii="Arial" w:hAnsi="Arial" w:cs="Arial"/>
          <w:lang w:eastAsia="zh-HK"/>
        </w:rPr>
        <w:t xml:space="preserve"> React、</w:t>
      </w:r>
      <w:r w:rsidR="00ED60AF">
        <w:rPr>
          <w:rFonts w:ascii="Arial" w:hAnsi="Arial" w:cs="Arial"/>
          <w:lang w:eastAsia="zh-HK"/>
        </w:rPr>
        <w:t xml:space="preserve">NextJS</w:t>
      </w:r>
      <w:r w:rsidRPr="000C546C" w:rsidR="000C546C">
        <w:rPr>
          <w:rFonts w:ascii="Arial" w:hAnsi="Arial" w:cs="Arial"/>
          <w:lang w:eastAsia="zh-HK"/>
        </w:rPr>
        <w:t xml:space="preserve">、VUE 等</w:t>
      </w:r>
      <w:r w:rsidRPr="000C546C" w:rsidR="000C546C">
        <w:rPr>
          <w:rFonts w:ascii="Arial" w:hAnsi="Arial" w:cs="Arial"/>
          <w:lang w:eastAsia="zh-HK"/>
        </w:rPr>
        <w:t xml:space="preserve">其他框架</w:t>
      </w:r>
      <w:r w:rsidRPr="000C546C" w:rsidR="000C546C">
        <w:rPr>
          <w:rFonts w:ascii="Arial" w:hAnsi="Arial" w:cs="Arial"/>
          <w:lang w:eastAsia="zh-HK"/>
        </w:rPr>
        <w:t xml:space="preserve">開發，違者將導致整份作業成績記零分。</w:t>
      </w:r>
      <w:r w:rsidR="00A94D39">
        <w:rPr>
          <w:rFonts w:ascii="Arial" w:hAnsi="Arial" w:cs="Arial"/>
          <w:lang w:eastAsia="zh-HK"/>
        </w:rPr>
        <w:t xml:space="preserve">Angular客戶端應用程式除</w:t>
      </w:r>
      <w:r w:rsidR="00A94D39">
        <w:rPr>
          <w:rFonts w:ascii="Arial" w:hAnsi="Arial" w:cs="Arial"/>
          <w:lang w:eastAsia="zh-HK"/>
        </w:rPr>
        <w:t xml:space="preserve">自動生成的</w:t>
      </w:r>
      <w:r w:rsidRPr="00EE764A" w:rsidR="00A94D39">
        <w:rPr>
          <w:rFonts w:ascii="Courier New" w:hAnsi="Courier New" w:cs="Courier New"/>
          <w:lang w:eastAsia="zh-HK"/>
        </w:rPr>
        <w:t xml:space="preserve">app</w:t>
      </w:r>
      <w:r w:rsidR="00A94D39">
        <w:rPr>
          <w:rFonts w:ascii="Arial" w:hAnsi="Arial" w:cs="Arial"/>
          <w:lang w:eastAsia="zh-HK"/>
        </w:rPr>
        <w:t xml:space="preserve">元件</w:t>
      </w:r>
      <w:r w:rsidR="00A94D39">
        <w:rPr>
          <w:rFonts w:ascii="Arial" w:hAnsi="Arial" w:cs="Arial"/>
          <w:lang w:eastAsia="zh-HK"/>
        </w:rPr>
        <w:t xml:space="preserve">外</w:t>
      </w:r>
      <w:r w:rsidR="00A94D39">
        <w:rPr>
          <w:rFonts w:ascii="Arial" w:hAnsi="Arial" w:cs="Arial"/>
          <w:lang w:eastAsia="zh-HK"/>
        </w:rPr>
        <w:t xml:space="preserve">，</w:t>
      </w:r>
      <w:r w:rsidR="00A94D39">
        <w:rPr>
          <w:rFonts w:ascii="Arial" w:hAnsi="Arial" w:cs="Arial"/>
          <w:lang w:eastAsia="zh-HK"/>
        </w:rPr>
        <w:t xml:space="preserve">必須至少包含四個Angular元件</w:t>
      </w:r>
      <w:r w:rsidR="00A94D39">
        <w:rPr>
          <w:rFonts w:ascii="Arial" w:hAnsi="Arial" w:cs="Arial"/>
          <w:lang w:eastAsia="zh-HK"/>
        </w:rPr>
        <w:t xml:space="preserve">。</w:t>
      </w:r>
    </w:p>
    <w:p w:rsidRPr="00FD69CA" w:rsidR="002B61EE" w:rsidP="00F220B8" w:rsidRDefault="002B61EE" w14:paraId="6A897167" w14:textId="6F1A1E1C">
      <w:pPr>
        <w:spacing w:before="120" w:after="0" w:line="240" w:lineRule="auto"/>
        <w:jc w:val="both"/>
        <w:rPr>
          <w:rFonts w:ascii="Arial" w:hAnsi="Arial" w:cs="Arial"/>
          <w:b/>
          <w:lang w:eastAsia="zh-HK"/>
        </w:rPr>
      </w:pPr>
      <w:r w:rsidRPr="00FD69CA">
        <w:rPr>
          <w:rFonts w:ascii="Arial" w:hAnsi="Arial" w:cs="Arial"/>
          <w:b/>
          <w:lang w:eastAsia="zh-HK"/>
        </w:rPr>
        <w:t xml:space="preserve">注意： </w:t>
      </w:r>
    </w:p>
    <w:p w:rsidRPr="00ED60AF" w:rsidR="009A2096" w:rsidP="00D2040D" w:rsidRDefault="009A2096" w14:paraId="51009126" w14:textId="08F56571">
      <w:pPr>
        <w:pStyle w:val="ac"/>
        <w:numPr>
          <w:ilvl w:val="1"/>
          <w:numId w:val="26"/>
        </w:numPr>
        <w:spacing w:before="120" w:after="0" w:line="240" w:lineRule="auto"/>
        <w:ind w:start="839" w:hanging="357"/>
        <w:contextualSpacing w:val="0"/>
        <w:jc w:val="both"/>
        <w:rPr>
          <w:rFonts w:ascii="Arial" w:hAnsi="Arial" w:cs="Arial"/>
          <w:lang w:eastAsia="zh-HK"/>
        </w:rPr>
      </w:pPr>
      <w:r w:rsidRPr="00ED60AF">
        <w:rPr>
          <w:rFonts w:ascii="Arial" w:hAnsi="Arial" w:cs="Arial"/>
          <w:lang w:eastAsia="zh-HK"/>
        </w:rPr>
        <w:t xml:space="preserve">允許</w:t>
      </w:r>
      <w:r w:rsidRPr="00ED60AF">
        <w:rPr>
          <w:rFonts w:ascii="Arial" w:hAnsi="Arial" w:cs="Arial"/>
          <w:lang w:eastAsia="zh-HK"/>
        </w:rPr>
        <w:t xml:space="preserve">使用 </w:t>
      </w:r>
      <w:r w:rsidRPr="00ED60AF" w:rsidR="0065137B">
        <w:rPr>
          <w:rFonts w:ascii="Arial" w:hAnsi="Arial" w:cs="Arial"/>
          <w:lang w:eastAsia="zh-HK"/>
        </w:rPr>
        <w:t xml:space="preserve">Semantic UI</w:t>
      </w:r>
      <w:r w:rsidRPr="00ED60AF">
        <w:rPr>
          <w:rFonts w:ascii="Arial" w:hAnsi="Arial" w:cs="Arial"/>
          <w:lang w:eastAsia="zh-HK"/>
        </w:rPr>
        <w:t xml:space="preserve">、</w:t>
      </w:r>
      <w:r w:rsidRPr="00ED60AF" w:rsidR="0065137B">
        <w:rPr>
          <w:rFonts w:ascii="Arial" w:hAnsi="Arial" w:cs="Arial"/>
          <w:lang w:eastAsia="zh-HK"/>
        </w:rPr>
        <w:t xml:space="preserve">Bootstrap </w:t>
      </w:r>
      <w:r w:rsidRPr="00ED60AF">
        <w:rPr>
          <w:rFonts w:ascii="Arial" w:hAnsi="Arial" w:cs="Arial"/>
          <w:lang w:eastAsia="zh-HK"/>
        </w:rPr>
        <w:t xml:space="preserve">等 UI 函式庫</w:t>
      </w:r>
      <w:r w:rsidRPr="00ED60AF">
        <w:rPr>
          <w:rFonts w:ascii="Arial" w:hAnsi="Arial" w:cs="Arial"/>
          <w:lang w:eastAsia="zh-HK"/>
        </w:rPr>
        <w:t xml:space="preserve">，但僅限於提供視覺效果之用途</w:t>
      </w:r>
      <w:r w:rsidRPr="00ED60AF" w:rsidR="00014861">
        <w:rPr>
          <w:rFonts w:ascii="Arial" w:hAnsi="Arial" w:cs="Arial"/>
          <w:lang w:eastAsia="zh-HK"/>
        </w:rPr>
        <w:t xml:space="preserve">。 </w:t>
      </w:r>
    </w:p>
    <w:p w:rsidRPr="002B61EE" w:rsidR="000C546C" w:rsidP="00F220B8" w:rsidRDefault="000C546C" w14:paraId="018E0A86" w14:textId="7BB6D0B1">
      <w:pPr>
        <w:pStyle w:val="ac"/>
        <w:numPr>
          <w:ilvl w:val="1"/>
          <w:numId w:val="26"/>
        </w:numPr>
        <w:spacing w:before="120" w:after="0" w:line="240" w:lineRule="auto"/>
        <w:ind w:start="839" w:hanging="357"/>
        <w:contextualSpacing w:val="0"/>
        <w:jc w:val="both"/>
        <w:rPr>
          <w:rFonts w:ascii="Arial" w:hAnsi="Arial" w:cs="Arial"/>
          <w:lang w:eastAsia="zh-HK"/>
        </w:rPr>
      </w:pPr>
      <w:r>
        <w:rPr>
          <w:rFonts w:ascii="Arial" w:hAnsi="Arial" w:cs="Arial"/>
          <w:lang w:eastAsia="zh-HK"/>
        </w:rPr>
        <w:t xml:space="preserve">建議使用Materials UI但非強制要求。</w:t>
      </w:r>
    </w:p>
    <w:p w:rsidR="002B61EE" w:rsidP="00F220B8" w:rsidRDefault="002B61EE" w14:paraId="3DBD00D1" w14:textId="58B135BF">
      <w:pPr>
        <w:pStyle w:val="ac"/>
        <w:numPr>
          <w:ilvl w:val="1"/>
          <w:numId w:val="26"/>
        </w:numPr>
        <w:spacing w:before="120" w:after="0" w:line="240" w:lineRule="auto"/>
        <w:ind w:start="839" w:hanging="357"/>
        <w:contextualSpacing w:val="0"/>
        <w:jc w:val="both"/>
        <w:rPr>
          <w:rFonts w:ascii="Arial" w:hAnsi="Arial" w:cs="Arial"/>
          <w:lang w:eastAsia="zh-HK"/>
        </w:rPr>
      </w:pPr>
      <w:r>
        <w:rPr>
          <w:rFonts w:ascii="Arial" w:hAnsi="Arial" w:cs="Arial"/>
          <w:lang w:eastAsia="zh-HK"/>
        </w:rPr>
        <w:t xml:space="preserve">jQuery僅限用於UI效果呈現。</w:t>
      </w:r>
      <w:r>
        <w:rPr>
          <w:rFonts w:ascii="Arial" w:hAnsi="Arial" w:cs="Arial"/>
          <w:lang w:eastAsia="zh-HK"/>
        </w:rPr>
        <w:t xml:space="preserve">嚴禁</w:t>
      </w:r>
      <w:r>
        <w:rPr>
          <w:rFonts w:ascii="Arial" w:hAnsi="Arial" w:cs="Arial"/>
          <w:lang w:eastAsia="zh-HK"/>
        </w:rPr>
        <w:t xml:space="preserve">使用jQuery</w:t>
      </w:r>
      <w:r w:rsidR="00A34CAC">
        <w:rPr>
          <w:rFonts w:ascii="Arial" w:hAnsi="Arial" w:cs="Arial"/>
          <w:lang w:eastAsia="zh-HK"/>
        </w:rPr>
        <w:t xml:space="preserve">執行表單驗證及</w:t>
      </w:r>
      <w:r>
        <w:rPr>
          <w:rFonts w:ascii="Arial" w:hAnsi="Arial" w:cs="Arial"/>
          <w:lang w:eastAsia="zh-HK"/>
        </w:rPr>
        <w:t xml:space="preserve">向伺服器API</w:t>
      </w:r>
      <w:r w:rsidR="00A34CAC">
        <w:rPr>
          <w:rFonts w:ascii="Arial" w:hAnsi="Arial" w:cs="Arial"/>
          <w:lang w:eastAsia="zh-HK"/>
        </w:rPr>
        <w:t xml:space="preserve">發送</w:t>
      </w:r>
      <w:r>
        <w:rPr>
          <w:rFonts w:ascii="Arial" w:hAnsi="Arial" w:cs="Arial"/>
          <w:lang w:eastAsia="zh-HK"/>
        </w:rPr>
        <w:t xml:space="preserve">AJAX請求</w:t>
      </w:r>
      <w:r>
        <w:rPr>
          <w:rFonts w:ascii="Arial" w:hAnsi="Arial" w:cs="Arial"/>
          <w:lang w:eastAsia="zh-HK"/>
        </w:rPr>
        <w:t xml:space="preserve">。 </w:t>
      </w:r>
    </w:p>
    <w:p w:rsidR="00904677" w:rsidP="007039B2" w:rsidRDefault="00904677" w14:paraId="01FE09C5" w14:textId="77777777">
      <w:pPr>
        <w:spacing w:before="120" w:after="0" w:line="240" w:lineRule="auto"/>
        <w:rPr>
          <w:rFonts w:ascii="Arial" w:hAnsi="Arial" w:cs="Arial"/>
          <w:lang w:eastAsia="zh-HK"/>
        </w:rPr>
      </w:pPr>
    </w:p>
    <w:p w:rsidRPr="008B495C" w:rsidR="00A34CAC" w:rsidP="000C546C" w:rsidRDefault="000C546C" w14:paraId="34192FB5" w14:textId="10A68B6B">
      <w:pPr>
        <w:spacing w:after="0" w:line="240" w:lineRule="auto"/>
        <w:rPr>
          <w:rFonts w:ascii="Arial" w:hAnsi="Arial" w:cs="Arial"/>
          <w:color w:val="FF0000"/>
          <w:lang w:eastAsia="zh-HK"/>
        </w:rPr>
      </w:pPr>
      <w:r>
        <w:rPr>
          <w:rFonts w:ascii="Arial" w:hAnsi="Arial" w:eastAsia="Times New Roman" w:cs="Arial"/>
          <w:b/>
          <w:bCs/>
          <w:iCs/>
          <w:lang w:eastAsia="en-GB"/>
        </w:rPr>
        <w:t xml:space="preserve">3.2</w:t>
      </w:r>
      <w:r w:rsidR="00A34CAC">
        <w:rPr>
          <w:rFonts w:ascii="Arial" w:hAnsi="Arial" w:eastAsia="Times New Roman" w:cs="Arial"/>
          <w:b/>
          <w:bCs/>
          <w:iCs/>
          <w:lang w:eastAsia="en-GB"/>
        </w:rPr>
        <w:t xml:space="preserve"> 使用者介面與</w:t>
      </w:r>
      <w:r w:rsidRPr="000C546C" w:rsidR="00A34CAC">
        <w:rPr>
          <w:rFonts w:ascii="Arial" w:hAnsi="Arial" w:cs="Arial"/>
          <w:b/>
          <w:lang w:eastAsia="zh-HK"/>
        </w:rPr>
        <w:t xml:space="preserve">體驗 </w:t>
      </w:r>
    </w:p>
    <w:p w:rsidRPr="00CF36E0" w:rsidR="00A34CAC" w:rsidP="00CF36E0" w:rsidRDefault="00A34CAC" w14:paraId="7917C961" w14:textId="11D8CE5F">
      <w:pPr>
        <w:pStyle w:val="ac"/>
        <w:numPr>
          <w:ilvl w:val="1"/>
          <w:numId w:val="26"/>
        </w:numPr>
        <w:spacing w:before="120" w:after="0" w:line="240" w:lineRule="auto"/>
        <w:ind w:start="839" w:hanging="357"/>
        <w:contextualSpacing w:val="0"/>
        <w:jc w:val="both"/>
        <w:rPr>
          <w:rFonts w:ascii="Arial" w:hAnsi="Arial" w:cs="Arial"/>
          <w:lang w:eastAsia="zh-HK"/>
        </w:rPr>
      </w:pPr>
      <w:r w:rsidRPr="00BB3B1A">
        <w:rPr>
          <w:rFonts w:ascii="Arial" w:hAnsi="Arial" w:cs="Arial"/>
          <w:lang w:eastAsia="zh-HK"/>
        </w:rPr>
        <w:t xml:space="preserve">您可自由選擇使用 UI 函式庫（如 Semantic</w:t>
      </w:r>
      <w:r>
        <w:rPr>
          <w:rFonts w:ascii="Arial" w:hAnsi="Arial" w:cs="Arial"/>
          <w:lang w:eastAsia="zh-HK"/>
        </w:rPr>
        <w:t xml:space="preserve">、</w:t>
      </w:r>
      <w:r w:rsidRPr="00CF36E0">
        <w:rPr>
          <w:rFonts w:ascii="Arial" w:hAnsi="Arial" w:cs="Arial"/>
          <w:lang w:eastAsia="zh-HK"/>
        </w:rPr>
        <w:t xml:space="preserve">Bootstrap 或 Material），但嚴禁將此類函式庫用於 UI 外觀以外之功能。例如表單驗證必須透過 Angular 反應式表單模組內建機制完成，而非依賴 UI 函式庫。嚴格限制客戶端頁面的刷新與重新載入。換言之，您需</w:t>
      </w:r>
      <w:r w:rsidR="00ED60AF">
        <w:rPr>
          <w:rFonts w:ascii="Arial" w:hAnsi="Arial" w:cs="Arial"/>
          <w:lang w:eastAsia="zh-HK"/>
        </w:rPr>
        <w:t xml:space="preserve">透過妥善的設計與專案架構</w:t>
      </w:r>
      <w:r w:rsidRPr="00CF36E0">
        <w:rPr>
          <w:rFonts w:ascii="Arial" w:hAnsi="Arial" w:cs="Arial"/>
          <w:lang w:eastAsia="zh-HK"/>
        </w:rPr>
        <w:t xml:space="preserve">，開發符合 Angular 應用程式本質的單頁應用程式（SPA）</w:t>
      </w:r>
      <w:r w:rsidRPr="00CF36E0">
        <w:rPr>
          <w:rFonts w:ascii="Arial" w:hAnsi="Arial" w:cs="Arial"/>
          <w:lang w:eastAsia="zh-HK"/>
        </w:rPr>
        <w:t xml:space="preserve">。  </w:t>
      </w:r>
    </w:p>
    <w:p w:rsidRPr="00CF36E0" w:rsidR="00A34CAC" w:rsidP="00CF36E0" w:rsidRDefault="00A34CAC" w14:paraId="2095787D" w14:textId="77777777">
      <w:pPr>
        <w:pStyle w:val="ac"/>
        <w:numPr>
          <w:ilvl w:val="1"/>
          <w:numId w:val="26"/>
        </w:numPr>
        <w:spacing w:before="120" w:after="0" w:line="240" w:lineRule="auto"/>
        <w:ind w:start="839" w:hanging="357"/>
        <w:contextualSpacing w:val="0"/>
        <w:jc w:val="both"/>
        <w:rPr>
          <w:rFonts w:ascii="Arial" w:hAnsi="Arial" w:cs="Arial"/>
          <w:lang w:eastAsia="zh-HK"/>
        </w:rPr>
      </w:pPr>
      <w:r w:rsidRPr="00CF36E0">
        <w:rPr>
          <w:rFonts w:ascii="Arial" w:hAnsi="Arial" w:cs="Arial"/>
          <w:lang w:eastAsia="zh-HK"/>
        </w:rPr>
        <w:t xml:space="preserve">您可設計專屬的用戶介面風格，但介面必須具備易用</w:t>
      </w:r>
      <w:r w:rsidRPr="00251922">
        <w:rPr>
          <w:rFonts w:ascii="Arial" w:hAnsi="Arial" w:cs="Arial"/>
          <w:lang w:eastAsia="zh-HK"/>
        </w:rPr>
        <w:t xml:space="preserve">性，</w:t>
      </w:r>
      <w:r>
        <w:rPr>
          <w:rFonts w:ascii="Arial" w:hAnsi="Arial" w:cs="Arial"/>
          <w:lang w:eastAsia="zh-HK"/>
        </w:rPr>
        <w:t xml:space="preserve">並在字型尺寸、樣式、色彩運用等方面保持視覺一致性。網頁呈現應簡潔俐落且操作直覺。 </w:t>
      </w:r>
    </w:p>
    <w:p w:rsidRPr="00CF36E0" w:rsidR="00A34CAC" w:rsidP="00CF36E0" w:rsidRDefault="00A34CAC" w14:paraId="213C1CC4" w14:textId="22DD23A6">
      <w:pPr>
        <w:pStyle w:val="ac"/>
        <w:numPr>
          <w:ilvl w:val="1"/>
          <w:numId w:val="26"/>
        </w:numPr>
        <w:spacing w:before="120" w:after="0" w:line="240" w:lineRule="auto"/>
        <w:ind w:start="839" w:hanging="357"/>
        <w:contextualSpacing w:val="0"/>
        <w:jc w:val="both"/>
        <w:rPr>
          <w:rFonts w:ascii="Arial" w:hAnsi="Arial" w:cs="Arial"/>
          <w:lang w:eastAsia="zh-HK"/>
        </w:rPr>
      </w:pPr>
      <w:r w:rsidRPr="00094D45">
        <w:rPr>
          <w:rFonts w:hint="eastAsia" w:ascii="Arial" w:hAnsi="Arial" w:cs="Arial"/>
          <w:lang w:eastAsia="zh-HK"/>
        </w:rPr>
        <w:lastRenderedPageBreak/>
      </w:r>
      <w:r w:rsidRPr="00094D45">
        <w:rPr>
          <w:rFonts w:ascii="Arial" w:hAnsi="Arial" w:cs="Arial"/>
          <w:lang w:eastAsia="zh-HK"/>
        </w:rPr>
        <w:t xml:space="preserve">您必須非常謹慎地設計操作流程。例如，典型的操作流程是搜尋</w:t>
      </w:r>
      <w:r w:rsidRPr="00094D45">
        <w:rPr>
          <w:rFonts w:ascii="Arial" w:hAnsi="Arial" w:cs="Arial"/>
          <w:lang w:eastAsia="zh-HK"/>
        </w:rPr>
        <w:t xml:space="preserve">特定區域內的</w:t>
      </w:r>
      <w:r w:rsidR="00ED60AF">
        <w:rPr>
          <w:rFonts w:ascii="Arial" w:hAnsi="Arial" w:cs="Arial"/>
          <w:lang w:eastAsia="zh-HK"/>
        </w:rPr>
        <w:t xml:space="preserve">行動郵局</w:t>
      </w:r>
      <w:r w:rsidRPr="00094D45">
        <w:rPr>
          <w:rFonts w:ascii="Arial" w:hAnsi="Arial" w:cs="Arial"/>
          <w:lang w:eastAsia="zh-HK"/>
        </w:rPr>
        <w:t xml:space="preserve">，然後從列出的</w:t>
      </w:r>
      <w:r w:rsidR="00A94D39">
        <w:rPr>
          <w:rFonts w:ascii="Arial" w:hAnsi="Arial" w:cs="Arial"/>
          <w:lang w:eastAsia="zh-HK"/>
        </w:rPr>
        <w:t xml:space="preserve">記錄中</w:t>
      </w:r>
      <w:r w:rsidRPr="00094D45">
        <w:rPr>
          <w:rFonts w:ascii="Arial" w:hAnsi="Arial" w:cs="Arial"/>
          <w:lang w:eastAsia="zh-HK"/>
        </w:rPr>
        <w:t xml:space="preserve">選擇一項</w:t>
      </w:r>
      <w:r w:rsidRPr="00094D45">
        <w:rPr>
          <w:rFonts w:ascii="Arial" w:hAnsi="Arial" w:cs="Arial"/>
          <w:lang w:eastAsia="zh-HK"/>
        </w:rPr>
        <w:t xml:space="preserve">查看詳細資訊。極差的設計是要求使用者記住ID</w:t>
      </w:r>
      <w:r w:rsidRPr="00094D45">
        <w:rPr>
          <w:rFonts w:ascii="Arial" w:hAnsi="Arial" w:cs="Arial"/>
          <w:lang w:eastAsia="zh-HK"/>
        </w:rPr>
        <w:t xml:space="preserve">，再前往另一頁面重新輸入ID才能查看詳細資訊。 </w:t>
      </w:r>
    </w:p>
    <w:p w:rsidR="000C546C" w:rsidP="00CF36E0" w:rsidRDefault="000C546C" w14:paraId="1E35B0F1" w14:textId="4FF5656B">
      <w:pPr>
        <w:pStyle w:val="ac"/>
        <w:numPr>
          <w:ilvl w:val="1"/>
          <w:numId w:val="26"/>
        </w:numPr>
        <w:spacing w:before="120" w:after="0" w:line="240" w:lineRule="auto"/>
        <w:ind w:start="839" w:hanging="357"/>
        <w:contextualSpacing w:val="0"/>
        <w:jc w:val="both"/>
        <w:rPr>
          <w:rFonts w:ascii="Arial" w:hAnsi="Arial" w:cs="Arial"/>
          <w:lang w:eastAsia="zh-HK"/>
        </w:rPr>
      </w:pPr>
      <w:r>
        <w:rPr>
          <w:rFonts w:ascii="Arial" w:hAnsi="Arial" w:cs="Arial"/>
          <w:lang w:eastAsia="zh-HK"/>
        </w:rPr>
        <w:t xml:space="preserve">行動郵局的</w:t>
      </w:r>
      <w:r w:rsidRPr="0065137B">
        <w:rPr>
          <w:rFonts w:ascii="Arial" w:hAnsi="Arial" w:cs="Arial"/>
          <w:lang w:eastAsia="zh-HK"/>
        </w:rPr>
        <w:t xml:space="preserve">維護頁面</w:t>
      </w:r>
      <w:r w:rsidRPr="0065137B">
        <w:rPr>
          <w:rFonts w:ascii="Arial" w:hAnsi="Arial" w:cs="Arial"/>
          <w:lang w:eastAsia="zh-HK"/>
        </w:rPr>
        <w:t xml:space="preserve">可與檢索頁面分離</w:t>
      </w:r>
      <w:r w:rsidRPr="0065137B">
        <w:rPr>
          <w:rFonts w:ascii="Arial" w:hAnsi="Arial" w:cs="Arial"/>
          <w:lang w:eastAsia="zh-HK"/>
        </w:rPr>
        <w:t xml:space="preserve">，因兩者本質上屬於不同功能。但</w:t>
      </w:r>
      <w:r w:rsidRPr="0065137B">
        <w:rPr>
          <w:rFonts w:ascii="Arial" w:hAnsi="Arial" w:cs="Arial"/>
          <w:lang w:eastAsia="zh-HK"/>
        </w:rPr>
        <w:t xml:space="preserve">為確保更佳的使用者體驗</w:t>
      </w:r>
      <w:r w:rsidRPr="0065137B">
        <w:rPr>
          <w:rFonts w:ascii="Arial" w:hAnsi="Arial" w:cs="Arial"/>
          <w:lang w:eastAsia="zh-HK"/>
        </w:rPr>
        <w:t xml:space="preserve">，</w:t>
      </w:r>
      <w:r w:rsidRPr="0065137B">
        <w:rPr>
          <w:rFonts w:ascii="Arial" w:hAnsi="Arial" w:cs="Arial"/>
          <w:lang w:eastAsia="zh-HK"/>
        </w:rPr>
        <w:t xml:space="preserve">仍應避免</w:t>
      </w:r>
      <w:r>
        <w:rPr>
          <w:rFonts w:ascii="Arial" w:hAnsi="Arial" w:cs="Arial"/>
          <w:lang w:eastAsia="zh-HK"/>
        </w:rPr>
        <w:t xml:space="preserve">過度</w:t>
      </w:r>
      <w:r w:rsidRPr="0065137B">
        <w:rPr>
          <w:rFonts w:ascii="Arial" w:hAnsi="Arial" w:cs="Arial"/>
          <w:lang w:eastAsia="zh-HK"/>
        </w:rPr>
        <w:t xml:space="preserve">刷新與重新載入。 </w:t>
      </w:r>
    </w:p>
    <w:p w:rsidRPr="00A34CAC" w:rsidR="000C546C" w:rsidP="000C546C" w:rsidRDefault="000C546C" w14:paraId="46BB44B4" w14:textId="77777777">
      <w:pPr>
        <w:spacing w:after="120" w:line="240" w:lineRule="auto"/>
        <w:ind w:start="482"/>
        <w:outlineLvl w:val="1"/>
        <w:rPr>
          <w:rFonts w:ascii="Arial" w:hAnsi="Arial" w:cs="Arial"/>
          <w:b/>
          <w:bCs/>
          <w:lang w:eastAsia="en-GB"/>
        </w:rPr>
      </w:pPr>
    </w:p>
    <w:p w:rsidRPr="00251922" w:rsidR="00A34CAC" w:rsidP="000C546C" w:rsidRDefault="000C546C" w14:paraId="22204D15" w14:textId="608B58D7">
      <w:pPr>
        <w:spacing w:after="0" w:line="240" w:lineRule="auto"/>
        <w:rPr>
          <w:rFonts w:ascii="Arial" w:hAnsi="Arial" w:eastAsia="Times New Roman" w:cs="Arial"/>
          <w:b/>
          <w:bCs/>
          <w:iCs/>
          <w:lang w:eastAsia="en-GB"/>
        </w:rPr>
      </w:pPr>
      <w:r>
        <w:rPr>
          <w:rFonts w:ascii="Arial" w:hAnsi="Arial" w:cs="Arial"/>
          <w:b/>
          <w:lang w:eastAsia="zh-HK"/>
        </w:rPr>
        <w:t xml:space="preserve">3.3</w:t>
      </w:r>
      <w:r w:rsidRPr="00251922" w:rsidR="00A34CAC">
        <w:rPr>
          <w:rFonts w:ascii="Arial" w:hAnsi="Arial" w:eastAsia="Times New Roman" w:cs="Arial"/>
          <w:b/>
          <w:bCs/>
          <w:iCs/>
          <w:lang w:eastAsia="en-GB"/>
        </w:rPr>
        <w:t xml:space="preserve"> </w:t>
      </w:r>
      <w:r w:rsidRPr="000C546C" w:rsidR="00A34CAC">
        <w:rPr>
          <w:rFonts w:hint="eastAsia" w:ascii="Arial" w:hAnsi="Arial" w:cs="Arial"/>
          <w:b/>
          <w:lang w:eastAsia="zh-HK"/>
        </w:rPr>
        <w:t xml:space="preserve">進階功能</w:t>
      </w:r>
      <w:r w:rsidRPr="00251922" w:rsidR="00A34CAC">
        <w:rPr>
          <w:rFonts w:hint="eastAsia" w:ascii="Arial" w:hAnsi="Arial" w:eastAsia="Times New Roman" w:cs="Arial"/>
          <w:b/>
          <w:bCs/>
          <w:iCs/>
          <w:lang w:eastAsia="en-GB"/>
        </w:rPr>
        <w:t xml:space="preserve">設計 </w:t>
      </w:r>
    </w:p>
    <w:p w:rsidR="00A34CAC" w:rsidP="00CF36E0" w:rsidRDefault="000C546C" w14:paraId="653D7970" w14:textId="33D02B0A">
      <w:pPr>
        <w:pStyle w:val="ac"/>
        <w:numPr>
          <w:ilvl w:val="1"/>
          <w:numId w:val="26"/>
        </w:numPr>
        <w:spacing w:before="120" w:after="0" w:line="240" w:lineRule="auto"/>
        <w:ind w:start="839" w:hanging="357"/>
        <w:contextualSpacing w:val="0"/>
        <w:jc w:val="both"/>
        <w:rPr>
          <w:rFonts w:ascii="Arial" w:hAnsi="Arial" w:cs="Arial"/>
          <w:lang w:eastAsia="zh-HK"/>
        </w:rPr>
      </w:pPr>
      <w:r w:rsidR="00A34CAC">
        <w:rPr>
          <w:rFonts w:ascii="Arial" w:hAnsi="Arial" w:cs="Arial"/>
          <w:lang w:eastAsia="zh-HK"/>
        </w:rPr>
        <w:t xml:space="preserve">鼓勵您設計</w:t>
      </w:r>
      <w:r>
        <w:rPr>
          <w:rFonts w:ascii="Arial" w:hAnsi="Arial" w:cs="Arial"/>
          <w:lang w:eastAsia="zh-HK"/>
        </w:rPr>
        <w:t xml:space="preserve">並實作進階功能，例如Google地圖與路線規劃</w:t>
      </w:r>
      <w:r w:rsidR="00E670F1">
        <w:rPr>
          <w:rFonts w:ascii="Arial" w:hAnsi="Arial" w:cs="Arial"/>
          <w:lang w:eastAsia="zh-HK"/>
        </w:rPr>
        <w:t xml:space="preserve">、多語言支援、</w:t>
      </w:r>
      <w:r w:rsidR="0019100C">
        <w:rPr>
          <w:rFonts w:ascii="Arial" w:hAnsi="Arial" w:cs="Arial"/>
          <w:lang w:eastAsia="zh-HK"/>
        </w:rPr>
        <w:t xml:space="preserve">響應式</w:t>
      </w:r>
      <w:r w:rsidR="00E670F1">
        <w:rPr>
          <w:rFonts w:ascii="Arial" w:hAnsi="Arial" w:cs="Arial"/>
          <w:lang w:eastAsia="zh-HK"/>
        </w:rPr>
        <w:t xml:space="preserve">網頁等。</w:t>
      </w:r>
      <w:r w:rsidR="00A34CAC">
        <w:rPr>
          <w:rFonts w:ascii="Arial" w:hAnsi="Arial" w:cs="Arial"/>
          <w:lang w:eastAsia="zh-HK"/>
        </w:rPr>
        <w:t xml:space="preserve">您可將此類功能記錄於文件中，並於演示時加以說明。 </w:t>
      </w:r>
    </w:p>
    <w:p w:rsidR="00CF36E0" w:rsidP="000C546C" w:rsidRDefault="00CF36E0" w14:paraId="3F6EE9E5" w14:textId="77777777">
      <w:pPr>
        <w:spacing w:after="120" w:line="240" w:lineRule="auto"/>
        <w:outlineLvl w:val="1"/>
        <w:rPr>
          <w:rFonts w:ascii="Arial" w:hAnsi="Arial" w:cs="Arial"/>
          <w:lang w:eastAsia="zh-HK"/>
        </w:rPr>
      </w:pPr>
    </w:p>
    <w:p w:rsidRPr="001F37EC" w:rsidR="0019100C" w:rsidP="0019100C" w:rsidRDefault="0019100C" w14:paraId="198C1A62" w14:textId="5AF203EE">
      <w:pPr>
        <w:pBdr>
          <w:top w:val="single" w:color="auto" w:sz="4" w:space="1"/>
          <w:left w:val="single" w:color="auto" w:sz="4" w:space="4"/>
          <w:bottom w:val="single" w:color="auto" w:sz="4" w:space="1"/>
          <w:right w:val="single" w:color="auto" w:sz="4" w:space="4"/>
        </w:pBdr>
        <w:spacing w:after="0" w:line="240" w:lineRule="auto"/>
        <w:rPr>
          <w:rFonts w:ascii="Arial" w:hAnsi="Arial" w:cs="Arial" w:eastAsiaTheme="minorEastAsia"/>
          <w:b/>
          <w:color w:val="FF0000"/>
          <w:lang w:eastAsia="zh-HK"/>
        </w:rPr>
      </w:pPr>
      <w:r w:rsidRPr="001F37EC">
        <w:rPr>
          <w:rFonts w:hint="eastAsia" w:ascii="Arial" w:hAnsi="Arial" w:cs="Arial" w:eastAsiaTheme="minorEastAsia"/>
          <w:b/>
          <w:color w:val="FF0000"/>
          <w:lang w:eastAsia="zh-HK"/>
        </w:rPr>
        <w:t xml:space="preserve">第四部分：</w:t>
      </w:r>
      <w:r w:rsidRPr="001F37EC" w:rsidR="002A0A53">
        <w:rPr>
          <w:rFonts w:ascii="Arial" w:hAnsi="Arial" w:cs="Arial" w:eastAsiaTheme="minorEastAsia"/>
          <w:b/>
          <w:color w:val="FF0000"/>
          <w:lang w:eastAsia="zh-HK"/>
        </w:rPr>
        <w:t xml:space="preserve">測試</w:t>
      </w:r>
      <w:r w:rsidRPr="001F37EC" w:rsidR="00D2040D">
        <w:rPr>
          <w:rFonts w:hint="eastAsia" w:ascii="Arial" w:hAnsi="Arial" w:cs="Arial" w:eastAsiaTheme="minorEastAsia"/>
          <w:b/>
          <w:color w:val="FF0000"/>
          <w:lang w:eastAsia="zh-HK"/>
        </w:rPr>
        <w:t xml:space="preserve">（</w:t>
      </w:r>
      <w:r w:rsidRPr="001F37EC">
        <w:rPr>
          <w:rFonts w:hint="eastAsia" w:ascii="Arial" w:hAnsi="Arial" w:cs="Arial" w:eastAsiaTheme="minorEastAsia"/>
          <w:b/>
          <w:color w:val="FF0000"/>
          <w:lang w:eastAsia="zh-HK"/>
        </w:rPr>
        <w:t xml:space="preserve">10%）</w:t>
      </w:r>
    </w:p>
    <w:p w:rsidR="00CF36E0" w:rsidP="00CF36E0" w:rsidRDefault="0019100C" w14:paraId="21468DBF" w14:textId="25ECA885">
      <w:pPr>
        <w:spacing w:before="120" w:after="0" w:line="240" w:lineRule="auto"/>
        <w:jc w:val="both"/>
        <w:rPr>
          <w:rFonts w:ascii="Arial" w:hAnsi="Arial" w:cs="Arial"/>
          <w:lang w:eastAsia="zh-HK"/>
        </w:rPr>
      </w:pPr>
      <w:r w:rsidRPr="00CF36E0">
        <w:rPr>
          <w:rFonts w:ascii="Arial" w:hAnsi="Arial" w:cs="Arial"/>
          <w:lang w:eastAsia="zh-HK"/>
        </w:rPr>
        <w:t xml:space="preserve">需設計並執行多項測試，驗證網頁應用程式是否以適當品質水準達成預期功能。RESTful網路服務與客戶端應用程式均須納入測試範圍。</w:t>
      </w:r>
      <w:r w:rsidR="00CF36E0">
        <w:rPr>
          <w:rFonts w:ascii="Arial" w:hAnsi="Arial" w:cs="Arial"/>
          <w:lang w:eastAsia="zh-HK"/>
        </w:rPr>
        <w:t xml:space="preserve">請提交</w:t>
      </w:r>
      <w:r w:rsidRPr="00D257DD" w:rsidR="00CF36E0">
        <w:rPr>
          <w:rFonts w:ascii="Arial" w:hAnsi="Arial" w:cs="Arial"/>
          <w:b/>
          <w:lang w:eastAsia="zh-HK"/>
        </w:rPr>
        <w:t xml:space="preserve">獨立測試報告</w:t>
      </w:r>
      <w:r w:rsidR="00406BAC">
        <w:rPr>
          <w:rFonts w:ascii="Arial" w:hAnsi="Arial" w:cs="Arial"/>
          <w:lang w:eastAsia="zh-HK"/>
        </w:rPr>
        <w:t xml:space="preserve">詳述</w:t>
      </w:r>
      <w:r w:rsidRPr="00CF36E0">
        <w:rPr>
          <w:rFonts w:ascii="Arial" w:hAnsi="Arial" w:cs="Arial"/>
          <w:lang w:eastAsia="zh-HK"/>
        </w:rPr>
        <w:t xml:space="preserve">執行內容，包含： </w:t>
      </w:r>
    </w:p>
    <w:p w:rsidR="00CF36E0" w:rsidP="00CF36E0" w:rsidRDefault="0019100C" w14:paraId="39A1AA4F" w14:textId="5BE27EF6">
      <w:pPr>
        <w:pStyle w:val="ac"/>
        <w:numPr>
          <w:ilvl w:val="1"/>
          <w:numId w:val="26"/>
        </w:numPr>
        <w:spacing w:before="120" w:after="0" w:line="240" w:lineRule="auto"/>
        <w:ind w:start="839" w:hanging="357"/>
        <w:contextualSpacing w:val="0"/>
        <w:jc w:val="both"/>
        <w:rPr>
          <w:rFonts w:ascii="Arial" w:hAnsi="Arial" w:cs="Arial"/>
          <w:lang w:eastAsia="zh-HK"/>
        </w:rPr>
      </w:pPr>
      <w:r w:rsidRPr="00CF36E0">
        <w:rPr>
          <w:rFonts w:ascii="Arial" w:hAnsi="Arial" w:cs="Arial"/>
          <w:lang w:eastAsia="zh-HK"/>
        </w:rPr>
        <w:t xml:space="preserve">測試策略、測試計畫、測試案例、預期結果、 </w:t>
      </w:r>
    </w:p>
    <w:p w:rsidR="00CF36E0" w:rsidP="00CF36E0" w:rsidRDefault="0019100C" w14:paraId="42422440" w14:textId="77777777">
      <w:pPr>
        <w:pStyle w:val="ac"/>
        <w:numPr>
          <w:ilvl w:val="1"/>
          <w:numId w:val="26"/>
        </w:numPr>
        <w:spacing w:before="120" w:after="0" w:line="240" w:lineRule="auto"/>
        <w:ind w:start="839" w:hanging="357"/>
        <w:contextualSpacing w:val="0"/>
        <w:jc w:val="both"/>
        <w:rPr>
          <w:rFonts w:ascii="Arial" w:hAnsi="Arial" w:cs="Arial"/>
          <w:lang w:eastAsia="zh-HK"/>
        </w:rPr>
      </w:pPr>
      <w:r w:rsidRPr="00CF36E0">
        <w:rPr>
          <w:rFonts w:ascii="Arial" w:hAnsi="Arial" w:cs="Arial"/>
          <w:lang w:eastAsia="zh-HK"/>
        </w:rPr>
        <w:t xml:space="preserve">實際結果及其分析、結果解讀與測試洞察。 </w:t>
      </w:r>
    </w:p>
    <w:p w:rsidR="00406BAC" w:rsidP="00CF36E0" w:rsidRDefault="0019100C" w14:paraId="7E222964" w14:textId="77777777">
      <w:pPr>
        <w:spacing w:before="120" w:after="0" w:line="240" w:lineRule="auto"/>
        <w:jc w:val="both"/>
        <w:rPr>
          <w:rFonts w:ascii="Arial" w:hAnsi="Arial" w:cs="Arial"/>
          <w:lang w:eastAsia="zh-HK"/>
        </w:rPr>
      </w:pPr>
      <w:r w:rsidRPr="00CF36E0">
        <w:rPr>
          <w:rFonts w:ascii="Arial" w:hAnsi="Arial" w:cs="Arial"/>
          <w:lang w:eastAsia="zh-HK"/>
        </w:rPr>
        <w:t xml:space="preserve">測試計畫至少</w:t>
      </w:r>
      <w:r w:rsidRPr="00CF36E0">
        <w:rPr>
          <w:rFonts w:ascii="Arial" w:hAnsi="Arial" w:cs="Arial"/>
          <w:lang w:eastAsia="zh-HK"/>
        </w:rPr>
        <w:t xml:space="preserve">涵蓋</w:t>
      </w:r>
      <w:r w:rsidRPr="00CF36E0">
        <w:rPr>
          <w:rFonts w:ascii="Arial" w:hAnsi="Arial" w:cs="Arial"/>
          <w:lang w:eastAsia="zh-HK"/>
        </w:rPr>
        <w:t xml:space="preserve">兩大面向：(1) 正確性與穩健性，(2)</w:t>
      </w:r>
      <w:r w:rsidR="00406BAC">
        <w:rPr>
          <w:rFonts w:ascii="Arial" w:hAnsi="Arial" w:cs="Arial"/>
          <w:lang w:eastAsia="zh-HK"/>
        </w:rPr>
        <w:t xml:space="preserve"> </w:t>
      </w:r>
      <w:r w:rsidRPr="00CF36E0">
        <w:rPr>
          <w:rFonts w:ascii="Arial" w:hAnsi="Arial" w:cs="Arial"/>
          <w:lang w:eastAsia="zh-HK"/>
        </w:rPr>
        <w:t xml:space="preserve">使用者</w:t>
      </w:r>
      <w:r w:rsidR="00406BAC">
        <w:rPr>
          <w:rFonts w:ascii="Arial" w:hAnsi="Arial" w:cs="Arial"/>
          <w:lang w:eastAsia="zh-HK"/>
        </w:rPr>
        <w:t xml:space="preserve">驗收</w:t>
      </w:r>
      <w:r w:rsidRPr="00CF36E0">
        <w:rPr>
          <w:rFonts w:ascii="Arial" w:hAnsi="Arial" w:cs="Arial"/>
          <w:lang w:eastAsia="zh-HK"/>
        </w:rPr>
        <w:t xml:space="preserve">（即需執行使用者驗收測試，UAT）。進行UAT時，須列出受測者組合清單，並說明其作為目標使用者的有效性與代表性依據。 </w:t>
      </w:r>
    </w:p>
    <w:p w:rsidR="0019100C" w:rsidP="00CF36E0" w:rsidRDefault="0019100C" w14:paraId="3511759A" w14:textId="7505E4A9">
      <w:pPr>
        <w:spacing w:before="120" w:after="0" w:line="240" w:lineRule="auto"/>
        <w:jc w:val="both"/>
        <w:rPr>
          <w:rFonts w:ascii="Arial" w:hAnsi="Arial" w:cs="Arial"/>
          <w:lang w:eastAsia="zh-HK"/>
        </w:rPr>
      </w:pPr>
      <w:r w:rsidRPr="00CF36E0">
        <w:rPr>
          <w:rFonts w:ascii="Arial" w:hAnsi="Arial" w:cs="Arial"/>
          <w:lang w:eastAsia="zh-HK"/>
        </w:rPr>
        <w:t xml:space="preserve">可考慮將原始測試結果置於附錄，避免佔用</w:t>
      </w:r>
      <w:r w:rsidR="00406BAC">
        <w:rPr>
          <w:rFonts w:ascii="Arial" w:hAnsi="Arial" w:cs="Arial"/>
          <w:lang w:eastAsia="zh-HK"/>
        </w:rPr>
        <w:t xml:space="preserve">主報告過多篇幅</w:t>
      </w:r>
      <w:r w:rsidRPr="00CF36E0">
        <w:rPr>
          <w:rFonts w:ascii="Arial" w:hAnsi="Arial" w:cs="Arial"/>
          <w:lang w:eastAsia="zh-HK"/>
        </w:rPr>
        <w:t xml:space="preserve">。 </w:t>
      </w:r>
    </w:p>
    <w:p w:rsidR="0019100C" w:rsidP="000C546C" w:rsidRDefault="0019100C" w14:paraId="2D99BB1C" w14:textId="3387F82E">
      <w:pPr>
        <w:spacing w:after="120" w:line="240" w:lineRule="auto"/>
        <w:outlineLvl w:val="1"/>
        <w:rPr>
          <w:rFonts w:ascii="Arial" w:hAnsi="Arial" w:cs="Arial"/>
          <w:lang w:eastAsia="zh-HK"/>
        </w:rPr>
      </w:pPr>
    </w:p>
    <w:p w:rsidR="00E777B1" w:rsidRDefault="00E777B1" w14:paraId="6734645D" w14:textId="527D1276">
      <w:pPr>
        <w:spacing w:after="0" w:line="240" w:lineRule="auto"/>
        <w:rPr>
          <w:rFonts w:ascii="Arial" w:hAnsi="Arial" w:cs="Arial" w:eastAsiaTheme="minorEastAsia"/>
          <w:b/>
          <w:lang w:eastAsia="zh-HK"/>
        </w:rPr>
      </w:pPr>
    </w:p>
    <w:p w:rsidRPr="00361098" w:rsidR="00C7174F" w:rsidP="00544C7A" w:rsidRDefault="00C7174F" w14:paraId="6D772F56" w14:textId="54208469">
      <w:pPr>
        <w:pBdr>
          <w:top w:val="single" w:color="auto" w:sz="4" w:space="1"/>
          <w:left w:val="single" w:color="auto" w:sz="4" w:space="4"/>
          <w:bottom w:val="single" w:color="auto" w:sz="4" w:space="1"/>
          <w:right w:val="single" w:color="auto" w:sz="4" w:space="4"/>
        </w:pBdr>
        <w:spacing w:after="0" w:line="240" w:lineRule="auto"/>
        <w:rPr>
          <w:rFonts w:ascii="Arial" w:hAnsi="Arial" w:cs="Arial" w:eastAsiaTheme="minorEastAsia"/>
          <w:b/>
          <w:lang w:eastAsia="zh-HK"/>
        </w:rPr>
      </w:pPr>
      <w:r w:rsidR="0019100C">
        <w:rPr>
          <w:rFonts w:ascii="Arial" w:hAnsi="Arial" w:cs="Arial" w:eastAsiaTheme="minorEastAsia"/>
          <w:b/>
          <w:lang w:eastAsia="zh-HK"/>
        </w:rPr>
        <w:t xml:space="preserve">第五</w:t>
      </w:r>
      <w:r w:rsidRPr="00361098">
        <w:rPr>
          <w:rFonts w:hint="eastAsia" w:ascii="Arial" w:hAnsi="Arial" w:cs="Arial" w:eastAsiaTheme="minorEastAsia"/>
          <w:b/>
          <w:lang w:eastAsia="zh-HK"/>
        </w:rPr>
        <w:t xml:space="preserve">部分</w:t>
      </w:r>
      <w:r w:rsidRPr="00361098">
        <w:rPr>
          <w:rFonts w:hint="eastAsia" w:ascii="Arial" w:hAnsi="Arial" w:cs="Arial" w:eastAsiaTheme="minorEastAsia"/>
          <w:b/>
          <w:lang w:eastAsia="zh-HK"/>
        </w:rPr>
        <w:t xml:space="preserve">：</w:t>
      </w:r>
      <w:r w:rsidR="009F56F8">
        <w:rPr>
          <w:rFonts w:ascii="Arial" w:hAnsi="Arial" w:cs="Arial" w:eastAsiaTheme="minorEastAsia"/>
          <w:b/>
          <w:lang w:eastAsia="zh-HK"/>
        </w:rPr>
        <w:t xml:space="preserve">成果展示、實作演示</w:t>
      </w:r>
      <w:r w:rsidR="00277829">
        <w:rPr>
          <w:rFonts w:ascii="Arial" w:hAnsi="Arial" w:cs="Arial" w:eastAsiaTheme="minorEastAsia"/>
          <w:b/>
          <w:lang w:eastAsia="zh-HK"/>
        </w:rPr>
        <w:t xml:space="preserve">、</w:t>
      </w:r>
      <w:r w:rsidRPr="00544C7A" w:rsidR="0078328E">
        <w:rPr>
          <w:rFonts w:ascii="Arial" w:hAnsi="Arial" w:cs="Arial"/>
          <w:b/>
          <w:lang w:eastAsia="zh-HK"/>
        </w:rPr>
        <w:t xml:space="preserve">文件</w:t>
      </w:r>
      <w:r w:rsidR="00277829">
        <w:rPr>
          <w:rFonts w:ascii="Arial" w:hAnsi="Arial" w:cs="Arial"/>
          <w:b/>
          <w:lang w:eastAsia="zh-HK"/>
        </w:rPr>
        <w:t xml:space="preserve">記錄與反思</w:t>
      </w:r>
      <w:r w:rsidR="0019551A">
        <w:rPr>
          <w:rFonts w:hint="eastAsia" w:ascii="Arial" w:hAnsi="Arial" w:cs="Arial" w:eastAsiaTheme="minorEastAsia"/>
          <w:b/>
          <w:lang w:eastAsia="zh-HK"/>
        </w:rPr>
        <w:t xml:space="preserve">（</w:t>
      </w:r>
      <w:r w:rsidRPr="00361098">
        <w:rPr>
          <w:rFonts w:hint="eastAsia" w:ascii="Arial" w:hAnsi="Arial" w:cs="Arial" w:eastAsiaTheme="minorEastAsia"/>
          <w:b/>
          <w:lang w:eastAsia="zh-HK"/>
        </w:rPr>
        <w:t xml:space="preserve">35%）</w:t>
      </w:r>
    </w:p>
    <w:p w:rsidR="00C7174F" w:rsidP="00F558BA" w:rsidRDefault="00C7174F" w14:paraId="105FF540" w14:textId="77777777">
      <w:pPr>
        <w:spacing w:after="0" w:line="240" w:lineRule="auto"/>
        <w:rPr>
          <w:rFonts w:ascii="Arial" w:hAnsi="Arial" w:cs="Arial" w:eastAsiaTheme="minorEastAsia"/>
          <w:lang w:eastAsia="zh-HK"/>
        </w:rPr>
      </w:pPr>
    </w:p>
    <w:p w:rsidRPr="00BA09FF" w:rsidR="00014861" w:rsidP="00014861" w:rsidRDefault="00014861" w14:paraId="04E4ECF0" w14:textId="2B12BADB">
      <w:pPr>
        <w:spacing w:after="0" w:line="240" w:lineRule="auto"/>
        <w:rPr>
          <w:rFonts w:ascii="Arial" w:hAnsi="Arial" w:cs="Arial"/>
          <w:b/>
          <w:lang w:eastAsia="zh-HK"/>
        </w:rPr>
      </w:pPr>
      <w:r w:rsidRPr="00BA09FF">
        <w:rPr>
          <w:rFonts w:ascii="Arial" w:hAnsi="Arial" w:cs="Arial" w:eastAsiaTheme="minorEastAsia"/>
          <w:b/>
          <w:lang w:eastAsia="zh-HK"/>
        </w:rPr>
        <w:t xml:space="preserve">簡報</w:t>
      </w:r>
      <w:r w:rsidRPr="00BA09FF">
        <w:rPr>
          <w:rFonts w:ascii="Arial" w:hAnsi="Arial" w:cs="Arial"/>
          <w:b/>
          <w:lang w:eastAsia="zh-HK"/>
        </w:rPr>
        <w:t xml:space="preserve">：</w:t>
      </w:r>
    </w:p>
    <w:p w:rsidR="00014861" w:rsidP="00F220B8" w:rsidRDefault="00014861" w14:paraId="06D7A074" w14:textId="5A4EACA6">
      <w:pPr>
        <w:pStyle w:val="ac"/>
        <w:numPr>
          <w:ilvl w:val="1"/>
          <w:numId w:val="26"/>
        </w:numPr>
        <w:spacing w:before="120" w:after="0" w:line="240" w:lineRule="auto"/>
        <w:ind w:start="839" w:hanging="357"/>
        <w:contextualSpacing w:val="0"/>
        <w:jc w:val="both"/>
        <w:rPr>
          <w:rFonts w:ascii="Arial" w:hAnsi="Arial" w:cs="Arial"/>
          <w:lang w:eastAsia="zh-HK"/>
        </w:rPr>
      </w:pPr>
      <w:r>
        <w:rPr>
          <w:rFonts w:ascii="Arial" w:hAnsi="Arial" w:cs="Arial"/>
          <w:lang w:eastAsia="zh-HK"/>
        </w:rPr>
        <w:t xml:space="preserve">須</w:t>
      </w:r>
      <w:r>
        <w:rPr>
          <w:rFonts w:ascii="Arial" w:hAnsi="Arial" w:cs="Arial"/>
          <w:lang w:eastAsia="zh-HK"/>
        </w:rPr>
        <w:t xml:space="preserve">進行5分鐘簡報</w:t>
      </w:r>
      <w:r w:rsidR="002055E8">
        <w:rPr>
          <w:rFonts w:ascii="Arial" w:hAnsi="Arial" w:cs="Arial"/>
          <w:lang w:eastAsia="zh-HK"/>
        </w:rPr>
        <w:t xml:space="preserve">，內容涵蓋專案背景與目標、</w:t>
      </w:r>
      <w:r>
        <w:rPr>
          <w:rFonts w:ascii="Arial" w:hAnsi="Arial" w:cs="Arial"/>
          <w:lang w:eastAsia="zh-HK"/>
        </w:rPr>
        <w:t xml:space="preserve">已完成事項（</w:t>
      </w:r>
      <w:r w:rsidR="0040524F">
        <w:rPr>
          <w:rFonts w:ascii="Arial" w:hAnsi="Arial" w:cs="Arial"/>
          <w:lang w:eastAsia="zh-HK"/>
        </w:rPr>
        <w:t xml:space="preserve">如</w:t>
      </w:r>
      <w:r w:rsidR="002055E8">
        <w:rPr>
          <w:rFonts w:ascii="Arial" w:hAnsi="Arial" w:cs="Arial"/>
          <w:lang w:eastAsia="zh-HK"/>
        </w:rPr>
        <w:t xml:space="preserve">架構</w:t>
      </w:r>
      <w:r>
        <w:rPr>
          <w:rFonts w:ascii="Arial" w:hAnsi="Arial" w:cs="Arial"/>
          <w:lang w:eastAsia="zh-HK"/>
        </w:rPr>
        <w:t xml:space="preserve">設計</w:t>
      </w:r>
      <w:r w:rsidR="002055E8">
        <w:rPr>
          <w:rFonts w:ascii="Arial" w:hAnsi="Arial" w:cs="Arial"/>
          <w:lang w:eastAsia="zh-HK"/>
        </w:rPr>
        <w:t xml:space="preserve">、</w:t>
      </w:r>
      <w:r w:rsidR="00AC4C9B">
        <w:rPr>
          <w:rFonts w:ascii="Arial" w:hAnsi="Arial" w:cs="Arial"/>
          <w:lang w:eastAsia="zh-HK"/>
        </w:rPr>
        <w:t xml:space="preserve">伺服器API設計</w:t>
      </w:r>
      <w:r>
        <w:rPr>
          <w:rFonts w:ascii="Arial" w:hAnsi="Arial" w:cs="Arial"/>
          <w:lang w:eastAsia="zh-HK"/>
        </w:rPr>
        <w:t xml:space="preserve">、</w:t>
      </w:r>
      <w:r w:rsidR="0040524F">
        <w:rPr>
          <w:rFonts w:ascii="Arial" w:hAnsi="Arial" w:cs="Arial"/>
          <w:lang w:eastAsia="zh-HK"/>
        </w:rPr>
        <w:t xml:space="preserve">客戶端應用程式設計、</w:t>
      </w:r>
      <w:r>
        <w:rPr>
          <w:rFonts w:ascii="Arial" w:hAnsi="Arial" w:cs="Arial"/>
          <w:lang w:eastAsia="zh-HK"/>
        </w:rPr>
        <w:t xml:space="preserve">採用工具技術、關鍵評估、後續優化等）。 </w:t>
      </w:r>
    </w:p>
    <w:p w:rsidR="009D79E0" w:rsidP="00F220B8" w:rsidRDefault="009D79E0" w14:paraId="509F8ECF" w14:textId="1F6E98FC">
      <w:pPr>
        <w:pStyle w:val="ac"/>
        <w:numPr>
          <w:ilvl w:val="1"/>
          <w:numId w:val="26"/>
        </w:numPr>
        <w:spacing w:before="120" w:after="0" w:line="240" w:lineRule="auto"/>
        <w:ind w:start="839" w:hanging="357"/>
        <w:contextualSpacing w:val="0"/>
        <w:jc w:val="both"/>
        <w:rPr>
          <w:rFonts w:ascii="Arial" w:hAnsi="Arial" w:cs="Arial"/>
          <w:color w:val="FF0000"/>
          <w:lang w:eastAsia="zh-HK"/>
        </w:rPr>
      </w:pPr>
      <w:r w:rsidRPr="009D79E0">
        <w:rPr>
          <w:rFonts w:ascii="Arial" w:hAnsi="Arial" w:cs="Arial"/>
          <w:color w:val="FF0000"/>
          <w:lang w:eastAsia="zh-HK"/>
        </w:rPr>
        <w:t xml:space="preserve">評分依據將涵</w:t>
      </w:r>
      <w:r w:rsidR="00AC4C9B">
        <w:rPr>
          <w:rFonts w:ascii="Arial" w:hAnsi="Arial" w:cs="Arial"/>
          <w:color w:val="FF0000"/>
          <w:lang w:eastAsia="zh-HK"/>
        </w:rPr>
        <w:t xml:space="preserve">蓋網頁應用程式建置成果</w:t>
      </w:r>
      <w:r w:rsidRPr="009D79E0">
        <w:rPr>
          <w:rFonts w:ascii="Arial" w:hAnsi="Arial" w:cs="Arial"/>
          <w:color w:val="FF0000"/>
          <w:lang w:eastAsia="zh-HK"/>
        </w:rPr>
        <w:t xml:space="preserve">，最關鍵在於您對整個開發流程的批判性反思與評估。 </w:t>
      </w:r>
    </w:p>
    <w:p w:rsidR="0092037B" w:rsidP="00F220B8" w:rsidRDefault="0092037B" w14:paraId="70EFBF34" w14:textId="01EEEEF4">
      <w:pPr>
        <w:pStyle w:val="ac"/>
        <w:numPr>
          <w:ilvl w:val="1"/>
          <w:numId w:val="26"/>
        </w:numPr>
        <w:spacing w:before="120" w:after="0" w:line="240" w:lineRule="auto"/>
        <w:ind w:start="839" w:hanging="357"/>
        <w:contextualSpacing w:val="0"/>
        <w:jc w:val="both"/>
        <w:rPr>
          <w:rFonts w:ascii="Arial" w:hAnsi="Arial" w:cs="Arial"/>
          <w:color w:val="FF0000"/>
          <w:lang w:eastAsia="zh-HK"/>
        </w:rPr>
      </w:pPr>
      <w:r>
        <w:rPr>
          <w:rFonts w:ascii="Arial" w:hAnsi="Arial" w:cs="Arial"/>
          <w:color w:val="FF0000"/>
          <w:lang w:eastAsia="zh-HK"/>
        </w:rPr>
        <w:t xml:space="preserve">請勿使用大量螢幕截圖描述客戶端應用程式功能，此類內容在演示環節已充分呈現。請聚焦於架構設計、設計理念、評估與反思等高階議題。 </w:t>
      </w:r>
    </w:p>
    <w:p w:rsidR="002055E8" w:rsidP="00F220B8" w:rsidRDefault="002055E8" w14:paraId="026FA964" w14:textId="61952D64">
      <w:pPr>
        <w:pStyle w:val="ac"/>
        <w:numPr>
          <w:ilvl w:val="1"/>
          <w:numId w:val="26"/>
        </w:numPr>
        <w:spacing w:before="120" w:after="0" w:line="240" w:lineRule="auto"/>
        <w:ind w:start="839" w:hanging="357"/>
        <w:contextualSpacing w:val="0"/>
        <w:jc w:val="both"/>
        <w:rPr>
          <w:rFonts w:ascii="Arial" w:hAnsi="Arial" w:cs="Arial"/>
          <w:color w:val="FF0000"/>
          <w:lang w:eastAsia="zh-HK"/>
        </w:rPr>
      </w:pPr>
      <w:r>
        <w:rPr>
          <w:rFonts w:ascii="Arial" w:hAnsi="Arial" w:cs="Arial"/>
          <w:color w:val="FF0000"/>
          <w:lang w:eastAsia="zh-HK"/>
        </w:rPr>
        <w:t xml:space="preserve">儘管演示技巧與簡報視覺品質不列入評分項目，但作為學位課程學生，應具備高水準的</w:t>
      </w:r>
      <w:r>
        <w:rPr>
          <w:rFonts w:ascii="Arial" w:hAnsi="Arial" w:cs="Arial"/>
          <w:color w:val="FF0000"/>
          <w:lang w:eastAsia="zh-HK"/>
        </w:rPr>
        <w:lastRenderedPageBreak/>
      </w:r>
      <w:r>
        <w:rPr>
          <w:rFonts w:ascii="Arial" w:hAnsi="Arial" w:cs="Arial"/>
          <w:color w:val="FF0000"/>
          <w:lang w:eastAsia="zh-HK"/>
        </w:rPr>
        <w:t xml:space="preserve"> 品質與充分準備的簡報。</w:t>
      </w:r>
      <w:r>
        <w:rPr>
          <w:rFonts w:ascii="Arial" w:hAnsi="Arial" w:cs="Arial"/>
          <w:color w:val="FF0000"/>
          <w:lang w:eastAsia="zh-HK"/>
        </w:rPr>
        <w:t xml:space="preserve">特別</w:t>
      </w:r>
      <w:r w:rsidR="009F6D68">
        <w:rPr>
          <w:rFonts w:ascii="Arial" w:hAnsi="Arial" w:cs="Arial"/>
          <w:color w:val="FF0000"/>
          <w:lang w:eastAsia="zh-HK"/>
        </w:rPr>
        <w:t xml:space="preserve">嚴禁</w:t>
      </w:r>
      <w:r>
        <w:rPr>
          <w:rFonts w:ascii="Arial" w:hAnsi="Arial" w:cs="Arial"/>
          <w:color w:val="FF0000"/>
          <w:lang w:eastAsia="zh-HK"/>
        </w:rPr>
        <w:t xml:space="preserve">任何形式的照稿念稿</w:t>
      </w:r>
      <w:r w:rsidR="009F6D68">
        <w:rPr>
          <w:rFonts w:ascii="Arial" w:hAnsi="Arial" w:cs="Arial"/>
          <w:color w:val="FF0000"/>
          <w:lang w:eastAsia="zh-HK"/>
        </w:rPr>
        <w:t xml:space="preserve">行為</w:t>
      </w:r>
      <w:r>
        <w:rPr>
          <w:rFonts w:ascii="Arial" w:hAnsi="Arial" w:cs="Arial"/>
          <w:color w:val="FF0000"/>
          <w:lang w:eastAsia="zh-HK"/>
        </w:rPr>
        <w:t xml:space="preserve">，無論使用紙本或數位裝置</w:t>
      </w:r>
      <w:r>
        <w:rPr>
          <w:rFonts w:ascii="Arial" w:hAnsi="Arial" w:cs="Arial"/>
          <w:color w:val="FF0000"/>
          <w:lang w:eastAsia="zh-HK"/>
        </w:rPr>
        <w:t xml:space="preserve">。 </w:t>
      </w:r>
    </w:p>
    <w:p w:rsidR="009F6D68" w:rsidP="009F6D68" w:rsidRDefault="009F6D68" w14:paraId="4A45342E" w14:textId="77777777">
      <w:pPr>
        <w:spacing w:before="120" w:after="0" w:line="240" w:lineRule="auto"/>
        <w:jc w:val="both"/>
        <w:rPr>
          <w:rFonts w:ascii="Arial" w:hAnsi="Arial" w:cs="Arial"/>
          <w:color w:val="FF0000"/>
          <w:lang w:eastAsia="zh-HK"/>
        </w:rPr>
      </w:pPr>
    </w:p>
    <w:p w:rsidR="009F6D68" w:rsidP="009F6D68" w:rsidRDefault="009F6D68" w14:paraId="71BF21CF" w14:textId="77777777">
      <w:pPr>
        <w:spacing w:before="120" w:after="0" w:line="240" w:lineRule="auto"/>
        <w:jc w:val="both"/>
        <w:rPr>
          <w:rFonts w:ascii="Arial" w:hAnsi="Arial" w:cs="Arial"/>
          <w:color w:val="FF0000"/>
          <w:lang w:eastAsia="zh-HK"/>
        </w:rPr>
      </w:pPr>
    </w:p>
    <w:p w:rsidRPr="00BA09FF" w:rsidR="00014861" w:rsidP="009F6D68" w:rsidRDefault="00014861" w14:paraId="3D6BE67C" w14:textId="6190FDFB">
      <w:pPr>
        <w:spacing w:after="0" w:line="240" w:lineRule="auto"/>
        <w:rPr>
          <w:rFonts w:ascii="Arial" w:hAnsi="Arial" w:cs="Arial" w:eastAsiaTheme="minorEastAsia"/>
          <w:b/>
          <w:lang w:eastAsia="zh-HK"/>
        </w:rPr>
      </w:pPr>
      <w:r w:rsidRPr="00BA09FF">
        <w:rPr>
          <w:rFonts w:ascii="Arial" w:hAnsi="Arial" w:cs="Arial" w:eastAsiaTheme="minorEastAsia"/>
          <w:b/>
          <w:lang w:eastAsia="zh-HK"/>
        </w:rPr>
        <w:t xml:space="preserve">實作展示：</w:t>
      </w:r>
    </w:p>
    <w:p w:rsidR="00014861" w:rsidP="00F220B8" w:rsidRDefault="0040524F" w14:paraId="11CB403C" w14:textId="1543E0CC">
      <w:pPr>
        <w:pStyle w:val="ac"/>
        <w:numPr>
          <w:ilvl w:val="1"/>
          <w:numId w:val="26"/>
        </w:numPr>
        <w:spacing w:before="120" w:after="0" w:line="240" w:lineRule="auto"/>
        <w:ind w:start="839" w:hanging="357"/>
        <w:contextualSpacing w:val="0"/>
        <w:jc w:val="both"/>
        <w:rPr>
          <w:rFonts w:ascii="Arial" w:hAnsi="Arial" w:cs="Arial"/>
          <w:lang w:eastAsia="zh-HK"/>
        </w:rPr>
      </w:pPr>
      <w:r>
        <w:rPr>
          <w:rFonts w:ascii="Arial" w:hAnsi="Arial" w:cs="Arial"/>
          <w:lang w:eastAsia="zh-HK"/>
        </w:rPr>
        <w:t xml:space="preserve">需</w:t>
      </w:r>
      <w:r w:rsidR="00294258">
        <w:rPr>
          <w:rFonts w:ascii="Arial" w:hAnsi="Arial" w:cs="Arial"/>
          <w:lang w:eastAsia="zh-HK"/>
        </w:rPr>
        <w:t xml:space="preserve">進行25分鐘應用程式演示，內容包含</w:t>
      </w:r>
      <w:r w:rsidR="009D79E0">
        <w:rPr>
          <w:rFonts w:ascii="Arial" w:hAnsi="Arial" w:cs="Arial"/>
          <w:lang w:eastAsia="zh-HK"/>
        </w:rPr>
        <w:t xml:space="preserve">：(1)</w:t>
      </w:r>
      <w:r w:rsidR="00294258">
        <w:rPr>
          <w:rFonts w:ascii="Arial" w:hAnsi="Arial" w:cs="Arial"/>
          <w:lang w:eastAsia="zh-HK"/>
        </w:rPr>
        <w:t xml:space="preserve">伺服器端資料轉換程式、</w:t>
      </w:r>
      <w:r w:rsidR="009D79E0">
        <w:rPr>
          <w:rFonts w:ascii="Arial" w:hAnsi="Arial" w:cs="Arial"/>
          <w:lang w:eastAsia="zh-HK"/>
        </w:rPr>
        <w:t xml:space="preserve">(2)</w:t>
      </w:r>
      <w:r w:rsidR="00294258">
        <w:rPr>
          <w:rFonts w:ascii="Arial" w:hAnsi="Arial" w:cs="Arial"/>
          <w:lang w:eastAsia="zh-HK"/>
        </w:rPr>
        <w:t xml:space="preserve">伺服器API介面</w:t>
      </w:r>
      <w:r w:rsidR="00294258">
        <w:rPr>
          <w:rFonts w:ascii="Arial" w:hAnsi="Arial" w:cs="Arial"/>
          <w:lang w:eastAsia="zh-HK"/>
        </w:rPr>
        <w:t xml:space="preserve">、</w:t>
      </w:r>
      <w:r w:rsidR="009D79E0">
        <w:rPr>
          <w:rFonts w:ascii="Arial" w:hAnsi="Arial" w:cs="Arial"/>
          <w:lang w:eastAsia="zh-HK"/>
        </w:rPr>
        <w:t xml:space="preserve">(3)</w:t>
      </w:r>
      <w:r w:rsidR="00294258">
        <w:rPr>
          <w:rFonts w:ascii="Arial" w:hAnsi="Arial" w:cs="Arial"/>
          <w:lang w:eastAsia="zh-HK"/>
        </w:rPr>
        <w:t xml:space="preserve">客戶端應用程式。 </w:t>
      </w:r>
    </w:p>
    <w:p w:rsidR="00D56242" w:rsidP="00F220B8" w:rsidRDefault="00D56242" w14:paraId="568DE020" w14:textId="0CFED7E2">
      <w:pPr>
        <w:pStyle w:val="ac"/>
        <w:numPr>
          <w:ilvl w:val="1"/>
          <w:numId w:val="26"/>
        </w:numPr>
        <w:spacing w:before="120" w:after="0" w:line="240" w:lineRule="auto"/>
        <w:ind w:start="839" w:hanging="357"/>
        <w:contextualSpacing w:val="0"/>
        <w:jc w:val="both"/>
        <w:rPr>
          <w:rFonts w:ascii="Arial" w:hAnsi="Arial" w:cs="Arial"/>
          <w:lang w:eastAsia="zh-HK"/>
        </w:rPr>
      </w:pPr>
      <w:r>
        <w:rPr>
          <w:rFonts w:ascii="Arial" w:hAnsi="Arial" w:cs="Arial"/>
          <w:lang w:eastAsia="zh-HK"/>
        </w:rPr>
        <w:t xml:space="preserve">數據轉換環節需從空數據庫開始，展示程式如何將數據遷移至數據庫。轉換前後的數據庫內容均需呈現。 </w:t>
      </w:r>
    </w:p>
    <w:p w:rsidR="00691BBF" w:rsidP="00F220B8" w:rsidRDefault="00294258" w14:paraId="004F6C8E" w14:textId="4A2AA025">
      <w:pPr>
        <w:pStyle w:val="ac"/>
        <w:numPr>
          <w:ilvl w:val="1"/>
          <w:numId w:val="26"/>
        </w:numPr>
        <w:spacing w:before="120" w:after="0" w:line="240" w:lineRule="auto"/>
        <w:ind w:start="839" w:hanging="357"/>
        <w:contextualSpacing w:val="0"/>
        <w:jc w:val="both"/>
        <w:rPr>
          <w:rFonts w:ascii="Arial" w:hAnsi="Arial" w:cs="Arial"/>
          <w:lang w:eastAsia="zh-HK"/>
        </w:rPr>
      </w:pPr>
      <w:r>
        <w:rPr>
          <w:rFonts w:ascii="Arial" w:hAnsi="Arial" w:cs="Arial"/>
          <w:lang w:eastAsia="zh-HK"/>
        </w:rPr>
        <w:t xml:space="preserve">針對伺服器 API，需使用 </w:t>
      </w:r>
      <w:r w:rsidRPr="000A5C90">
        <w:rPr>
          <w:rFonts w:ascii="Arial" w:hAnsi="Arial" w:cs="Arial"/>
          <w:b/>
          <w:lang w:eastAsia="zh-HK"/>
        </w:rPr>
        <w:t xml:space="preserve">Postman 或類似工具</w:t>
      </w:r>
      <w:r>
        <w:rPr>
          <w:rFonts w:ascii="Arial" w:hAnsi="Arial" w:cs="Arial"/>
          <w:lang w:eastAsia="zh-HK"/>
        </w:rPr>
        <w:t xml:space="preserve">向伺服器發送 </w:t>
      </w:r>
      <w:r w:rsidR="009D79E0">
        <w:rPr>
          <w:rFonts w:ascii="Arial" w:hAnsi="Arial" w:cs="Arial"/>
          <w:lang w:eastAsia="zh-HK"/>
        </w:rPr>
        <w:t xml:space="preserve">CRUD 操作</w:t>
      </w:r>
      <w:r>
        <w:rPr>
          <w:rFonts w:ascii="Arial" w:hAnsi="Arial" w:cs="Arial"/>
          <w:lang w:eastAsia="zh-HK"/>
        </w:rPr>
        <w:t xml:space="preserve">請求</w:t>
      </w:r>
      <w:r>
        <w:rPr>
          <w:rFonts w:ascii="Arial" w:hAnsi="Arial" w:cs="Arial"/>
          <w:lang w:eastAsia="zh-HK"/>
        </w:rPr>
        <w:t xml:space="preserve">，</w:t>
      </w:r>
      <w:r w:rsidR="00ED60AF">
        <w:rPr>
          <w:rFonts w:ascii="Arial" w:hAnsi="Arial" w:cs="Arial"/>
          <w:lang w:eastAsia="zh-HK"/>
        </w:rPr>
        <w:t xml:space="preserve">並直接</w:t>
      </w:r>
      <w:r>
        <w:rPr>
          <w:rFonts w:ascii="Arial" w:hAnsi="Arial" w:cs="Arial"/>
          <w:lang w:eastAsia="zh-HK"/>
        </w:rPr>
        <w:t xml:space="preserve">展示</w:t>
      </w:r>
      <w:r>
        <w:rPr>
          <w:rFonts w:ascii="Arial" w:hAnsi="Arial" w:cs="Arial"/>
          <w:lang w:eastAsia="zh-HK"/>
        </w:rPr>
        <w:t xml:space="preserve">伺服器返回的 JSON 內容，包含正常資料與錯誤代碼/訊息。</w:t>
      </w:r>
    </w:p>
    <w:p w:rsidR="00294258" w:rsidP="00F220B8" w:rsidRDefault="00691BBF" w14:paraId="3E2E6448" w14:textId="07AB575A">
      <w:pPr>
        <w:pStyle w:val="ac"/>
        <w:numPr>
          <w:ilvl w:val="1"/>
          <w:numId w:val="26"/>
        </w:numPr>
        <w:spacing w:before="120" w:after="0" w:line="240" w:lineRule="auto"/>
        <w:ind w:start="839" w:hanging="357"/>
        <w:contextualSpacing w:val="0"/>
        <w:jc w:val="both"/>
        <w:rPr>
          <w:rFonts w:ascii="Arial" w:hAnsi="Arial" w:cs="Arial"/>
          <w:lang w:eastAsia="zh-HK"/>
        </w:rPr>
      </w:pPr>
      <w:r>
        <w:rPr>
          <w:rFonts w:ascii="Arial" w:hAnsi="Arial" w:cs="Arial"/>
          <w:lang w:eastAsia="zh-HK"/>
        </w:rPr>
        <w:t xml:space="preserve">請注意，</w:t>
      </w:r>
      <w:r>
        <w:rPr>
          <w:rFonts w:ascii="Arial" w:hAnsi="Arial" w:cs="Arial"/>
          <w:lang w:eastAsia="zh-HK"/>
        </w:rPr>
        <w:t xml:space="preserve">整個示範</w:t>
      </w:r>
      <w:r>
        <w:rPr>
          <w:rFonts w:ascii="Arial" w:hAnsi="Arial" w:cs="Arial"/>
          <w:lang w:eastAsia="zh-HK"/>
        </w:rPr>
        <w:t xml:space="preserve">將</w:t>
      </w:r>
      <w:r>
        <w:rPr>
          <w:rFonts w:ascii="Arial" w:hAnsi="Arial" w:cs="Arial"/>
          <w:lang w:eastAsia="zh-HK"/>
        </w:rPr>
        <w:t xml:space="preserve">由</w:t>
      </w:r>
      <w:r w:rsidR="001E187F">
        <w:rPr>
          <w:rFonts w:ascii="Arial" w:hAnsi="Arial" w:cs="Arial"/>
          <w:lang w:eastAsia="zh-HK"/>
        </w:rPr>
        <w:t xml:space="preserve">學生</w:t>
      </w:r>
      <w:r>
        <w:rPr>
          <w:rFonts w:ascii="Arial" w:hAnsi="Arial" w:cs="Arial"/>
          <w:lang w:eastAsia="zh-HK"/>
        </w:rPr>
        <w:t xml:space="preserve">主導，以展示功能與特色</w:t>
      </w:r>
      <w:r w:rsidR="001E187F">
        <w:rPr>
          <w:rFonts w:ascii="Arial" w:hAnsi="Arial" w:cs="Arial"/>
          <w:lang w:eastAsia="zh-HK"/>
        </w:rPr>
        <w:t xml:space="preserve">，而非由評分者引導。 </w:t>
      </w:r>
    </w:p>
    <w:p w:rsidR="0040524F" w:rsidP="0040524F" w:rsidRDefault="0040524F" w14:paraId="10A4B907" w14:textId="06790818">
      <w:pPr>
        <w:pStyle w:val="ac"/>
        <w:numPr>
          <w:ilvl w:val="1"/>
          <w:numId w:val="26"/>
        </w:numPr>
        <w:spacing w:before="120" w:after="0" w:line="240" w:lineRule="auto"/>
        <w:ind w:start="839" w:hanging="357"/>
        <w:contextualSpacing w:val="0"/>
        <w:jc w:val="both"/>
        <w:rPr>
          <w:rFonts w:ascii="Arial" w:hAnsi="Arial" w:cs="Arial"/>
          <w:lang w:eastAsia="zh-HK"/>
        </w:rPr>
      </w:pPr>
      <w:bookmarkStart w:name="_Hlk130224052" w:id="16"/>
      <w:r>
        <w:rPr>
          <w:rFonts w:ascii="Arial" w:hAnsi="Arial" w:cs="Arial"/>
          <w:lang w:eastAsia="zh-HK"/>
        </w:rPr>
        <w:t xml:space="preserve">請預先規劃演示步驟，並著重說明特殊功能與設計特色。 </w:t>
      </w:r>
    </w:p>
    <w:p w:rsidR="009D79E0" w:rsidP="0040524F" w:rsidRDefault="009D79E0" w14:paraId="6C384101" w14:textId="7E08D448">
      <w:pPr>
        <w:pStyle w:val="ac"/>
        <w:numPr>
          <w:ilvl w:val="1"/>
          <w:numId w:val="26"/>
        </w:numPr>
        <w:spacing w:before="120" w:after="0" w:line="240" w:lineRule="auto"/>
        <w:ind w:start="839" w:hanging="357"/>
        <w:contextualSpacing w:val="0"/>
        <w:jc w:val="both"/>
        <w:rPr>
          <w:rFonts w:ascii="Arial" w:hAnsi="Arial" w:cs="Arial"/>
          <w:color w:val="FF0000"/>
          <w:lang w:eastAsia="zh-HK"/>
        </w:rPr>
      </w:pPr>
      <w:r w:rsidRPr="009D79E0">
        <w:rPr>
          <w:rFonts w:ascii="Arial" w:hAnsi="Arial" w:cs="Arial"/>
          <w:color w:val="FF0000"/>
          <w:lang w:eastAsia="zh-HK"/>
        </w:rPr>
        <w:t xml:space="preserve">評分依據包含：API完整性與相關錯誤處理機制、客戶端應用程式功能性與易用性，以及透過問答環節展現的開發流程反思能力。 </w:t>
      </w:r>
    </w:p>
    <w:bookmarkEnd w:id="16"/>
    <w:p w:rsidR="00810360" w:rsidP="00BA09FF" w:rsidRDefault="00784787" w14:paraId="7C8A5CDD" w14:textId="448F0A97">
      <w:pPr>
        <w:spacing w:before="240" w:after="0" w:line="240" w:lineRule="auto"/>
        <w:rPr>
          <w:rFonts w:ascii="Arial" w:hAnsi="Arial" w:cs="Arial" w:eastAsiaTheme="minorEastAsia"/>
          <w:b/>
          <w:lang w:eastAsia="zh-HK"/>
        </w:rPr>
      </w:pPr>
      <w:r>
        <w:rPr>
          <w:rFonts w:ascii="Arial" w:hAnsi="Arial" w:cs="Arial" w:eastAsiaTheme="minorEastAsia"/>
          <w:b/>
          <w:lang w:eastAsia="zh-HK"/>
        </w:rPr>
        <w:t xml:space="preserve">問答環節：</w:t>
      </w:r>
    </w:p>
    <w:p w:rsidRPr="009852DC" w:rsidR="00784787" w:rsidP="00784787" w:rsidRDefault="00784787" w14:paraId="0B9B8B2C" w14:textId="258B1BD5">
      <w:pPr>
        <w:pStyle w:val="ac"/>
        <w:numPr>
          <w:ilvl w:val="1"/>
          <w:numId w:val="26"/>
        </w:numPr>
        <w:spacing w:before="120" w:after="0" w:line="240" w:lineRule="auto"/>
        <w:ind w:start="839" w:hanging="357"/>
        <w:contextualSpacing w:val="0"/>
        <w:jc w:val="both"/>
        <w:rPr>
          <w:rFonts w:ascii="Arial" w:hAnsi="Arial" w:eastAsia="宋体" w:cs="Arial"/>
          <w:b/>
          <w:color w:val="000000"/>
          <w:szCs w:val="24"/>
          <w:lang w:eastAsia="zh-CN"/>
        </w:rPr>
      </w:pPr>
      <w:r>
        <w:rPr>
          <w:rFonts w:ascii="Arial" w:hAnsi="Arial" w:eastAsia="宋体" w:cs="Arial"/>
          <w:color w:val="000000"/>
          <w:szCs w:val="24"/>
          <w:lang w:eastAsia="zh-CN"/>
        </w:rPr>
        <w:t xml:space="preserve">簡報與演示結束後，將進行10分鐘問答環節。評審將提出</w:t>
      </w:r>
      <w:r w:rsidRPr="009852DC">
        <w:rPr>
          <w:rFonts w:ascii="Arial" w:hAnsi="Arial" w:cs="Arial"/>
          <w:lang w:eastAsia="zh-HK"/>
        </w:rPr>
        <w:t xml:space="preserve">問題</w:t>
      </w:r>
      <w:r>
        <w:rPr>
          <w:rFonts w:ascii="Arial" w:hAnsi="Arial" w:eastAsia="宋体" w:cs="Arial"/>
          <w:color w:val="000000"/>
          <w:szCs w:val="24"/>
          <w:lang w:eastAsia="zh-CN"/>
        </w:rPr>
        <w:t xml:space="preserve">以釐清您的工作與解決方案，同時提供機會讓您進一步闡述參與專案過程中的思考與反思。 </w:t>
      </w:r>
    </w:p>
    <w:p w:rsidRPr="00DC265B" w:rsidR="00784787" w:rsidP="00784787" w:rsidRDefault="00784787" w14:paraId="6936D82B" w14:textId="77777777">
      <w:pPr>
        <w:pStyle w:val="ac"/>
        <w:numPr>
          <w:ilvl w:val="1"/>
          <w:numId w:val="26"/>
        </w:numPr>
        <w:spacing w:before="120" w:after="0" w:line="240" w:lineRule="auto"/>
        <w:ind w:start="839" w:hanging="357"/>
        <w:contextualSpacing w:val="0"/>
        <w:jc w:val="both"/>
        <w:rPr>
          <w:rFonts w:ascii="Arial" w:hAnsi="Arial" w:eastAsia="宋体" w:cs="Arial"/>
          <w:color w:val="FF0000"/>
          <w:szCs w:val="24"/>
          <w:lang w:eastAsia="zh-CN"/>
        </w:rPr>
      </w:pPr>
      <w:r w:rsidRPr="00DC265B">
        <w:rPr>
          <w:rFonts w:ascii="Arial" w:hAnsi="Arial" w:eastAsia="宋体" w:cs="Arial"/>
          <w:color w:val="FF0000"/>
          <w:szCs w:val="24"/>
          <w:lang w:eastAsia="zh-CN"/>
        </w:rPr>
        <w:t xml:space="preserve">請注意，問答環節對展現批判性思維至關重要，將對本次評分佔比產生顯著影響。 </w:t>
      </w:r>
    </w:p>
    <w:p w:rsidRPr="00784787" w:rsidR="00784787" w:rsidP="00784787" w:rsidRDefault="00784787" w14:paraId="6F10AD6E" w14:textId="24E113C3">
      <w:pPr>
        <w:spacing w:before="120" w:after="0" w:line="240" w:lineRule="auto"/>
        <w:jc w:val="both"/>
        <w:rPr>
          <w:rFonts w:ascii="Arial" w:hAnsi="Arial" w:cs="Arial"/>
          <w:lang w:eastAsia="zh-HK"/>
        </w:rPr>
      </w:pPr>
      <w:r w:rsidRPr="00784787">
        <w:rPr>
          <w:rFonts w:ascii="Arial" w:hAnsi="Arial" w:cs="Arial"/>
          <w:lang w:eastAsia="zh-HK"/>
        </w:rPr>
        <w:t xml:space="preserve">簡報</w:t>
      </w:r>
      <w:r>
        <w:rPr>
          <w:rFonts w:ascii="Arial" w:hAnsi="Arial" w:cs="Arial"/>
          <w:lang w:eastAsia="zh-HK"/>
        </w:rPr>
        <w:t xml:space="preserve">、</w:t>
      </w:r>
      <w:r>
        <w:rPr>
          <w:rFonts w:ascii="Arial" w:hAnsi="Arial" w:cs="Arial"/>
          <w:lang w:eastAsia="zh-HK"/>
        </w:rPr>
        <w:t xml:space="preserve">實作展示及問答環節</w:t>
      </w:r>
      <w:r w:rsidRPr="00784787">
        <w:rPr>
          <w:rFonts w:ascii="Arial" w:hAnsi="Arial" w:cs="Arial"/>
          <w:lang w:eastAsia="zh-HK"/>
        </w:rPr>
        <w:t xml:space="preserve">的具體日期與時間</w:t>
      </w:r>
      <w:r w:rsidRPr="00784787">
        <w:rPr>
          <w:rFonts w:ascii="Arial" w:hAnsi="Arial" w:cs="Arial"/>
          <w:lang w:eastAsia="zh-HK"/>
        </w:rPr>
        <w:t xml:space="preserve">將另行公告，暫定</w:t>
      </w:r>
      <w:r>
        <w:rPr>
          <w:rFonts w:ascii="Arial" w:hAnsi="Arial" w:cs="Arial"/>
          <w:lang w:eastAsia="zh-HK"/>
        </w:rPr>
        <w:t xml:space="preserve">於2025年12月7日當週</w:t>
      </w:r>
      <w:r w:rsidRPr="00784787">
        <w:rPr>
          <w:rFonts w:ascii="Arial" w:hAnsi="Arial" w:cs="Arial"/>
          <w:lang w:eastAsia="zh-HK"/>
        </w:rPr>
        <w:t xml:space="preserve">舉行</w:t>
      </w:r>
      <w:r w:rsidRPr="00784787">
        <w:rPr>
          <w:rFonts w:ascii="Arial" w:hAnsi="Arial" w:cs="Arial"/>
          <w:lang w:eastAsia="zh-HK"/>
        </w:rPr>
        <w:t xml:space="preserve">。  </w:t>
      </w:r>
    </w:p>
    <w:p w:rsidR="00ED60AF" w:rsidP="00784787" w:rsidRDefault="00784787" w14:paraId="61BB55DA" w14:textId="77C77849">
      <w:pPr>
        <w:spacing w:before="120" w:after="0" w:line="240" w:lineRule="auto"/>
        <w:jc w:val="both"/>
        <w:rPr>
          <w:rFonts w:ascii="Arial" w:hAnsi="Arial" w:cs="Arial" w:eastAsiaTheme="minorEastAsia"/>
          <w:b/>
          <w:lang w:eastAsia="zh-HK"/>
        </w:rPr>
      </w:pPr>
      <w:r w:rsidRPr="00784787">
        <w:rPr>
          <w:rFonts w:ascii="Arial" w:hAnsi="Arial" w:cs="Arial"/>
          <w:lang w:eastAsia="zh-HK"/>
        </w:rPr>
        <w:t xml:space="preserve">請務必準時加入會議並備妥所有設備。評審不會等待您設置或載入簡報</w:t>
      </w:r>
      <w:r>
        <w:rPr>
          <w:rFonts w:ascii="Arial" w:hAnsi="Arial" w:cs="Arial"/>
          <w:lang w:eastAsia="zh-HK"/>
        </w:rPr>
        <w:t xml:space="preserve">與</w:t>
      </w:r>
      <w:r w:rsidRPr="00784787">
        <w:rPr>
          <w:rFonts w:ascii="Arial" w:hAnsi="Arial" w:cs="Arial"/>
          <w:lang w:eastAsia="zh-HK"/>
        </w:rPr>
        <w:t xml:space="preserve">展示材料，您必須嚴格遵守時間限制。若未能於規定時限內完成所有內容，恕不給予額外補救時間；同樣地，遲到將導致自身時間損失且不予補救。 </w:t>
      </w:r>
    </w:p>
    <w:p w:rsidRPr="00BA09FF" w:rsidR="00C05498" w:rsidP="00BA09FF" w:rsidRDefault="00D257DD" w14:paraId="4EF7883B" w14:textId="22A65298">
      <w:pPr>
        <w:spacing w:before="240" w:after="0" w:line="240" w:lineRule="auto"/>
        <w:rPr>
          <w:rFonts w:ascii="Arial" w:hAnsi="Arial" w:cs="Arial" w:eastAsiaTheme="minorEastAsia"/>
          <w:b/>
          <w:lang w:eastAsia="zh-HK"/>
        </w:rPr>
      </w:pPr>
      <w:r>
        <w:rPr>
          <w:rFonts w:ascii="Arial" w:hAnsi="Arial" w:cs="Arial" w:eastAsiaTheme="minorEastAsia"/>
          <w:b/>
          <w:lang w:eastAsia="zh-HK"/>
        </w:rPr>
        <w:t xml:space="preserve">專案</w:t>
      </w:r>
      <w:r w:rsidRPr="00BA09FF" w:rsidR="00014861">
        <w:rPr>
          <w:rFonts w:ascii="Arial" w:hAnsi="Arial" w:cs="Arial" w:eastAsiaTheme="minorEastAsia"/>
          <w:b/>
          <w:lang w:eastAsia="zh-HK"/>
        </w:rPr>
        <w:t xml:space="preserve">報告</w:t>
      </w:r>
      <w:r w:rsidR="00307C83">
        <w:rPr>
          <w:rFonts w:ascii="Arial" w:hAnsi="Arial" w:cs="Arial" w:eastAsiaTheme="minorEastAsia"/>
          <w:b/>
          <w:lang w:eastAsia="zh-HK"/>
        </w:rPr>
        <w:t xml:space="preserve">：</w:t>
      </w:r>
    </w:p>
    <w:p w:rsidR="00C05498" w:rsidP="0062002B" w:rsidRDefault="00294258" w14:paraId="4458B4E6" w14:textId="0F5D543C">
      <w:pPr>
        <w:pStyle w:val="ac"/>
        <w:numPr>
          <w:ilvl w:val="1"/>
          <w:numId w:val="26"/>
        </w:numPr>
        <w:spacing w:before="120" w:after="0" w:line="240" w:lineRule="auto"/>
        <w:contextualSpacing w:val="0"/>
        <w:jc w:val="both"/>
        <w:rPr>
          <w:rFonts w:ascii="Arial" w:hAnsi="Arial" w:cs="Arial"/>
          <w:lang w:eastAsia="zh-HK"/>
        </w:rPr>
      </w:pPr>
      <w:r>
        <w:rPr>
          <w:rFonts w:ascii="Arial" w:hAnsi="Arial" w:cs="Arial"/>
          <w:lang w:eastAsia="zh-HK"/>
        </w:rPr>
        <w:t xml:space="preserve">須提交書面報告詳述</w:t>
      </w:r>
      <w:r w:rsidR="0040524F">
        <w:rPr>
          <w:rFonts w:ascii="Arial" w:hAnsi="Arial" w:cs="Arial"/>
          <w:lang w:eastAsia="zh-HK"/>
        </w:rPr>
        <w:t xml:space="preserve">伺服器</w:t>
      </w:r>
      <w:r>
        <w:rPr>
          <w:rFonts w:ascii="Arial" w:hAnsi="Arial" w:cs="Arial"/>
          <w:lang w:eastAsia="zh-HK"/>
        </w:rPr>
        <w:t xml:space="preserve">API與客戶端應用程式的</w:t>
      </w:r>
      <w:r>
        <w:rPr>
          <w:rFonts w:ascii="Arial" w:hAnsi="Arial" w:cs="Arial"/>
          <w:lang w:eastAsia="zh-HK"/>
        </w:rPr>
        <w:t xml:space="preserve">設計及技術細節</w:t>
      </w:r>
      <w:r>
        <w:rPr>
          <w:rFonts w:ascii="Arial" w:hAnsi="Arial" w:cs="Arial"/>
          <w:lang w:eastAsia="zh-HK"/>
        </w:rPr>
        <w:t xml:space="preserve">。</w:t>
      </w:r>
      <w:r w:rsidRPr="0062002B" w:rsidR="0062002B">
        <w:rPr>
          <w:rFonts w:ascii="Arial" w:hAnsi="Arial" w:cs="Arial"/>
          <w:lang w:eastAsia="zh-HK"/>
        </w:rPr>
        <w:t xml:space="preserve">請審慎思考報告應涵蓋之重要核心內容，並以邏輯架構組織內容。必要時可將內容劃分為多個章節與子節。務必仔細詳閱本課程作業規範及評分標準。</w:t>
      </w:r>
    </w:p>
    <w:p w:rsidR="00294258" w:rsidP="00F220B8" w:rsidRDefault="00294258" w14:paraId="072197A6" w14:textId="4E0D4AE7">
      <w:pPr>
        <w:pStyle w:val="ac"/>
        <w:numPr>
          <w:ilvl w:val="1"/>
          <w:numId w:val="26"/>
        </w:numPr>
        <w:spacing w:before="120" w:after="0" w:line="240" w:lineRule="auto"/>
        <w:ind w:start="839" w:hanging="357"/>
        <w:contextualSpacing w:val="0"/>
        <w:jc w:val="both"/>
        <w:rPr>
          <w:rFonts w:ascii="Arial" w:hAnsi="Arial" w:cs="Arial"/>
          <w:lang w:eastAsia="zh-HK"/>
        </w:rPr>
      </w:pPr>
      <w:r>
        <w:rPr>
          <w:rFonts w:ascii="Arial" w:hAnsi="Arial" w:cs="Arial"/>
          <w:lang w:eastAsia="zh-HK"/>
        </w:rPr>
        <w:t xml:space="preserve">報告結構與內容雖由您自行決定，但下列項目必須包含在內。</w:t>
      </w:r>
      <w:r w:rsidR="00127460">
        <w:rPr>
          <w:rFonts w:ascii="Arial" w:hAnsi="Arial" w:cs="Arial"/>
          <w:lang w:eastAsia="zh-HK"/>
        </w:rPr>
        <w:t xml:space="preserve">（請注意，此清單僅列出</w:t>
      </w:r>
      <w:r w:rsidR="00127460">
        <w:rPr>
          <w:rFonts w:ascii="Arial" w:hAnsi="Arial" w:cs="Arial"/>
          <w:lang w:eastAsia="zh-HK"/>
        </w:rPr>
        <w:t xml:space="preserve">您</w:t>
      </w:r>
      <w:r w:rsidR="00127460">
        <w:rPr>
          <w:rFonts w:ascii="Arial" w:hAnsi="Arial" w:cs="Arial"/>
          <w:lang w:eastAsia="zh-HK"/>
        </w:rPr>
        <w:lastRenderedPageBreak/>
      </w:r>
      <w:r w:rsidR="00127460">
        <w:rPr>
          <w:rFonts w:ascii="Arial" w:hAnsi="Arial" w:cs="Arial"/>
          <w:lang w:eastAsia="zh-HK"/>
        </w:rPr>
        <w:t xml:space="preserve"> 必須納入報告的內容，並非強制規定的報告結構。您可根據自身寫作需求設計報告架構。）</w:t>
      </w:r>
    </w:p>
    <w:p w:rsidR="0040524F" w:rsidP="0040524F" w:rsidRDefault="0040524F" w14:paraId="11955288" w14:textId="4C9208E8">
      <w:pPr>
        <w:numPr>
          <w:ilvl w:val="1"/>
          <w:numId w:val="38"/>
        </w:numPr>
        <w:spacing w:before="120" w:beforeLines="50" w:after="120" w:line="240" w:lineRule="auto"/>
        <w:outlineLvl w:val="1"/>
        <w:rPr>
          <w:rFonts w:ascii="Arial" w:hAnsi="Arial" w:cs="Arial"/>
          <w:bCs/>
          <w:iCs/>
          <w:lang w:eastAsia="zh-HK"/>
        </w:rPr>
      </w:pPr>
      <w:r w:rsidRPr="0041780C">
        <w:rPr>
          <w:rFonts w:ascii="Arial" w:hAnsi="Arial" w:cs="Arial"/>
          <w:b/>
          <w:bCs/>
          <w:iCs/>
          <w:lang w:eastAsia="zh-HK"/>
        </w:rPr>
        <w:t xml:space="preserve">封面頁 </w:t>
      </w:r>
      <w:r>
        <w:rPr>
          <w:rFonts w:ascii="Arial" w:hAnsi="Arial" w:cs="Arial"/>
          <w:bCs/>
          <w:iCs/>
          <w:lang w:eastAsia="zh-HK"/>
        </w:rPr>
        <w:t xml:space="preserve">– 必備項目，需標示模組代碼與模組名稱、小組成員姓名及學號等資訊。</w:t>
      </w:r>
    </w:p>
    <w:p w:rsidR="0040524F" w:rsidP="0040524F" w:rsidRDefault="0040524F" w14:paraId="288BD418" w14:textId="77777777">
      <w:pPr>
        <w:numPr>
          <w:ilvl w:val="1"/>
          <w:numId w:val="38"/>
        </w:numPr>
        <w:spacing w:before="120" w:beforeLines="50" w:after="120" w:line="240" w:lineRule="auto"/>
        <w:outlineLvl w:val="1"/>
        <w:rPr>
          <w:rFonts w:ascii="Arial" w:hAnsi="Arial" w:cs="Arial"/>
          <w:bCs/>
          <w:iCs/>
          <w:lang w:eastAsia="zh-HK"/>
        </w:rPr>
      </w:pPr>
      <w:r w:rsidRPr="0041780C">
        <w:rPr>
          <w:rFonts w:ascii="Arial" w:hAnsi="Arial" w:cs="Arial"/>
          <w:b/>
          <w:bCs/>
          <w:iCs/>
          <w:lang w:eastAsia="zh-HK"/>
        </w:rPr>
        <w:t xml:space="preserve">目錄 </w:t>
      </w:r>
      <w:r>
        <w:rPr>
          <w:rFonts w:ascii="Arial" w:hAnsi="Arial" w:cs="Arial"/>
          <w:bCs/>
          <w:iCs/>
          <w:lang w:eastAsia="zh-HK"/>
        </w:rPr>
        <w:t xml:space="preserve">– 建議添加章節與小節編號以清晰呈現報告架構。目錄中每項條目均須標註對應頁碼。</w:t>
      </w:r>
    </w:p>
    <w:p w:rsidR="0040524F" w:rsidP="0040524F" w:rsidRDefault="0040524F" w14:paraId="17546866" w14:textId="77777777">
      <w:pPr>
        <w:numPr>
          <w:ilvl w:val="1"/>
          <w:numId w:val="38"/>
        </w:numPr>
        <w:spacing w:before="120" w:beforeLines="50" w:after="120" w:line="240" w:lineRule="auto"/>
        <w:outlineLvl w:val="1"/>
        <w:rPr>
          <w:rFonts w:ascii="Arial" w:hAnsi="Arial" w:cs="Arial"/>
          <w:bCs/>
          <w:iCs/>
          <w:lang w:eastAsia="zh-HK"/>
        </w:rPr>
      </w:pPr>
      <w:r>
        <w:rPr>
          <w:rFonts w:ascii="Arial" w:hAnsi="Arial" w:cs="Arial"/>
          <w:b/>
          <w:bCs/>
          <w:iCs/>
          <w:lang w:eastAsia="zh-HK"/>
        </w:rPr>
        <w:t xml:space="preserve">圖表目錄 </w:t>
      </w:r>
      <w:r>
        <w:rPr>
          <w:rFonts w:ascii="Arial" w:hAnsi="Arial" w:cs="Arial"/>
          <w:bCs/>
          <w:iCs/>
          <w:lang w:eastAsia="zh-HK"/>
        </w:rPr>
        <w:t xml:space="preserve">– 若報告含大量圖表，可考慮增列圖表目錄。每幅圖表需編號並附說明文字，圖表說明置於圖表底部。圖表目錄應列出各圖表編號、說明文字及對應頁碼。 </w:t>
      </w:r>
    </w:p>
    <w:p w:rsidR="0040524F" w:rsidP="0040524F" w:rsidRDefault="0040524F" w14:paraId="1C35D611" w14:textId="77777777">
      <w:pPr>
        <w:numPr>
          <w:ilvl w:val="1"/>
          <w:numId w:val="38"/>
        </w:numPr>
        <w:spacing w:before="120" w:beforeLines="50" w:after="120" w:line="240" w:lineRule="auto"/>
        <w:outlineLvl w:val="1"/>
        <w:rPr>
          <w:rFonts w:ascii="Arial" w:hAnsi="Arial" w:cs="Arial"/>
          <w:bCs/>
          <w:iCs/>
          <w:lang w:eastAsia="zh-HK"/>
        </w:rPr>
      </w:pPr>
      <w:r>
        <w:rPr>
          <w:rFonts w:ascii="Arial" w:hAnsi="Arial" w:cs="Arial"/>
          <w:b/>
          <w:bCs/>
          <w:iCs/>
          <w:lang w:eastAsia="zh-HK"/>
        </w:rPr>
        <w:t xml:space="preserve">表格目錄 </w:t>
      </w:r>
      <w:r>
        <w:rPr>
          <w:rFonts w:ascii="Arial" w:hAnsi="Arial" w:cs="Arial"/>
          <w:bCs/>
          <w:iCs/>
          <w:lang w:eastAsia="zh-HK"/>
        </w:rPr>
        <w:t xml:space="preserve">– 與圖表目錄類似，但適用於表格。請注意表格說明文字應置於圖表上方而非下方。 </w:t>
      </w:r>
    </w:p>
    <w:p w:rsidR="0040524F" w:rsidP="0040524F" w:rsidRDefault="0040524F" w14:paraId="586208D1" w14:textId="4B7FDDE3">
      <w:pPr>
        <w:numPr>
          <w:ilvl w:val="1"/>
          <w:numId w:val="38"/>
        </w:numPr>
        <w:spacing w:before="120" w:beforeLines="50" w:after="120" w:line="240" w:lineRule="auto"/>
        <w:outlineLvl w:val="1"/>
        <w:rPr>
          <w:rFonts w:ascii="Arial" w:hAnsi="Arial" w:cs="Arial"/>
          <w:bCs/>
          <w:iCs/>
          <w:lang w:eastAsia="zh-HK"/>
        </w:rPr>
      </w:pPr>
      <w:r w:rsidRPr="0041780C">
        <w:rPr>
          <w:rFonts w:ascii="Arial" w:hAnsi="Arial" w:cs="Arial"/>
          <w:b/>
          <w:bCs/>
          <w:iCs/>
          <w:lang w:eastAsia="zh-HK"/>
        </w:rPr>
        <w:t xml:space="preserve">背景說明 </w:t>
      </w:r>
      <w:r>
        <w:rPr>
          <w:rFonts w:ascii="Arial" w:hAnsi="Arial" w:cs="Arial"/>
          <w:bCs/>
          <w:iCs/>
          <w:lang w:eastAsia="zh-HK"/>
        </w:rPr>
        <w:t xml:space="preserve">–</w:t>
      </w:r>
      <w:r w:rsidR="00413DA3">
        <w:rPr>
          <w:rFonts w:ascii="Arial" w:hAnsi="Arial" w:cs="Arial"/>
          <w:bCs/>
          <w:iCs/>
          <w:lang w:eastAsia="zh-HK"/>
        </w:rPr>
        <w:t xml:space="preserve"> 問題情境為何？</w:t>
      </w:r>
      <w:r>
        <w:rPr>
          <w:rFonts w:ascii="Arial" w:hAnsi="Arial" w:cs="Arial"/>
          <w:bCs/>
          <w:iCs/>
          <w:lang w:eastAsia="zh-HK"/>
        </w:rPr>
        <w:t xml:space="preserve">應用程式的預期目的為何？</w:t>
      </w:r>
      <w:r w:rsidR="00413DA3">
        <w:rPr>
          <w:rFonts w:ascii="Arial" w:hAnsi="Arial" w:cs="Arial"/>
          <w:bCs/>
          <w:iCs/>
          <w:lang w:eastAsia="zh-HK"/>
        </w:rPr>
        <w:t xml:space="preserve">本專案已完成哪些工作？</w:t>
      </w:r>
    </w:p>
    <w:p w:rsidR="002A0A53" w:rsidP="009A14CB" w:rsidRDefault="002A0A53" w14:paraId="53486027" w14:textId="12D38F5A">
      <w:pPr>
        <w:numPr>
          <w:ilvl w:val="1"/>
          <w:numId w:val="38"/>
        </w:numPr>
        <w:spacing w:before="120" w:beforeLines="50" w:after="120" w:line="240" w:lineRule="auto"/>
        <w:outlineLvl w:val="1"/>
        <w:rPr>
          <w:rFonts w:ascii="Arial" w:hAnsi="Arial" w:cs="Arial"/>
          <w:bCs/>
          <w:iCs/>
          <w:color w:val="FF0000"/>
          <w:lang w:eastAsia="zh-HK"/>
        </w:rPr>
      </w:pPr>
      <w:r w:rsidRPr="002A0A53">
        <w:rPr>
          <w:rFonts w:ascii="Arial" w:hAnsi="Arial" w:cs="Arial"/>
          <w:b/>
          <w:bCs/>
          <w:iCs/>
          <w:color w:val="FF0000"/>
          <w:lang w:eastAsia="zh-HK"/>
        </w:rPr>
        <w:t xml:space="preserve">採用的</w:t>
      </w:r>
      <w:r>
        <w:rPr>
          <w:rFonts w:ascii="Arial" w:hAnsi="Arial" w:cs="Arial"/>
          <w:b/>
          <w:bCs/>
          <w:iCs/>
          <w:color w:val="FF0000"/>
          <w:lang w:eastAsia="zh-HK"/>
        </w:rPr>
        <w:t xml:space="preserve">軟體模式與</w:t>
      </w:r>
      <w:r w:rsidRPr="005365E5" w:rsidR="006F1B29">
        <w:rPr>
          <w:rFonts w:ascii="Arial" w:hAnsi="Arial" w:cs="Arial"/>
          <w:b/>
          <w:bCs/>
          <w:iCs/>
          <w:color w:val="FF0000"/>
          <w:lang w:eastAsia="zh-HK"/>
        </w:rPr>
        <w:t xml:space="preserve">網頁應用程式</w:t>
      </w:r>
      <w:r w:rsidRPr="005365E5" w:rsidR="00B82DD0">
        <w:rPr>
          <w:rFonts w:ascii="Arial" w:hAnsi="Arial" w:cs="Arial"/>
          <w:b/>
          <w:bCs/>
          <w:iCs/>
          <w:color w:val="FF0000"/>
          <w:lang w:eastAsia="zh-HK"/>
        </w:rPr>
        <w:t xml:space="preserve">架構</w:t>
      </w:r>
    </w:p>
    <w:p w:rsidR="002A0A53" w:rsidP="002A0A53" w:rsidRDefault="00413DA3" w14:paraId="411E3177" w14:textId="77777777">
      <w:pPr>
        <w:numPr>
          <w:ilvl w:val="2"/>
          <w:numId w:val="38"/>
        </w:numPr>
        <w:spacing w:before="120" w:beforeLines="50" w:after="120" w:line="240" w:lineRule="auto"/>
        <w:outlineLvl w:val="1"/>
        <w:rPr>
          <w:rFonts w:ascii="Arial" w:hAnsi="Arial" w:cs="Arial"/>
          <w:bCs/>
          <w:iCs/>
          <w:color w:val="FF0000"/>
          <w:lang w:eastAsia="zh-HK"/>
        </w:rPr>
      </w:pPr>
      <w:r w:rsidRPr="005365E5">
        <w:rPr>
          <w:rFonts w:ascii="Arial" w:hAnsi="Arial" w:cs="Arial"/>
          <w:bCs/>
          <w:iCs/>
          <w:color w:val="FF0000"/>
          <w:lang w:eastAsia="zh-HK"/>
        </w:rPr>
        <w:t xml:space="preserve">能否列舉並描述不同網頁應用架構？ </w:t>
      </w:r>
    </w:p>
    <w:p w:rsidR="002A0A53" w:rsidP="002A0A53" w:rsidRDefault="00413DA3" w14:paraId="1814C2F5" w14:textId="7B8254EF">
      <w:pPr>
        <w:numPr>
          <w:ilvl w:val="2"/>
          <w:numId w:val="38"/>
        </w:numPr>
        <w:spacing w:before="120" w:beforeLines="50" w:after="120" w:line="240" w:lineRule="auto"/>
        <w:outlineLvl w:val="1"/>
        <w:rPr>
          <w:rFonts w:ascii="Arial" w:hAnsi="Arial" w:cs="Arial"/>
          <w:bCs/>
          <w:iCs/>
          <w:color w:val="FF0000"/>
          <w:lang w:eastAsia="zh-HK"/>
        </w:rPr>
      </w:pPr>
      <w:r w:rsidR="002A0A53">
        <w:rPr>
          <w:rFonts w:ascii="Arial" w:hAnsi="Arial" w:cs="Arial"/>
          <w:bCs/>
          <w:iCs/>
          <w:color w:val="FF0000"/>
          <w:lang w:eastAsia="zh-HK"/>
        </w:rPr>
        <w:t xml:space="preserve">您在工作中採用了</w:t>
      </w:r>
      <w:r w:rsidRPr="005365E5">
        <w:rPr>
          <w:rFonts w:ascii="Arial" w:hAnsi="Arial" w:cs="Arial"/>
          <w:bCs/>
          <w:iCs/>
          <w:color w:val="FF0000"/>
          <w:lang w:eastAsia="zh-HK"/>
        </w:rPr>
        <w:t xml:space="preserve">何種架構</w:t>
      </w:r>
      <w:r w:rsidR="002A0A53">
        <w:rPr>
          <w:rFonts w:ascii="Arial" w:hAnsi="Arial" w:cs="Arial"/>
          <w:bCs/>
          <w:iCs/>
          <w:color w:val="FF0000"/>
          <w:lang w:eastAsia="zh-HK"/>
        </w:rPr>
        <w:t xml:space="preserve">？其採用原因為何？</w:t>
      </w:r>
    </w:p>
    <w:p w:rsidR="002A0A53" w:rsidP="002A0A53" w:rsidRDefault="002A0A53" w14:paraId="52013FF9" w14:textId="23DFEB60">
      <w:pPr>
        <w:numPr>
          <w:ilvl w:val="2"/>
          <w:numId w:val="38"/>
        </w:numPr>
        <w:spacing w:before="120" w:beforeLines="50" w:after="120" w:line="240" w:lineRule="auto"/>
        <w:outlineLvl w:val="1"/>
        <w:rPr>
          <w:rFonts w:ascii="Arial" w:hAnsi="Arial" w:cs="Arial"/>
          <w:bCs/>
          <w:iCs/>
          <w:color w:val="FF0000"/>
          <w:lang w:eastAsia="zh-HK"/>
        </w:rPr>
      </w:pPr>
      <w:r>
        <w:rPr>
          <w:rFonts w:ascii="Arial" w:hAnsi="Arial" w:cs="Arial"/>
          <w:bCs/>
          <w:iCs/>
          <w:color w:val="FF0000"/>
          <w:lang w:eastAsia="zh-HK"/>
        </w:rPr>
        <w:t xml:space="preserve">能否列舉並說明您工作中採用的軟體模式？</w:t>
      </w:r>
    </w:p>
    <w:p w:rsidRPr="005365E5" w:rsidR="002C7C06" w:rsidP="002A0A53" w:rsidRDefault="002A0A53" w14:paraId="6EE68294" w14:textId="6BDDD6B3">
      <w:pPr>
        <w:numPr>
          <w:ilvl w:val="2"/>
          <w:numId w:val="38"/>
        </w:numPr>
        <w:spacing w:before="120" w:beforeLines="50" w:after="120" w:line="240" w:lineRule="auto"/>
        <w:outlineLvl w:val="1"/>
        <w:rPr>
          <w:rFonts w:ascii="Arial" w:hAnsi="Arial" w:cs="Arial"/>
          <w:bCs/>
          <w:iCs/>
          <w:color w:val="FF0000"/>
          <w:lang w:eastAsia="zh-HK"/>
        </w:rPr>
      </w:pPr>
      <w:r>
        <w:rPr>
          <w:rFonts w:ascii="Arial" w:hAnsi="Arial" w:cs="Arial"/>
          <w:bCs/>
          <w:iCs/>
          <w:color w:val="FF0000"/>
          <w:lang w:eastAsia="zh-HK"/>
        </w:rPr>
        <w:t xml:space="preserve">架構元件如何</w:t>
      </w:r>
      <w:r w:rsidRPr="005365E5" w:rsidR="00413DA3">
        <w:rPr>
          <w:rFonts w:ascii="Arial" w:hAnsi="Arial" w:cs="Arial"/>
          <w:bCs/>
          <w:iCs/>
          <w:color w:val="FF0000"/>
          <w:lang w:eastAsia="zh-HK"/>
        </w:rPr>
        <w:t xml:space="preserve">協同運作以達成網頁應用的最終目標？</w:t>
      </w:r>
    </w:p>
    <w:p w:rsidRPr="006E73BF" w:rsidR="006E73BF" w:rsidP="006E73BF" w:rsidRDefault="006E73BF" w14:paraId="79FCFE1A" w14:textId="2F3CCF48">
      <w:pPr>
        <w:numPr>
          <w:ilvl w:val="1"/>
          <w:numId w:val="38"/>
        </w:numPr>
        <w:spacing w:before="120" w:beforeLines="50" w:after="120" w:line="240" w:lineRule="auto"/>
        <w:outlineLvl w:val="1"/>
        <w:rPr>
          <w:rFonts w:ascii="Arial" w:hAnsi="Arial" w:cs="Arial"/>
          <w:bCs/>
          <w:iCs/>
          <w:color w:val="FF0000"/>
          <w:lang w:eastAsia="zh-HK"/>
        </w:rPr>
      </w:pPr>
      <w:r>
        <w:rPr>
          <w:rFonts w:ascii="Arial" w:hAnsi="Arial" w:cs="Arial"/>
          <w:b/>
          <w:bCs/>
          <w:iCs/>
          <w:color w:val="FF0000"/>
          <w:lang w:eastAsia="zh-HK"/>
        </w:rPr>
        <w:t xml:space="preserve">採用的開發工具、函式庫與框架</w:t>
      </w:r>
    </w:p>
    <w:p w:rsidRPr="006E73BF" w:rsidR="00AA6817" w:rsidP="006E73BF" w:rsidRDefault="006E73BF" w14:paraId="2225FDBA" w14:textId="304A458C">
      <w:pPr>
        <w:numPr>
          <w:ilvl w:val="2"/>
          <w:numId w:val="38"/>
        </w:numPr>
        <w:spacing w:before="120" w:beforeLines="50" w:after="120" w:line="240" w:lineRule="auto"/>
        <w:outlineLvl w:val="1"/>
        <w:rPr>
          <w:rFonts w:ascii="Arial" w:hAnsi="Arial" w:cs="Arial"/>
          <w:bCs/>
          <w:iCs/>
          <w:lang w:eastAsia="zh-HK"/>
        </w:rPr>
      </w:pPr>
      <w:r>
        <w:rPr>
          <w:rFonts w:ascii="Arial" w:hAnsi="Arial" w:cs="Arial"/>
          <w:bCs/>
          <w:iCs/>
          <w:color w:val="FF0000"/>
          <w:lang w:eastAsia="zh-HK"/>
        </w:rPr>
        <w:t xml:space="preserve">您採用了</w:t>
      </w:r>
      <w:r w:rsidRPr="006E73BF">
        <w:rPr>
          <w:rFonts w:ascii="Arial" w:hAnsi="Arial" w:cs="Arial"/>
          <w:bCs/>
          <w:iCs/>
          <w:color w:val="FF0000"/>
          <w:lang w:eastAsia="zh-HK"/>
        </w:rPr>
        <w:t xml:space="preserve">哪些</w:t>
      </w:r>
      <w:r>
        <w:rPr>
          <w:rFonts w:ascii="Arial" w:hAnsi="Arial" w:cs="Arial"/>
          <w:bCs/>
          <w:iCs/>
          <w:color w:val="FF0000"/>
          <w:lang w:eastAsia="zh-HK"/>
        </w:rPr>
        <w:t xml:space="preserve">開發工具、函式庫與框架？</w:t>
      </w:r>
    </w:p>
    <w:p w:rsidRPr="006E73BF" w:rsidR="006E73BF" w:rsidP="006E73BF" w:rsidRDefault="006E73BF" w14:paraId="13049E78" w14:textId="467B1102">
      <w:pPr>
        <w:numPr>
          <w:ilvl w:val="2"/>
          <w:numId w:val="38"/>
        </w:numPr>
        <w:spacing w:before="120" w:beforeLines="50" w:after="120" w:line="240" w:lineRule="auto"/>
        <w:outlineLvl w:val="1"/>
        <w:rPr>
          <w:rFonts w:ascii="Arial" w:hAnsi="Arial" w:cs="Arial"/>
          <w:bCs/>
          <w:iCs/>
          <w:lang w:eastAsia="zh-HK"/>
        </w:rPr>
      </w:pPr>
      <w:r>
        <w:rPr>
          <w:rFonts w:ascii="Arial" w:hAnsi="Arial" w:cs="Arial"/>
          <w:bCs/>
          <w:iCs/>
          <w:color w:val="FF0000"/>
          <w:lang w:eastAsia="zh-HK"/>
        </w:rPr>
        <w:t xml:space="preserve">這些工具、函式庫與框架具備哪些特性？</w:t>
      </w:r>
    </w:p>
    <w:p w:rsidRPr="006E73BF" w:rsidR="006E73BF" w:rsidP="006E73BF" w:rsidRDefault="006E73BF" w14:paraId="2EC18232" w14:textId="53F57F67">
      <w:pPr>
        <w:numPr>
          <w:ilvl w:val="2"/>
          <w:numId w:val="38"/>
        </w:numPr>
        <w:spacing w:before="120" w:beforeLines="50" w:after="120" w:line="240" w:lineRule="auto"/>
        <w:outlineLvl w:val="1"/>
        <w:rPr>
          <w:rFonts w:ascii="Arial" w:hAnsi="Arial" w:cs="Arial"/>
          <w:bCs/>
          <w:iCs/>
          <w:lang w:eastAsia="zh-HK"/>
        </w:rPr>
      </w:pPr>
      <w:r>
        <w:rPr>
          <w:rFonts w:ascii="Arial" w:hAnsi="Arial" w:cs="Arial"/>
          <w:bCs/>
          <w:iCs/>
          <w:color w:val="FF0000"/>
          <w:lang w:eastAsia="zh-HK"/>
        </w:rPr>
        <w:t xml:space="preserve">為何選擇這些工具應用於您的專案？</w:t>
      </w:r>
    </w:p>
    <w:p w:rsidRPr="00AA6817" w:rsidR="006E73BF" w:rsidP="006E73BF" w:rsidRDefault="006E73BF" w14:paraId="206C18D1" w14:textId="033D1376">
      <w:pPr>
        <w:numPr>
          <w:ilvl w:val="2"/>
          <w:numId w:val="38"/>
        </w:numPr>
        <w:spacing w:before="120" w:beforeLines="50" w:after="120" w:line="240" w:lineRule="auto"/>
        <w:outlineLvl w:val="1"/>
        <w:rPr>
          <w:rFonts w:ascii="Arial" w:hAnsi="Arial" w:cs="Arial"/>
          <w:bCs/>
          <w:iCs/>
          <w:lang w:eastAsia="zh-HK"/>
        </w:rPr>
      </w:pPr>
      <w:r>
        <w:rPr>
          <w:rFonts w:ascii="Arial" w:hAnsi="Arial" w:cs="Arial"/>
          <w:bCs/>
          <w:iCs/>
          <w:color w:val="FF0000"/>
          <w:lang w:eastAsia="zh-HK"/>
        </w:rPr>
        <w:t xml:space="preserve">相較於使用低階程式設計結構（如純 JavaScript 結合 HTML/CSS）作為獨立且分離的程式設計單元來開發網頁應用程式，採用這些工具、函式庫與框架有何優勢？ </w:t>
      </w:r>
    </w:p>
    <w:p w:rsidR="0040524F" w:rsidP="00413DA3" w:rsidRDefault="0040524F" w14:paraId="6BA0B4C3" w14:textId="23F4A981">
      <w:pPr>
        <w:numPr>
          <w:ilvl w:val="1"/>
          <w:numId w:val="38"/>
        </w:numPr>
        <w:spacing w:before="120" w:beforeLines="50" w:after="120" w:line="240" w:lineRule="auto"/>
        <w:outlineLvl w:val="1"/>
        <w:rPr>
          <w:rFonts w:ascii="Arial" w:hAnsi="Arial" w:cs="Arial"/>
          <w:bCs/>
          <w:iCs/>
          <w:lang w:eastAsia="zh-HK"/>
        </w:rPr>
      </w:pPr>
      <w:r w:rsidRPr="00413DA3">
        <w:rPr>
          <w:rFonts w:ascii="Arial" w:hAnsi="Arial" w:cs="Arial"/>
          <w:b/>
          <w:bCs/>
          <w:iCs/>
          <w:lang w:eastAsia="zh-HK"/>
        </w:rPr>
        <w:t xml:space="preserve">RESTful </w:t>
      </w:r>
      <w:r w:rsidR="00AC4C9B">
        <w:rPr>
          <w:rFonts w:ascii="Arial" w:hAnsi="Arial" w:cs="Arial"/>
          <w:b/>
          <w:bCs/>
          <w:iCs/>
          <w:lang w:eastAsia="zh-HK"/>
        </w:rPr>
        <w:t xml:space="preserve">API</w:t>
      </w:r>
      <w:r>
        <w:rPr>
          <w:rFonts w:ascii="Arial" w:hAnsi="Arial" w:cs="Arial"/>
          <w:bCs/>
          <w:iCs/>
          <w:lang w:eastAsia="zh-HK"/>
        </w:rPr>
        <w:t xml:space="preserve"> 規範，包含請求</w:t>
      </w:r>
      <w:r w:rsidR="00B84F2C">
        <w:rPr>
          <w:rFonts w:ascii="Arial" w:hAnsi="Arial" w:cs="Arial"/>
          <w:bCs/>
          <w:iCs/>
          <w:lang w:eastAsia="zh-HK"/>
        </w:rPr>
        <w:t xml:space="preserve">與回應</w:t>
      </w:r>
      <w:r>
        <w:rPr>
          <w:rFonts w:ascii="Arial" w:hAnsi="Arial" w:cs="Arial"/>
          <w:bCs/>
          <w:iCs/>
          <w:lang w:eastAsia="zh-HK"/>
        </w:rPr>
        <w:t xml:space="preserve">格式及錯誤代碼規範</w:t>
      </w:r>
      <w:r w:rsidR="00127460">
        <w:rPr>
          <w:rFonts w:ascii="Arial" w:hAnsi="Arial" w:cs="Arial"/>
          <w:bCs/>
          <w:iCs/>
          <w:lang w:eastAsia="zh-HK"/>
        </w:rPr>
        <w:t xml:space="preserve">。若需定義大量 API，可考慮將完整 API 規範列為附錄，並在核心報告內容中提供簡要摘要。 </w:t>
      </w:r>
    </w:p>
    <w:p w:rsidR="0040524F" w:rsidP="00413DA3" w:rsidRDefault="0040524F" w14:paraId="7D9DA01B" w14:textId="383D1F84">
      <w:pPr>
        <w:numPr>
          <w:ilvl w:val="1"/>
          <w:numId w:val="38"/>
        </w:numPr>
        <w:spacing w:before="120" w:beforeLines="50" w:after="120" w:line="240" w:lineRule="auto"/>
        <w:outlineLvl w:val="1"/>
        <w:rPr>
          <w:rFonts w:ascii="Arial" w:hAnsi="Arial" w:cs="Arial"/>
          <w:bCs/>
          <w:iCs/>
          <w:lang w:eastAsia="zh-HK"/>
        </w:rPr>
      </w:pPr>
      <w:r w:rsidR="0047576A">
        <w:rPr>
          <w:rFonts w:ascii="Arial" w:hAnsi="Arial" w:cs="Arial"/>
          <w:b/>
          <w:bCs/>
          <w:iCs/>
          <w:lang w:eastAsia="zh-HK"/>
        </w:rPr>
        <w:t xml:space="preserve">客戶端</w:t>
      </w:r>
      <w:r>
        <w:rPr>
          <w:rFonts w:ascii="Arial" w:hAnsi="Arial" w:cs="Arial"/>
          <w:bCs/>
          <w:iCs/>
          <w:lang w:eastAsia="zh-HK"/>
        </w:rPr>
        <w:t xml:space="preserve">應用程式所提供之客戶端</w:t>
      </w:r>
      <w:r w:rsidRPr="00413DA3">
        <w:rPr>
          <w:rFonts w:ascii="Arial" w:hAnsi="Arial" w:cs="Arial"/>
          <w:b/>
          <w:bCs/>
          <w:iCs/>
          <w:lang w:eastAsia="zh-HK"/>
        </w:rPr>
        <w:t xml:space="preserve">功能</w:t>
      </w:r>
      <w:r w:rsidRPr="00413DA3">
        <w:rPr>
          <w:rFonts w:ascii="Arial" w:hAnsi="Arial" w:cs="Arial"/>
          <w:b/>
          <w:bCs/>
          <w:iCs/>
          <w:lang w:eastAsia="zh-HK"/>
        </w:rPr>
        <w:t xml:space="preserve">規範</w:t>
      </w:r>
      <w:r w:rsidR="00127460">
        <w:rPr>
          <w:rFonts w:ascii="Arial" w:hAnsi="Arial" w:cs="Arial"/>
          <w:bCs/>
          <w:iCs/>
          <w:lang w:eastAsia="zh-HK"/>
        </w:rPr>
        <w:t xml:space="preserve">。</w:t>
      </w:r>
    </w:p>
    <w:p w:rsidR="00413DA3" w:rsidP="00413DA3" w:rsidRDefault="0040524F" w14:paraId="2E372887" w14:textId="26C3ADC3">
      <w:pPr>
        <w:numPr>
          <w:ilvl w:val="1"/>
          <w:numId w:val="38"/>
        </w:numPr>
        <w:spacing w:before="120" w:beforeLines="50" w:after="120" w:line="240" w:lineRule="auto"/>
        <w:outlineLvl w:val="1"/>
        <w:rPr>
          <w:rFonts w:ascii="Arial" w:hAnsi="Arial" w:cs="Arial"/>
          <w:bCs/>
          <w:iCs/>
          <w:lang w:eastAsia="zh-HK"/>
        </w:rPr>
      </w:pPr>
      <w:r w:rsidRPr="00413DA3">
        <w:rPr>
          <w:rFonts w:ascii="Arial" w:hAnsi="Arial" w:cs="Arial"/>
          <w:b/>
          <w:bCs/>
          <w:iCs/>
          <w:lang w:eastAsia="zh-HK"/>
        </w:rPr>
        <w:t xml:space="preserve">產品</w:t>
      </w:r>
      <w:r w:rsidR="00413DA3">
        <w:rPr>
          <w:rFonts w:ascii="Arial" w:hAnsi="Arial" w:cs="Arial"/>
          <w:bCs/>
          <w:iCs/>
          <w:lang w:eastAsia="zh-HK"/>
        </w:rPr>
        <w:t xml:space="preserve">評估——從多角度批判性思考網頁應用的優劣勢，包括但不限於：伺服器 API 的完整性</w:t>
      </w:r>
      <w:r w:rsidR="007170F2">
        <w:rPr>
          <w:rFonts w:ascii="Arial" w:hAnsi="Arial" w:cs="Arial"/>
          <w:bCs/>
          <w:iCs/>
          <w:lang w:eastAsia="zh-HK"/>
        </w:rPr>
        <w:t xml:space="preserve">、客戶端應用功能與易用性、網頁架構的利弊、所選開發工具與平台的優缺點，以及透過本專案所獲取的網頁應用開發經驗等。 </w:t>
      </w:r>
      <w:r w:rsidR="007170F2">
        <w:rPr>
          <w:rFonts w:ascii="Arial" w:hAnsi="Arial" w:cs="Arial"/>
          <w:bCs/>
          <w:iCs/>
          <w:lang w:eastAsia="zh-HK"/>
        </w:rPr>
        <w:br/>
      </w:r>
      <w:r w:rsidR="007170F2">
        <w:rPr>
          <w:rFonts w:ascii="Arial" w:hAnsi="Arial" w:cs="Arial"/>
          <w:bCs/>
          <w:iCs/>
          <w:lang w:eastAsia="zh-HK"/>
        </w:rPr>
        <w:br/>
      </w:r>
      <w:r w:rsidRPr="006F1B29" w:rsidR="00B11E78">
        <w:rPr>
          <w:rFonts w:ascii="Arial" w:hAnsi="Arial" w:cs="Arial"/>
          <w:b/>
          <w:bCs/>
          <w:iCs/>
          <w:color w:val="FF0000"/>
          <w:u w:val="single"/>
          <w:lang w:eastAsia="zh-HK"/>
        </w:rPr>
        <w:t xml:space="preserve">提醒</w:t>
      </w:r>
      <w:r w:rsidRPr="006F1B29" w:rsidR="00B11E78">
        <w:rPr>
          <w:rFonts w:ascii="Arial" w:hAnsi="Arial" w:cs="Arial"/>
          <w:bCs/>
          <w:iCs/>
          <w:color w:val="FF0000"/>
          <w:lang w:eastAsia="zh-HK"/>
        </w:rPr>
        <w:t xml:space="preserve">：評估要求您</w:t>
      </w:r>
      <w:r w:rsidRPr="006F1B29" w:rsidR="00B11E78">
        <w:rPr>
          <w:rFonts w:ascii="Arial" w:hAnsi="Arial" w:cs="Arial"/>
          <w:bCs/>
          <w:iCs/>
          <w:color w:val="FF0000"/>
          <w:lang w:eastAsia="zh-HK"/>
        </w:rPr>
        <w:t xml:space="preserve">針對</w:t>
      </w:r>
      <w:r w:rsidRPr="006F1B29" w:rsidR="00B11E78">
        <w:rPr>
          <w:rFonts w:ascii="Arial" w:hAnsi="Arial" w:cs="Arial"/>
          <w:bCs/>
          <w:iCs/>
          <w:color w:val="FF0000"/>
          <w:lang w:eastAsia="zh-HK"/>
        </w:rPr>
        <w:lastRenderedPageBreak/>
      </w:r>
      <w:r w:rsidRPr="006F1B29" w:rsidR="00B11E78">
        <w:rPr>
          <w:rFonts w:ascii="Arial" w:hAnsi="Arial" w:cs="Arial"/>
          <w:bCs/>
          <w:iCs/>
          <w:color w:val="FF0000"/>
          <w:lang w:eastAsia="zh-HK"/>
        </w:rPr>
        <w:t xml:space="preserve"> 專案成果</w:t>
      </w:r>
      <w:r w:rsidRPr="006F1B29" w:rsidR="00B11E78">
        <w:rPr>
          <w:rFonts w:ascii="Arial" w:hAnsi="Arial" w:cs="Arial"/>
          <w:bCs/>
          <w:iCs/>
          <w:color w:val="FF0000"/>
          <w:lang w:eastAsia="zh-HK"/>
        </w:rPr>
        <w:t xml:space="preserve">進行自主批判性思考與</w:t>
      </w:r>
      <w:r w:rsidRPr="006F1B29" w:rsidR="00B11E78">
        <w:rPr>
          <w:rFonts w:ascii="Arial" w:hAnsi="Arial" w:cs="Arial"/>
          <w:bCs/>
          <w:iCs/>
          <w:color w:val="FF0000"/>
          <w:lang w:eastAsia="zh-HK"/>
        </w:rPr>
        <w:t xml:space="preserve">反思，</w:t>
      </w:r>
      <w:r w:rsidR="00B11E78">
        <w:rPr>
          <w:rFonts w:ascii="Arial" w:hAnsi="Arial" w:cs="Arial"/>
          <w:bCs/>
          <w:iCs/>
          <w:color w:val="FF0000"/>
          <w:lang w:eastAsia="zh-HK"/>
        </w:rPr>
        <w:t xml:space="preserve">而非僅</w:t>
      </w:r>
      <w:r w:rsidRPr="006F1B29" w:rsidR="00B11E78">
        <w:rPr>
          <w:rFonts w:ascii="Arial" w:hAnsi="Arial" w:cs="Arial"/>
          <w:bCs/>
          <w:iCs/>
          <w:color w:val="FF0000"/>
          <w:lang w:eastAsia="zh-HK"/>
        </w:rPr>
        <w:t xml:space="preserve">陳述事實性內容（如Angular框架定義、RESTful架構原理等）。</w:t>
      </w:r>
      <w:r w:rsidR="00B11E78">
        <w:rPr>
          <w:rFonts w:ascii="Arial" w:hAnsi="Arial" w:cs="Arial"/>
          <w:bCs/>
          <w:iCs/>
          <w:color w:val="FF0000"/>
          <w:lang w:eastAsia="zh-HK"/>
        </w:rPr>
        <w:t xml:space="preserve">您需分享透過本專案實踐所獲得的經驗與教訓。</w:t>
      </w:r>
      <w:r w:rsidRPr="006F1B29" w:rsidR="00B11E78">
        <w:rPr>
          <w:rFonts w:ascii="Arial" w:hAnsi="Arial" w:cs="Arial"/>
          <w:bCs/>
          <w:iCs/>
          <w:color w:val="FF0000"/>
          <w:lang w:eastAsia="zh-HK"/>
        </w:rPr>
        <w:t xml:space="preserve">若僅提供事實性內容，將導致評分極低甚至不予計分。</w:t>
      </w:r>
    </w:p>
    <w:p w:rsidR="0040524F" w:rsidP="00413DA3" w:rsidRDefault="0040524F" w14:paraId="30E5A4DD" w14:textId="4A3166C3">
      <w:pPr>
        <w:numPr>
          <w:ilvl w:val="1"/>
          <w:numId w:val="38"/>
        </w:numPr>
        <w:spacing w:before="120" w:beforeLines="50" w:after="120" w:line="240" w:lineRule="auto"/>
        <w:outlineLvl w:val="1"/>
        <w:rPr>
          <w:rFonts w:ascii="Arial" w:hAnsi="Arial" w:cs="Arial"/>
          <w:bCs/>
          <w:iCs/>
          <w:lang w:eastAsia="zh-HK"/>
        </w:rPr>
      </w:pPr>
      <w:r w:rsidRPr="00CB1CB4">
        <w:rPr>
          <w:rFonts w:ascii="Arial" w:hAnsi="Arial" w:cs="Arial"/>
          <w:b/>
          <w:bCs/>
          <w:iCs/>
          <w:lang w:eastAsia="zh-HK"/>
        </w:rPr>
        <w:t xml:space="preserve">針對未來改進的建議</w:t>
      </w:r>
      <w:r>
        <w:rPr>
          <w:rFonts w:ascii="Arial" w:hAnsi="Arial" w:cs="Arial"/>
          <w:bCs/>
          <w:iCs/>
          <w:lang w:eastAsia="zh-HK"/>
        </w:rPr>
        <w:t xml:space="preserve">，應涵蓋伺服器端與客戶端應用</w:t>
      </w:r>
      <w:r w:rsidR="00CB1CB4">
        <w:rPr>
          <w:rFonts w:ascii="Arial" w:hAnsi="Arial" w:cs="Arial"/>
          <w:bCs/>
          <w:iCs/>
          <w:lang w:eastAsia="zh-HK"/>
        </w:rPr>
        <w:t xml:space="preserve">程式，並可包含整體應用程式架構的優化方案。每項建議需附上合理依據，說明該建議</w:t>
      </w:r>
      <w:r w:rsidR="006F1B29">
        <w:rPr>
          <w:rFonts w:ascii="Arial" w:hAnsi="Arial" w:cs="Arial"/>
          <w:bCs/>
          <w:iCs/>
          <w:lang w:eastAsia="zh-HK"/>
        </w:rPr>
        <w:t xml:space="preserve">值得在未來實施的</w:t>
      </w:r>
      <w:r w:rsidR="00CB1CB4">
        <w:rPr>
          <w:rFonts w:ascii="Arial" w:hAnsi="Arial" w:cs="Arial"/>
          <w:bCs/>
          <w:iCs/>
          <w:lang w:eastAsia="zh-HK"/>
        </w:rPr>
        <w:t xml:space="preserve">理由</w:t>
      </w:r>
      <w:r w:rsidR="006F1B29">
        <w:rPr>
          <w:rFonts w:ascii="Arial" w:hAnsi="Arial" w:cs="Arial"/>
          <w:bCs/>
          <w:iCs/>
          <w:lang w:eastAsia="zh-HK"/>
        </w:rPr>
        <w:t xml:space="preserve">。 </w:t>
      </w:r>
      <w:r w:rsidR="006F1B29">
        <w:rPr>
          <w:rFonts w:ascii="Arial" w:hAnsi="Arial" w:cs="Arial"/>
          <w:bCs/>
          <w:iCs/>
          <w:lang w:eastAsia="zh-HK"/>
        </w:rPr>
        <w:br/>
      </w:r>
      <w:r w:rsidR="006F1B29">
        <w:rPr>
          <w:rFonts w:ascii="Arial" w:hAnsi="Arial" w:cs="Arial"/>
          <w:bCs/>
          <w:iCs/>
          <w:lang w:eastAsia="zh-HK"/>
        </w:rPr>
        <w:br/>
      </w:r>
      <w:r w:rsidRPr="00713166" w:rsidR="006F1B29">
        <w:rPr>
          <w:rFonts w:ascii="Arial" w:hAnsi="Arial" w:cs="Arial"/>
          <w:b/>
          <w:bCs/>
          <w:iCs/>
          <w:color w:val="FF0000"/>
          <w:u w:val="single"/>
          <w:lang w:eastAsia="zh-HK"/>
        </w:rPr>
        <w:t xml:space="preserve">提醒</w:t>
      </w:r>
      <w:r w:rsidRPr="00713166" w:rsidR="006F1B29">
        <w:rPr>
          <w:rFonts w:ascii="Arial" w:hAnsi="Arial" w:cs="Arial"/>
          <w:bCs/>
          <w:iCs/>
          <w:color w:val="FF0000"/>
          <w:lang w:eastAsia="zh-HK"/>
        </w:rPr>
        <w:t xml:space="preserve">：未來改進建議須基於問題情境且與工作相關，而非泛泛而談。</w:t>
      </w:r>
      <w:r w:rsidRPr="00713166" w:rsidR="005F103A">
        <w:rPr>
          <w:rFonts w:ascii="Arial" w:hAnsi="Arial" w:cs="Arial"/>
          <w:bCs/>
          <w:iCs/>
          <w:color w:val="FF0000"/>
          <w:lang w:eastAsia="zh-HK"/>
        </w:rPr>
        <w:t xml:space="preserve">不良範例如：(1)</w:t>
      </w:r>
      <w:r w:rsidRPr="00713166" w:rsidR="006F1B29">
        <w:rPr>
          <w:rFonts w:ascii="Arial" w:hAnsi="Arial" w:cs="Arial"/>
          <w:bCs/>
          <w:iCs/>
          <w:color w:val="FF0000"/>
          <w:lang w:eastAsia="zh-HK"/>
        </w:rPr>
        <w:t xml:space="preserve">僅提出</w:t>
      </w:r>
      <w:r w:rsidRPr="00713166" w:rsidR="005F103A">
        <w:rPr>
          <w:rFonts w:ascii="Arial" w:hAnsi="Arial" w:cs="Arial"/>
          <w:bCs/>
          <w:iCs/>
          <w:color w:val="FF0000"/>
          <w:lang w:eastAsia="zh-HK"/>
        </w:rPr>
        <w:t xml:space="preserve">「提升使用者友善度」卻未說明具體方式，(2)</w:t>
      </w:r>
      <w:r w:rsidRPr="00713166" w:rsidR="00713166">
        <w:rPr>
          <w:rFonts w:ascii="Arial" w:hAnsi="Arial" w:cs="Arial"/>
          <w:bCs/>
          <w:iCs/>
          <w:color w:val="FF0000"/>
          <w:lang w:eastAsia="zh-HK"/>
        </w:rPr>
        <w:t xml:space="preserve">主張「強化安全性」卻未闡明方法與理由等。 </w:t>
      </w:r>
    </w:p>
    <w:p w:rsidR="0040524F" w:rsidP="0040524F" w:rsidRDefault="0040524F" w14:paraId="449DA1B4" w14:textId="77777777">
      <w:pPr>
        <w:numPr>
          <w:ilvl w:val="1"/>
          <w:numId w:val="38"/>
        </w:numPr>
        <w:spacing w:before="120" w:beforeLines="50" w:after="120" w:line="240" w:lineRule="auto"/>
        <w:outlineLvl w:val="1"/>
        <w:rPr>
          <w:rFonts w:ascii="Arial" w:hAnsi="Arial" w:cs="Arial"/>
          <w:bCs/>
          <w:iCs/>
          <w:lang w:eastAsia="zh-HK"/>
        </w:rPr>
      </w:pPr>
      <w:r>
        <w:rPr>
          <w:rFonts w:ascii="Arial" w:hAnsi="Arial" w:cs="Arial"/>
          <w:bCs/>
          <w:iCs/>
          <w:lang w:eastAsia="zh-HK"/>
        </w:rPr>
        <w:t xml:space="preserve">結論——必備要素。引用Grammarly.com定義：</w:t>
      </w:r>
      <w:r w:rsidRPr="0041780C">
        <w:rPr>
          <w:rFonts w:ascii="Arial" w:hAnsi="Arial" w:cs="Arial"/>
          <w:bCs/>
          <w:i/>
          <w:iCs/>
          <w:lang w:eastAsia="zh-HK"/>
        </w:rPr>
        <w:t xml:space="preserve">「將</w:t>
      </w:r>
      <w:r w:rsidRPr="0041780C">
        <w:rPr>
          <w:rFonts w:ascii="Arial" w:hAnsi="Arial" w:cs="Arial"/>
          <w:bCs/>
          <w:i/>
          <w:iCs/>
          <w:lang w:eastAsia="zh-HK"/>
        </w:rPr>
        <w:t xml:space="preserve">分析要</w:t>
      </w:r>
      <w:r w:rsidRPr="0041780C">
        <w:rPr>
          <w:rFonts w:ascii="Arial" w:hAnsi="Arial" w:cs="Arial"/>
          <w:bCs/>
          <w:i/>
          <w:iCs/>
          <w:lang w:eastAsia="zh-HK"/>
        </w:rPr>
        <w:t xml:space="preserve">點</w:t>
      </w:r>
      <w:r w:rsidRPr="0041780C">
        <w:rPr>
          <w:rFonts w:ascii="Arial" w:hAnsi="Arial" w:cs="Arial"/>
          <w:bCs/>
          <w:i/>
          <w:iCs/>
          <w:lang w:eastAsia="zh-HK"/>
        </w:rPr>
        <w:t xml:space="preserve">精煉為簡潔總結</w:t>
      </w:r>
      <w:r>
        <w:rPr>
          <w:rFonts w:ascii="Arial" w:hAnsi="Arial" w:cs="Arial"/>
          <w:bCs/>
          <w:iCs/>
          <w:lang w:eastAsia="zh-HK"/>
        </w:rPr>
        <w:t xml:space="preserve">」且</w:t>
      </w:r>
      <w:r w:rsidRPr="0041780C">
        <w:rPr>
          <w:rFonts w:ascii="Arial" w:hAnsi="Arial" w:cs="Arial"/>
          <w:bCs/>
          <w:i/>
          <w:iCs/>
          <w:lang w:eastAsia="zh-HK"/>
        </w:rPr>
        <w:t xml:space="preserve">「有效的結論段落應明確向讀者傳達</w:t>
      </w:r>
      <w:r>
        <w:rPr>
          <w:rFonts w:ascii="Arial" w:hAnsi="Arial" w:cs="Arial"/>
          <w:bCs/>
          <w:iCs/>
          <w:lang w:eastAsia="zh-HK"/>
        </w:rPr>
        <w:t xml:space="preserve">：</w:t>
      </w:r>
      <w:r w:rsidRPr="0041780C">
        <w:rPr>
          <w:rFonts w:ascii="Arial" w:hAnsi="Arial" w:cs="Arial"/>
          <w:bCs/>
          <w:i/>
          <w:iCs/>
          <w:lang w:eastAsia="zh-HK"/>
        </w:rPr>
        <w:t xml:space="preserve">您已完成預設的論證目標</w:t>
      </w:r>
      <w:r>
        <w:rPr>
          <w:rFonts w:ascii="Arial" w:hAnsi="Arial" w:cs="Arial"/>
          <w:bCs/>
          <w:iCs/>
          <w:lang w:eastAsia="zh-HK"/>
        </w:rPr>
        <w:t xml:space="preserve">。」[來源：grammarly.com]</w:t>
      </w:r>
    </w:p>
    <w:p w:rsidRPr="00127460" w:rsidR="00127460" w:rsidP="00127460" w:rsidRDefault="0040524F" w14:paraId="385CCC4F" w14:textId="3D94C92C">
      <w:pPr>
        <w:numPr>
          <w:ilvl w:val="1"/>
          <w:numId w:val="38"/>
        </w:numPr>
        <w:spacing w:before="120" w:beforeLines="50" w:after="120" w:line="240" w:lineRule="auto"/>
        <w:outlineLvl w:val="1"/>
        <w:rPr>
          <w:rFonts w:ascii="Arial" w:hAnsi="Arial" w:cs="Arial"/>
          <w:bCs/>
          <w:iCs/>
          <w:lang w:eastAsia="zh-HK"/>
        </w:rPr>
      </w:pPr>
      <w:r w:rsidRPr="0041780C">
        <w:rPr>
          <w:rFonts w:ascii="Arial" w:hAnsi="Arial" w:cs="Arial"/>
          <w:b/>
          <w:bCs/>
          <w:iCs/>
          <w:lang w:eastAsia="zh-HK"/>
        </w:rPr>
        <w:t xml:space="preserve">參考文獻與文內</w:t>
      </w:r>
      <w:r>
        <w:rPr>
          <w:rFonts w:ascii="Arial" w:hAnsi="Arial" w:cs="Arial"/>
          <w:bCs/>
          <w:iCs/>
          <w:lang w:eastAsia="zh-HK"/>
        </w:rPr>
        <w:t xml:space="preserve">引用——您不可能完全憑空創作。必然引用過他人軟體平台、概念、論述等資源。因此必須標註參考文獻與文內引用，讓讀者知悉資訊來源，並可自行深入探索。引用格式須</w:t>
      </w:r>
      <w:r w:rsidRPr="004E64B9">
        <w:rPr>
          <w:rFonts w:ascii="Arial" w:hAnsi="Arial" w:cs="Arial"/>
          <w:b/>
          <w:bCs/>
          <w:iCs/>
          <w:lang w:eastAsia="zh-HK"/>
        </w:rPr>
        <w:t xml:space="preserve">採用UWE-哈佛引用</w:t>
      </w:r>
      <w:r>
        <w:rPr>
          <w:rFonts w:ascii="Arial" w:hAnsi="Arial" w:cs="Arial"/>
          <w:b/>
          <w:bCs/>
          <w:iCs/>
          <w:lang w:eastAsia="zh-HK"/>
        </w:rPr>
        <w:t xml:space="preserve">風格，</w:t>
      </w:r>
      <w:r>
        <w:rPr>
          <w:rFonts w:ascii="Arial" w:hAnsi="Arial" w:cs="Arial"/>
          <w:bCs/>
          <w:iCs/>
          <w:lang w:eastAsia="zh-HK"/>
        </w:rPr>
        <w:t xml:space="preserve">詳見</w:t>
      </w:r>
      <w:r w:rsidRPr="00127460" w:rsidR="00127460">
        <w:rPr>
          <w:rFonts w:ascii="Arial" w:hAnsi="Arial" w:cs="Arial"/>
          <w:bCs/>
          <w:iCs/>
          <w:lang w:eastAsia="zh-HK"/>
        </w:rPr>
        <w:t xml:space="preserve">下方連結。</w:t>
      </w:r>
    </w:p>
    <w:p w:rsidRPr="00127460" w:rsidR="0040524F" w:rsidP="00127460" w:rsidRDefault="00127460" w14:paraId="6E515612" w14:textId="0A73FB76">
      <w:pPr>
        <w:spacing w:before="120" w:beforeLines="50" w:after="120" w:line="240" w:lineRule="auto"/>
        <w:ind w:start="1080"/>
        <w:outlineLvl w:val="1"/>
        <w:rPr>
          <w:rFonts w:ascii="Arial" w:hAnsi="Arial" w:cs="Arial"/>
          <w:bCs/>
          <w:iCs/>
          <w:lang w:eastAsia="zh-HK"/>
        </w:rPr>
      </w:pPr>
      <w:hyperlink w:history="1" r:id="rId17">
        <w:r w:rsidRPr="00AB474D">
          <w:rPr>
            <w:rStyle w:val="a5"/>
            <w:rFonts w:ascii="Arial" w:hAnsi="Arial" w:cs="Arial"/>
            <w:b/>
            <w:bCs/>
            <w:iCs/>
            <w:lang w:eastAsia="zh-HK"/>
          </w:rPr>
          <w:t xml:space="preserve">https://www.uwe.ac.uk/study/study-support/study-skills/referencing/uwe-bristol-harvard</w:t>
        </w:r>
      </w:hyperlink>
    </w:p>
    <w:p w:rsidR="00127460" w:rsidP="00127460" w:rsidRDefault="00127460" w14:paraId="65B425D7" w14:textId="77777777">
      <w:pPr>
        <w:spacing w:before="120" w:beforeLines="50" w:after="120" w:line="240" w:lineRule="auto"/>
        <w:ind w:start="1080"/>
        <w:outlineLvl w:val="1"/>
        <w:rPr>
          <w:rFonts w:ascii="Arial" w:hAnsi="Arial" w:cs="Arial"/>
          <w:bCs/>
          <w:iCs/>
          <w:lang w:eastAsia="zh-HK"/>
        </w:rPr>
      </w:pPr>
    </w:p>
    <w:p w:rsidRPr="00307C83" w:rsidR="00307C83" w:rsidP="00307C83" w:rsidRDefault="00307C83" w14:paraId="3D7E0EC4" w14:textId="373BF155">
      <w:pPr>
        <w:pStyle w:val="ac"/>
        <w:numPr>
          <w:ilvl w:val="1"/>
          <w:numId w:val="26"/>
        </w:numPr>
        <w:spacing w:before="120" w:after="0" w:line="240" w:lineRule="auto"/>
        <w:ind w:start="839" w:hanging="357"/>
        <w:contextualSpacing w:val="0"/>
        <w:jc w:val="both"/>
        <w:rPr>
          <w:rFonts w:ascii="Arial" w:hAnsi="Arial" w:cs="Arial"/>
          <w:bCs/>
          <w:iCs/>
          <w:lang w:eastAsia="zh-HK"/>
        </w:rPr>
      </w:pPr>
      <w:r>
        <w:rPr>
          <w:rFonts w:ascii="Arial" w:hAnsi="Arial" w:cs="Arial"/>
          <w:bCs/>
          <w:iCs/>
          <w:lang w:eastAsia="zh-HK"/>
        </w:rPr>
        <w:t xml:space="preserve">報告</w:t>
      </w:r>
      <w:r w:rsidRPr="00307C83">
        <w:rPr>
          <w:rFonts w:ascii="Arial" w:hAnsi="Arial" w:cs="Arial"/>
          <w:bCs/>
          <w:iCs/>
          <w:lang w:eastAsia="zh-HK"/>
        </w:rPr>
        <w:t xml:space="preserve">補充</w:t>
      </w:r>
      <w:r w:rsidRPr="00307C83">
        <w:rPr>
          <w:rFonts w:ascii="Arial" w:hAnsi="Arial" w:cs="Arial"/>
          <w:lang w:eastAsia="zh-HK"/>
        </w:rPr>
        <w:t xml:space="preserve">說明</w:t>
      </w:r>
      <w:r>
        <w:rPr>
          <w:rFonts w:ascii="Arial" w:hAnsi="Arial" w:cs="Arial"/>
          <w:bCs/>
          <w:iCs/>
          <w:lang w:eastAsia="zh-HK"/>
        </w:rPr>
        <w:t xml:space="preserve">：</w:t>
      </w:r>
    </w:p>
    <w:p w:rsidRPr="001F37EC" w:rsidR="0040524F" w:rsidP="00307C83" w:rsidRDefault="0040524F" w14:paraId="415FEF05" w14:textId="11A60E4B">
      <w:pPr>
        <w:numPr>
          <w:ilvl w:val="1"/>
          <w:numId w:val="38"/>
        </w:numPr>
        <w:spacing w:before="120" w:beforeLines="50" w:after="120" w:line="240" w:lineRule="auto"/>
        <w:outlineLvl w:val="1"/>
        <w:rPr>
          <w:rFonts w:ascii="Arial" w:hAnsi="Arial" w:cs="Arial"/>
          <w:bCs/>
          <w:iCs/>
          <w:color w:val="FF0000"/>
          <w:lang w:eastAsia="zh-HK"/>
        </w:rPr>
      </w:pPr>
      <w:r w:rsidRPr="001F37EC">
        <w:rPr>
          <w:rFonts w:ascii="Arial" w:hAnsi="Arial" w:cs="Arial"/>
          <w:b/>
          <w:bCs/>
          <w:iCs/>
          <w:color w:val="FF0000"/>
          <w:lang w:eastAsia="zh-HK"/>
        </w:rPr>
        <w:t xml:space="preserve">禁止使用螢幕截圖</w:t>
      </w:r>
      <w:r w:rsidRPr="001F37EC">
        <w:rPr>
          <w:rFonts w:ascii="Arial" w:hAnsi="Arial" w:cs="Arial"/>
          <w:bCs/>
          <w:iCs/>
          <w:color w:val="FF0000"/>
          <w:lang w:eastAsia="zh-HK"/>
        </w:rPr>
        <w:t xml:space="preserve">——您將進行實機演示，</w:t>
      </w:r>
      <w:r w:rsidRPr="001F37EC">
        <w:rPr>
          <w:rFonts w:ascii="Arial" w:hAnsi="Arial" w:cs="Arial"/>
          <w:bCs/>
          <w:iCs/>
          <w:color w:val="FF0000"/>
          <w:lang w:eastAsia="zh-HK"/>
        </w:rPr>
        <w:t xml:space="preserve">本報告</w:t>
      </w:r>
      <w:r w:rsidRPr="001F37EC">
        <w:rPr>
          <w:rFonts w:ascii="Arial" w:hAnsi="Arial" w:cs="Arial"/>
          <w:bCs/>
          <w:iCs/>
          <w:color w:val="FF0000"/>
          <w:lang w:eastAsia="zh-HK"/>
        </w:rPr>
        <w:t xml:space="preserve">並非操作指南。因此應用程式截圖不應作為核心</w:t>
      </w:r>
      <w:r w:rsidRPr="001F37EC">
        <w:rPr>
          <w:rFonts w:ascii="Arial" w:hAnsi="Arial" w:cs="Arial"/>
          <w:color w:val="FF0000"/>
          <w:lang w:eastAsia="zh-HK"/>
        </w:rPr>
        <w:t xml:space="preserve">內容</w:t>
      </w:r>
      <w:r w:rsidRPr="001F37EC">
        <w:rPr>
          <w:rFonts w:ascii="Arial" w:hAnsi="Arial" w:cs="Arial"/>
          <w:bCs/>
          <w:iCs/>
          <w:color w:val="FF0000"/>
          <w:lang w:eastAsia="zh-HK"/>
        </w:rPr>
        <w:t xml:space="preserve">呈現，若確有需要，請另行收錄於附錄。 </w:t>
      </w:r>
    </w:p>
    <w:p w:rsidRPr="001F37EC" w:rsidR="00307C83" w:rsidP="00307C83" w:rsidRDefault="00307C83" w14:paraId="2A7F0081" w14:textId="404BDC45">
      <w:pPr>
        <w:numPr>
          <w:ilvl w:val="1"/>
          <w:numId w:val="38"/>
        </w:numPr>
        <w:spacing w:before="120" w:beforeLines="50" w:after="120" w:line="240" w:lineRule="auto"/>
        <w:outlineLvl w:val="1"/>
        <w:rPr>
          <w:rFonts w:ascii="Arial" w:hAnsi="Arial" w:cs="Arial"/>
          <w:bCs/>
          <w:iCs/>
          <w:color w:val="FF0000"/>
          <w:lang w:eastAsia="zh-HK"/>
        </w:rPr>
      </w:pPr>
      <w:r w:rsidRPr="001F37EC">
        <w:rPr>
          <w:rFonts w:ascii="Arial" w:hAnsi="Arial" w:cs="Arial"/>
          <w:bCs/>
          <w:iCs/>
          <w:color w:val="FF0000"/>
          <w:lang w:eastAsia="zh-HK"/>
        </w:rPr>
        <w:t xml:space="preserve">無需</w:t>
      </w:r>
      <w:r w:rsidRPr="001F37EC">
        <w:rPr>
          <w:rFonts w:ascii="Arial" w:hAnsi="Arial" w:cs="Arial"/>
          <w:b/>
          <w:bCs/>
          <w:iCs/>
          <w:color w:val="FF0000"/>
          <w:lang w:eastAsia="zh-HK"/>
        </w:rPr>
        <w:t xml:space="preserve">列出</w:t>
      </w:r>
      <w:r w:rsidRPr="001F37EC">
        <w:rPr>
          <w:rFonts w:ascii="Arial" w:hAnsi="Arial" w:cs="Arial"/>
          <w:bCs/>
          <w:iCs/>
          <w:color w:val="FF0000"/>
          <w:lang w:eastAsia="zh-HK"/>
        </w:rPr>
        <w:t xml:space="preserve">原始碼——無論作為核心內容或附錄，皆無需提供原始碼。若需使用程式碼輔助說明內容，請</w:t>
      </w:r>
      <w:r w:rsidRPr="001F37EC">
        <w:rPr>
          <w:rFonts w:ascii="Arial" w:hAnsi="Arial" w:cs="Arial"/>
          <w:bCs/>
          <w:iCs/>
          <w:color w:val="FF0000"/>
          <w:lang w:eastAsia="zh-HK"/>
        </w:rPr>
        <w:t xml:space="preserve">嚴格控制</w:t>
      </w:r>
      <w:r w:rsidRPr="001F37EC" w:rsidR="00B33199">
        <w:rPr>
          <w:rFonts w:ascii="Arial" w:hAnsi="Arial" w:cs="Arial"/>
          <w:bCs/>
          <w:iCs/>
          <w:color w:val="FF0000"/>
          <w:lang w:eastAsia="zh-HK"/>
        </w:rPr>
        <w:t xml:space="preserve">數量，並確保程式碼</w:t>
      </w:r>
      <w:r w:rsidRPr="001F37EC" w:rsidR="00B33199">
        <w:rPr>
          <w:rFonts w:ascii="Arial" w:hAnsi="Arial" w:cs="Arial"/>
          <w:bCs/>
          <w:iCs/>
          <w:color w:val="FF0000"/>
          <w:lang w:eastAsia="zh-HK"/>
        </w:rPr>
        <w:t xml:space="preserve">僅</w:t>
      </w:r>
      <w:r w:rsidRPr="001F37EC" w:rsidR="00B33199">
        <w:rPr>
          <w:rFonts w:ascii="Arial" w:hAnsi="Arial" w:cs="Arial"/>
          <w:bCs/>
          <w:iCs/>
          <w:color w:val="FF0000"/>
          <w:lang w:eastAsia="zh-HK"/>
        </w:rPr>
        <w:t xml:space="preserve">用於闡釋</w:t>
      </w:r>
      <w:r w:rsidRPr="001F37EC" w:rsidR="00B33199">
        <w:rPr>
          <w:rFonts w:ascii="Arial" w:hAnsi="Arial" w:cs="Arial"/>
          <w:bCs/>
          <w:iCs/>
          <w:color w:val="FF0000"/>
          <w:lang w:eastAsia="zh-HK"/>
        </w:rPr>
        <w:t xml:space="preserve">高階</w:t>
      </w:r>
      <w:r w:rsidRPr="001F37EC" w:rsidR="00B33199">
        <w:rPr>
          <w:rFonts w:ascii="Arial" w:hAnsi="Arial" w:cs="Arial"/>
          <w:bCs/>
          <w:iCs/>
          <w:color w:val="FF0000"/>
          <w:lang w:eastAsia="zh-HK"/>
        </w:rPr>
        <w:t xml:space="preserve">概念。 </w:t>
      </w:r>
    </w:p>
    <w:p w:rsidR="00ED60AF" w:rsidRDefault="00ED60AF" w14:paraId="106ABB43" w14:textId="41B960DC">
      <w:pPr>
        <w:spacing w:after="0" w:line="240" w:lineRule="auto"/>
        <w:rPr>
          <w:rFonts w:ascii="Arial" w:hAnsi="Arial" w:cs="Arial" w:eastAsiaTheme="minorEastAsia"/>
          <w:b/>
          <w:lang w:eastAsia="zh-HK"/>
        </w:rPr>
      </w:pPr>
    </w:p>
    <w:p w:rsidRPr="00361098" w:rsidR="00344736" w:rsidP="00344736" w:rsidRDefault="00344736" w14:paraId="6B7B8B97" w14:textId="05A119E3">
      <w:pPr>
        <w:pBdr>
          <w:top w:val="single" w:color="auto" w:sz="4" w:space="1"/>
          <w:left w:val="single" w:color="auto" w:sz="4" w:space="4"/>
          <w:bottom w:val="single" w:color="auto" w:sz="4" w:space="1"/>
          <w:right w:val="single" w:color="auto" w:sz="4" w:space="4"/>
        </w:pBdr>
        <w:spacing w:after="0" w:line="240" w:lineRule="auto"/>
        <w:rPr>
          <w:rFonts w:ascii="Arial" w:hAnsi="Arial" w:cs="Arial" w:eastAsiaTheme="minorEastAsia"/>
          <w:b/>
          <w:lang w:eastAsia="zh-HK"/>
        </w:rPr>
      </w:pPr>
      <w:r>
        <w:rPr>
          <w:rFonts w:ascii="Arial" w:hAnsi="Arial" w:cs="Arial" w:eastAsiaTheme="minorEastAsia"/>
          <w:b/>
          <w:lang w:eastAsia="zh-HK"/>
        </w:rPr>
        <w:t xml:space="preserve">草稿提交</w:t>
      </w:r>
    </w:p>
    <w:p w:rsidR="00344736" w:rsidP="00344736" w:rsidRDefault="00344736" w14:paraId="7DA71E08" w14:textId="77777777">
      <w:pPr>
        <w:spacing w:after="0" w:line="240" w:lineRule="auto"/>
        <w:rPr>
          <w:rFonts w:ascii="Arial" w:hAnsi="Arial" w:cs="Arial" w:eastAsiaTheme="minorEastAsia"/>
          <w:lang w:eastAsia="zh-HK"/>
        </w:rPr>
      </w:pPr>
    </w:p>
    <w:p w:rsidR="00681601" w:rsidP="00F220B8" w:rsidRDefault="00344736" w14:paraId="123D2353" w14:textId="5C9B9FD2">
      <w:pPr>
        <w:spacing w:after="240" w:line="240" w:lineRule="auto"/>
        <w:jc w:val="both"/>
        <w:outlineLvl w:val="1"/>
        <w:rPr>
          <w:rFonts w:ascii="Arial" w:hAnsi="Arial" w:cs="Arial" w:eastAsiaTheme="minorEastAsia"/>
          <w:lang w:eastAsia="zh-HK"/>
        </w:rPr>
      </w:pPr>
      <w:r>
        <w:rPr>
          <w:rFonts w:ascii="Arial" w:hAnsi="Arial" w:cs="Arial" w:eastAsiaTheme="minorEastAsia"/>
          <w:lang w:eastAsia="zh-HK"/>
        </w:rPr>
        <w:t xml:space="preserve">為確保研究進度與方向正確，請</w:t>
      </w:r>
      <w:r w:rsidRPr="0019100C" w:rsidR="00440706">
        <w:rPr>
          <w:rFonts w:ascii="Arial" w:hAnsi="Arial" w:cs="Arial" w:eastAsiaTheme="minorEastAsia"/>
          <w:b/>
          <w:lang w:eastAsia="zh-HK"/>
        </w:rPr>
        <w:t xml:space="preserve">於2025年11月2日</w:t>
      </w:r>
      <w:r w:rsidRPr="0019100C">
        <w:rPr>
          <w:rFonts w:ascii="Arial" w:hAnsi="Arial" w:cs="Arial" w:eastAsiaTheme="minorEastAsia"/>
          <w:b/>
          <w:lang w:eastAsia="zh-HK"/>
        </w:rPr>
        <w:t xml:space="preserve">23:55前將</w:t>
      </w:r>
      <w:r>
        <w:rPr>
          <w:rFonts w:ascii="Arial" w:hAnsi="Arial" w:cs="Arial" w:eastAsiaTheme="minorEastAsia"/>
          <w:lang w:eastAsia="zh-HK"/>
        </w:rPr>
        <w:t xml:space="preserve">報告草稿及原型演示影片</w:t>
      </w:r>
      <w:r>
        <w:rPr>
          <w:rFonts w:ascii="Arial" w:hAnsi="Arial" w:cs="Arial" w:eastAsiaTheme="minorEastAsia"/>
          <w:lang w:eastAsia="zh-HK"/>
        </w:rPr>
        <w:t xml:space="preserve">提交至Moodle平台</w:t>
      </w:r>
      <w:r w:rsidR="008935A8">
        <w:rPr>
          <w:rFonts w:ascii="Arial" w:hAnsi="Arial" w:cs="Arial" w:eastAsiaTheme="minorEastAsia"/>
          <w:lang w:eastAsia="zh-HK"/>
        </w:rPr>
        <w:t xml:space="preserve">。 </w:t>
      </w:r>
    </w:p>
    <w:p w:rsidR="00E81DC0" w:rsidP="009F6D68" w:rsidRDefault="14FE9A4C" w14:paraId="2941D527" w14:textId="6AAEE662">
      <w:pPr>
        <w:spacing w:after="240" w:line="240" w:lineRule="auto"/>
        <w:jc w:val="both"/>
        <w:outlineLvl w:val="1"/>
        <w:rPr>
          <w:rFonts w:ascii="Arial" w:hAnsi="Arial" w:cs="Arial" w:eastAsiaTheme="minorEastAsia"/>
          <w:b/>
          <w:lang w:eastAsia="zh-HK"/>
        </w:rPr>
      </w:pPr>
      <w:r w:rsidRPr="00BA09FF">
        <w:rPr>
          <w:rFonts w:ascii="Arial" w:hAnsi="Arial" w:cs="Arial" w:eastAsiaTheme="minorEastAsia"/>
          <w:lang w:eastAsia="zh-HK"/>
        </w:rPr>
        <w:t xml:space="preserve">請注意草稿提交屬強制</w:t>
      </w:r>
      <w:r w:rsidR="008935A8">
        <w:rPr>
          <w:rFonts w:ascii="Arial" w:hAnsi="Arial" w:cs="Arial" w:eastAsiaTheme="minorEastAsia"/>
          <w:lang w:eastAsia="zh-HK"/>
        </w:rPr>
        <w:t xml:space="preserve">要求，此舉將有助您確認研究方向正確性，並在最終提交前完善成果。</w:t>
      </w:r>
      <w:r w:rsidR="007833A5">
        <w:rPr>
          <w:rFonts w:ascii="Arial" w:hAnsi="Arial" w:cs="Arial" w:eastAsiaTheme="minorEastAsia"/>
          <w:lang w:eastAsia="zh-HK"/>
        </w:rPr>
        <w:t xml:space="preserve">過往經驗顯示，未提交草稿的學生最終產出內容往往不符要求，因而獲得極低評分。若選擇不提交草稿，後果需自行承擔。 </w:t>
      </w:r>
      <w:r w:rsidR="00E81DC0">
        <w:rPr>
          <w:rFonts w:ascii="Arial" w:hAnsi="Arial" w:cs="Arial" w:eastAsiaTheme="minorEastAsia"/>
          <w:b/>
          <w:lang w:eastAsia="zh-HK"/>
        </w:rPr>
        <w:br w:type="page"/>
      </w:r>
    </w:p>
    <w:p w:rsidRPr="00361098" w:rsidR="00BE45F1" w:rsidP="00BE45F1" w:rsidRDefault="00BE45F1" w14:paraId="04213803" w14:textId="0AF30CE1">
      <w:pPr>
        <w:pBdr>
          <w:top w:val="single" w:color="auto" w:sz="4" w:space="1"/>
          <w:left w:val="single" w:color="auto" w:sz="4" w:space="4"/>
          <w:bottom w:val="single" w:color="auto" w:sz="4" w:space="1"/>
          <w:right w:val="single" w:color="auto" w:sz="4" w:space="4"/>
        </w:pBdr>
        <w:spacing w:after="0" w:line="240" w:lineRule="auto"/>
        <w:rPr>
          <w:rFonts w:ascii="Arial" w:hAnsi="Arial" w:cs="Arial" w:eastAsiaTheme="minorEastAsia"/>
          <w:b/>
          <w:lang w:eastAsia="zh-HK"/>
        </w:rPr>
      </w:pPr>
      <w:r>
        <w:rPr>
          <w:rFonts w:ascii="Arial" w:hAnsi="Arial" w:cs="Arial" w:eastAsiaTheme="minorEastAsia"/>
          <w:b/>
          <w:lang w:eastAsia="zh-HK"/>
        </w:rPr>
        <w:lastRenderedPageBreak/>
      </w:r>
      <w:r>
        <w:rPr>
          <w:rFonts w:ascii="Arial" w:hAnsi="Arial" w:cs="Arial" w:eastAsiaTheme="minorEastAsia"/>
          <w:b/>
          <w:lang w:eastAsia="zh-HK"/>
        </w:rPr>
        <w:t xml:space="preserve">提交規範</w:t>
      </w:r>
    </w:p>
    <w:p w:rsidR="00BE45F1" w:rsidP="00F558BA" w:rsidRDefault="00BE45F1" w14:paraId="021F9C3A" w14:textId="77777777">
      <w:pPr>
        <w:spacing w:after="0" w:line="240" w:lineRule="auto"/>
        <w:rPr>
          <w:rFonts w:ascii="Arial" w:hAnsi="Arial" w:cs="Arial" w:eastAsiaTheme="minorEastAsia"/>
          <w:lang w:eastAsia="zh-HK"/>
        </w:rPr>
      </w:pPr>
    </w:p>
    <w:p w:rsidR="00691BBF" w:rsidP="00691BBF" w:rsidRDefault="00691BBF" w14:paraId="06ACC171" w14:textId="48919590">
      <w:pPr>
        <w:spacing w:after="240" w:line="240" w:lineRule="auto"/>
        <w:outlineLvl w:val="1"/>
        <w:rPr>
          <w:rFonts w:ascii="Arial" w:hAnsi="Arial" w:cs="Arial" w:eastAsiaTheme="minorEastAsia"/>
          <w:lang w:eastAsia="zh-HK"/>
        </w:rPr>
      </w:pPr>
      <w:r>
        <w:rPr>
          <w:rFonts w:ascii="Arial" w:hAnsi="Arial" w:cs="Arial" w:eastAsiaTheme="minorEastAsia"/>
          <w:lang w:eastAsia="zh-HK"/>
        </w:rPr>
        <w:t xml:space="preserve">須提交</w:t>
      </w:r>
      <w:r>
        <w:rPr>
          <w:rFonts w:ascii="Arial" w:hAnsi="Arial" w:cs="Arial" w:eastAsiaTheme="minorEastAsia"/>
          <w:lang w:eastAsia="zh-HK"/>
        </w:rPr>
        <w:t xml:space="preserve">下列</w:t>
      </w:r>
      <w:r w:rsidR="00D257DD">
        <w:rPr>
          <w:rFonts w:ascii="Arial" w:hAnsi="Arial" w:cs="Arial" w:eastAsiaTheme="minorEastAsia"/>
          <w:lang w:eastAsia="zh-HK"/>
        </w:rPr>
        <w:t xml:space="preserve">五項</w:t>
      </w:r>
      <w:r>
        <w:rPr>
          <w:rFonts w:ascii="Arial" w:hAnsi="Arial" w:cs="Arial" w:eastAsiaTheme="minorEastAsia"/>
          <w:lang w:eastAsia="zh-HK"/>
        </w:rPr>
        <w:t xml:space="preserve">內容： </w:t>
      </w:r>
    </w:p>
    <w:p w:rsidRPr="00BE45F1" w:rsidR="00691BBF" w:rsidP="00691BBF" w:rsidRDefault="00691BBF" w14:paraId="34CCED1B" w14:textId="5D905F81">
      <w:pPr>
        <w:spacing w:after="0" w:line="240" w:lineRule="auto"/>
        <w:rPr>
          <w:rFonts w:ascii="Arial" w:hAnsi="Arial" w:cs="Arial" w:eastAsiaTheme="minorEastAsia"/>
          <w:lang w:eastAsia="zh-HK"/>
        </w:rPr>
      </w:pPr>
      <w:r>
        <w:rPr>
          <w:rFonts w:ascii="Arial" w:hAnsi="Arial" w:cs="Arial" w:eastAsiaTheme="minorEastAsia"/>
          <w:lang w:eastAsia="zh-HK"/>
        </w:rPr>
        <w:t xml:space="preserve">(1) 簡報PPT</w:t>
      </w:r>
    </w:p>
    <w:p w:rsidR="00691BBF" w:rsidP="00691BBF" w:rsidRDefault="00691BBF" w14:paraId="3AA3C574" w14:textId="77777777">
      <w:pPr>
        <w:spacing w:after="0" w:line="240" w:lineRule="auto"/>
        <w:rPr>
          <w:rFonts w:ascii="Arial" w:hAnsi="Arial" w:cs="Arial" w:eastAsiaTheme="minorEastAsia"/>
          <w:lang w:eastAsia="zh-HK"/>
        </w:rPr>
      </w:pPr>
    </w:p>
    <w:p w:rsidR="00BE45F1" w:rsidP="00F558BA" w:rsidRDefault="00691BBF" w14:paraId="79CE8B9F" w14:textId="4668A992">
      <w:pPr>
        <w:spacing w:after="0" w:line="240" w:lineRule="auto"/>
        <w:rPr>
          <w:rFonts w:ascii="Arial" w:hAnsi="Arial" w:cs="Arial" w:eastAsiaTheme="minorEastAsia"/>
          <w:lang w:eastAsia="zh-HK"/>
        </w:rPr>
      </w:pPr>
      <w:r>
        <w:rPr>
          <w:rFonts w:ascii="Arial" w:hAnsi="Arial" w:cs="Arial" w:eastAsiaTheme="minorEastAsia"/>
          <w:lang w:eastAsia="zh-HK"/>
        </w:rPr>
        <w:t xml:space="preserve">(</w:t>
      </w:r>
      <w:r w:rsidR="000A5C90">
        <w:rPr>
          <w:rFonts w:ascii="Arial" w:hAnsi="Arial" w:cs="Arial" w:eastAsiaTheme="minorEastAsia"/>
          <w:lang w:eastAsia="zh-HK"/>
        </w:rPr>
        <w:t xml:space="preserve">2</w:t>
      </w:r>
      <w:r>
        <w:rPr>
          <w:rFonts w:ascii="Arial" w:hAnsi="Arial" w:cs="Arial" w:eastAsiaTheme="minorEastAsia"/>
          <w:lang w:eastAsia="zh-HK"/>
        </w:rPr>
        <w:t xml:space="preserve">)</w:t>
      </w:r>
      <w:r w:rsidR="00D257DD">
        <w:rPr>
          <w:rFonts w:ascii="Arial" w:hAnsi="Arial" w:cs="Arial" w:eastAsiaTheme="minorEastAsia"/>
          <w:lang w:eastAsia="zh-HK"/>
        </w:rPr>
        <w:t xml:space="preserve"> 伺服器端網路服務 -</w:t>
      </w:r>
      <w:r w:rsidR="00BE45F1">
        <w:rPr>
          <w:rFonts w:ascii="Arial" w:hAnsi="Arial" w:cs="Arial" w:eastAsiaTheme="minorEastAsia"/>
          <w:lang w:eastAsia="zh-HK"/>
        </w:rPr>
        <w:t xml:space="preserve"> 原始</w:t>
      </w:r>
      <w:r w:rsidR="009133E6">
        <w:rPr>
          <w:rFonts w:ascii="Arial" w:hAnsi="Arial" w:cs="Arial" w:eastAsiaTheme="minorEastAsia"/>
          <w:lang w:eastAsia="zh-HK"/>
        </w:rPr>
        <w:t xml:space="preserve">碼及輔助檔案</w:t>
      </w:r>
    </w:p>
    <w:p w:rsidRPr="00D257DD" w:rsidR="00BE45F1" w:rsidP="00F220B8" w:rsidRDefault="00BE45F1" w14:paraId="0F32FA51" w14:textId="627729B8">
      <w:pPr>
        <w:numPr>
          <w:ilvl w:val="0"/>
          <w:numId w:val="33"/>
        </w:numPr>
        <w:spacing w:before="120" w:after="240" w:line="240" w:lineRule="auto"/>
        <w:ind w:start="839" w:hanging="357"/>
        <w:jc w:val="both"/>
        <w:outlineLvl w:val="1"/>
        <w:rPr>
          <w:rFonts w:ascii="Arial" w:hAnsi="Arial" w:cs="Arial"/>
          <w:b/>
          <w:bCs/>
          <w:lang w:eastAsia="en-GB"/>
        </w:rPr>
      </w:pPr>
      <w:r w:rsidRPr="00BE45F1">
        <w:rPr>
          <w:rFonts w:ascii="Arial" w:hAnsi="Arial" w:cs="Arial" w:eastAsiaTheme="minorEastAsia"/>
          <w:lang w:eastAsia="zh-HK"/>
        </w:rPr>
        <w:t xml:space="preserve">請提交</w:t>
      </w:r>
      <w:r>
        <w:rPr>
          <w:rFonts w:ascii="Arial" w:hAnsi="Arial" w:cs="Arial" w:eastAsiaTheme="minorEastAsia"/>
          <w:lang w:eastAsia="zh-HK"/>
        </w:rPr>
        <w:t xml:space="preserve">所有原始檔案</w:t>
      </w:r>
      <w:r w:rsidRPr="00BE45F1">
        <w:rPr>
          <w:rFonts w:ascii="Arial" w:hAnsi="Arial" w:cs="Arial" w:eastAsiaTheme="minorEastAsia"/>
          <w:lang w:eastAsia="zh-HK"/>
        </w:rPr>
        <w:t xml:space="preserve">，包含建立與操作資料庫的SQL指令</w:t>
      </w:r>
      <w:r w:rsidR="009133E6">
        <w:rPr>
          <w:rFonts w:ascii="Arial" w:hAnsi="Arial" w:cs="Arial" w:eastAsiaTheme="minorEastAsia"/>
          <w:lang w:eastAsia="zh-HK"/>
        </w:rPr>
        <w:t xml:space="preserve">，以及建置與部署</w:t>
      </w:r>
      <w:r w:rsidR="00D257DD">
        <w:rPr>
          <w:rFonts w:ascii="Arial" w:hAnsi="Arial" w:cs="Arial" w:eastAsiaTheme="minorEastAsia"/>
          <w:lang w:eastAsia="zh-HK"/>
        </w:rPr>
        <w:t xml:space="preserve">網路服務</w:t>
      </w:r>
      <w:r w:rsidR="009133E6">
        <w:rPr>
          <w:rFonts w:ascii="Arial" w:hAnsi="Arial" w:cs="Arial" w:eastAsiaTheme="minorEastAsia"/>
          <w:lang w:eastAsia="zh-HK"/>
        </w:rPr>
        <w:t xml:space="preserve">所需之完整檔案</w:t>
      </w:r>
      <w:r w:rsidRPr="00BE45F1">
        <w:rPr>
          <w:rFonts w:ascii="Arial" w:hAnsi="Arial" w:cs="Arial" w:eastAsiaTheme="minorEastAsia"/>
          <w:lang w:eastAsia="zh-HK"/>
        </w:rPr>
        <w:t xml:space="preserve">。</w:t>
      </w:r>
      <w:r w:rsidR="00691BBF">
        <w:rPr>
          <w:rFonts w:ascii="Arial" w:hAnsi="Arial" w:cs="Arial" w:eastAsiaTheme="minorEastAsia"/>
          <w:lang w:eastAsia="zh-HK"/>
        </w:rPr>
        <w:t xml:space="preserve">若使用外部函式庫，亦須一併提交。 </w:t>
      </w:r>
    </w:p>
    <w:p w:rsidRPr="00D257DD" w:rsidR="00D257DD" w:rsidP="00D257DD" w:rsidRDefault="00D257DD" w14:paraId="108869ED" w14:textId="61B77104">
      <w:pPr>
        <w:spacing w:after="0" w:line="240" w:lineRule="auto"/>
        <w:rPr>
          <w:rFonts w:ascii="Arial" w:hAnsi="Arial" w:cs="Arial"/>
          <w:bCs/>
          <w:lang w:eastAsia="en-GB"/>
        </w:rPr>
      </w:pPr>
      <w:r w:rsidRPr="00D257DD">
        <w:rPr>
          <w:rFonts w:ascii="Arial" w:hAnsi="Arial" w:cs="Arial"/>
          <w:bCs/>
          <w:lang w:eastAsia="en-GB"/>
        </w:rPr>
        <w:t xml:space="preserve">(3)</w:t>
      </w:r>
      <w:r>
        <w:rPr>
          <w:rFonts w:ascii="Arial" w:hAnsi="Arial" w:cs="Arial"/>
          <w:bCs/>
          <w:lang w:eastAsia="en-GB"/>
        </w:rPr>
        <w:t xml:space="preserve"> 客戶端應用程式 – 原始碼與輔助檔案</w:t>
      </w:r>
    </w:p>
    <w:p w:rsidRPr="00D257DD" w:rsidR="00D257DD" w:rsidP="00D257DD" w:rsidRDefault="00D257DD" w14:paraId="5C6DE250" w14:textId="77777777">
      <w:pPr>
        <w:numPr>
          <w:ilvl w:val="0"/>
          <w:numId w:val="33"/>
        </w:numPr>
        <w:spacing w:before="120" w:after="240" w:line="240" w:lineRule="auto"/>
        <w:ind w:start="839" w:hanging="357"/>
        <w:jc w:val="both"/>
        <w:outlineLvl w:val="1"/>
        <w:rPr>
          <w:rFonts w:ascii="Arial" w:hAnsi="Arial" w:cs="Arial"/>
          <w:b/>
          <w:bCs/>
          <w:lang w:eastAsia="en-GB"/>
        </w:rPr>
      </w:pPr>
      <w:r>
        <w:rPr>
          <w:rFonts w:ascii="Arial" w:hAnsi="Arial" w:cs="Arial" w:eastAsiaTheme="minorEastAsia"/>
          <w:lang w:eastAsia="zh-HK"/>
        </w:rPr>
        <w:t xml:space="preserve">提交所有原始檔案，包含 Angular 專案及建置與部署客戶端應用程式所需之所有檔案。</w:t>
      </w:r>
      <w:r>
        <w:rPr>
          <w:rFonts w:ascii="Arial" w:hAnsi="Arial" w:cs="Arial" w:eastAsiaTheme="minorEastAsia"/>
          <w:lang w:eastAsia="zh-HK"/>
        </w:rPr>
        <w:t xml:space="preserve">若使用任何外部函式庫，亦須一併提交。 </w:t>
      </w:r>
    </w:p>
    <w:p w:rsidRPr="00BE45F1" w:rsidR="00847B7C" w:rsidP="00D257DD" w:rsidRDefault="00D257DD" w14:paraId="142C66A4" w14:textId="01C2975F">
      <w:pPr>
        <w:spacing w:after="240" w:line="240" w:lineRule="auto"/>
        <w:jc w:val="both"/>
        <w:outlineLvl w:val="1"/>
        <w:rPr>
          <w:rFonts w:ascii="Arial" w:hAnsi="Arial" w:cs="Arial"/>
          <w:b/>
          <w:bCs/>
          <w:lang w:eastAsia="en-GB"/>
        </w:rPr>
      </w:pPr>
      <w:r>
        <w:rPr>
          <w:rFonts w:ascii="Arial" w:hAnsi="Arial" w:cs="Arial" w:eastAsiaTheme="minorEastAsia"/>
          <w:lang w:eastAsia="zh-HK"/>
        </w:rPr>
        <w:t xml:space="preserve">針對(2)與(3)，</w:t>
      </w:r>
      <w:r w:rsidR="00BE45F1">
        <w:rPr>
          <w:rFonts w:ascii="Arial" w:hAnsi="Arial" w:cs="Arial" w:eastAsiaTheme="minorEastAsia"/>
          <w:lang w:eastAsia="zh-HK"/>
        </w:rPr>
        <w:t xml:space="preserve">請將所有檔案與資料夾壓縮為</w:t>
      </w:r>
      <w:r w:rsidRPr="00BE45F1" w:rsidR="00BE45F1">
        <w:rPr>
          <w:rFonts w:ascii="Arial" w:hAnsi="Arial" w:cs="Arial" w:eastAsiaTheme="minorEastAsia"/>
          <w:u w:val="single"/>
          <w:lang w:eastAsia="zh-HK"/>
        </w:rPr>
        <w:t xml:space="preserve">單一</w:t>
      </w:r>
      <w:r w:rsidR="00BE45F1">
        <w:rPr>
          <w:rFonts w:ascii="Arial" w:hAnsi="Arial" w:cs="Arial" w:eastAsiaTheme="minorEastAsia"/>
          <w:lang w:eastAsia="zh-HK"/>
        </w:rPr>
        <w:t xml:space="preserve">ZIP檔案（僅限zip格式，</w:t>
      </w:r>
      <w:r w:rsidR="00BE45F1">
        <w:rPr>
          <w:rFonts w:ascii="Arial" w:hAnsi="Arial" w:cs="Arial" w:eastAsiaTheme="minorEastAsia"/>
          <w:lang w:eastAsia="zh-HK"/>
        </w:rPr>
        <w:t xml:space="preserve">禁止使用</w:t>
      </w:r>
      <w:r w:rsidR="00691BBF">
        <w:rPr>
          <w:rFonts w:ascii="Arial" w:hAnsi="Arial" w:cs="Arial" w:eastAsiaTheme="minorEastAsia"/>
          <w:lang w:eastAsia="zh-HK"/>
        </w:rPr>
        <w:t xml:space="preserve">rar或7zip</w:t>
      </w:r>
      <w:r w:rsidR="00BE45F1">
        <w:rPr>
          <w:rFonts w:ascii="Arial" w:hAnsi="Arial" w:cs="Arial" w:eastAsiaTheme="minorEastAsia"/>
          <w:lang w:eastAsia="zh-HK"/>
        </w:rPr>
        <w:t xml:space="preserve">）。</w:t>
      </w:r>
      <w:r w:rsidR="00847B7C">
        <w:rPr>
          <w:rFonts w:ascii="Arial" w:hAnsi="Arial" w:cs="Arial"/>
          <w:lang w:eastAsia="zh-HK"/>
        </w:rPr>
        <w:t xml:space="preserve">提交之原始碼</w:t>
      </w:r>
      <w:r w:rsidRPr="00847B7C" w:rsidR="00847B7C">
        <w:rPr>
          <w:rFonts w:ascii="Arial" w:hAnsi="Arial" w:cs="Arial"/>
          <w:b/>
          <w:lang w:eastAsia="zh-HK"/>
        </w:rPr>
        <w:t xml:space="preserve">必須</w:t>
      </w:r>
      <w:r w:rsidR="00847B7C">
        <w:rPr>
          <w:rFonts w:ascii="Arial" w:hAnsi="Arial" w:cs="Arial"/>
          <w:lang w:eastAsia="zh-HK"/>
        </w:rPr>
        <w:t xml:space="preserve">與</w:t>
      </w:r>
      <w:r w:rsidRPr="00D257DD" w:rsidR="00847B7C">
        <w:rPr>
          <w:rFonts w:ascii="Arial" w:hAnsi="Arial" w:cs="Arial" w:eastAsiaTheme="minorEastAsia"/>
          <w:lang w:eastAsia="zh-HK"/>
        </w:rPr>
        <w:t xml:space="preserve">演示</w:t>
      </w:r>
      <w:r w:rsidR="00847B7C">
        <w:rPr>
          <w:rFonts w:ascii="Arial" w:hAnsi="Arial" w:cs="Arial"/>
          <w:lang w:eastAsia="zh-HK"/>
        </w:rPr>
        <w:t xml:space="preserve">時使用的版本</w:t>
      </w:r>
      <w:r w:rsidRPr="00847B7C" w:rsidR="00847B7C">
        <w:rPr>
          <w:rFonts w:ascii="Arial" w:hAnsi="Arial" w:cs="Arial"/>
          <w:b/>
          <w:lang w:eastAsia="zh-HK"/>
        </w:rPr>
        <w:t xml:space="preserve">完全一致</w:t>
      </w:r>
      <w:r w:rsidR="00847B7C">
        <w:rPr>
          <w:rFonts w:ascii="Arial" w:hAnsi="Arial" w:cs="Arial"/>
          <w:lang w:eastAsia="zh-HK"/>
        </w:rPr>
        <w:t xml:space="preserve">。  </w:t>
      </w:r>
    </w:p>
    <w:p w:rsidRPr="001F37EC" w:rsidR="00BE45F1" w:rsidP="00BE45F1" w:rsidRDefault="00691BBF" w14:paraId="495A0FE9" w14:textId="0A43F62A">
      <w:pPr>
        <w:spacing w:after="0" w:line="240" w:lineRule="auto"/>
        <w:rPr>
          <w:rFonts w:ascii="Arial" w:hAnsi="Arial" w:cs="Arial" w:eastAsiaTheme="minorEastAsia"/>
          <w:color w:val="FF0000"/>
          <w:lang w:eastAsia="zh-HK"/>
        </w:rPr>
      </w:pPr>
      <w:r w:rsidRPr="001F37EC">
        <w:rPr>
          <w:rFonts w:ascii="Arial" w:hAnsi="Arial" w:cs="Arial" w:eastAsiaTheme="minorEastAsia"/>
          <w:color w:val="FF0000"/>
          <w:lang w:eastAsia="zh-HK"/>
        </w:rPr>
        <w:t xml:space="preserve">(</w:t>
      </w:r>
      <w:r w:rsidRPr="001F37EC" w:rsidR="00D257DD">
        <w:rPr>
          <w:rFonts w:ascii="Arial" w:hAnsi="Arial" w:cs="Arial" w:eastAsiaTheme="minorEastAsia"/>
          <w:color w:val="FF0000"/>
          <w:lang w:eastAsia="zh-HK"/>
        </w:rPr>
        <w:t xml:space="preserve">4</w:t>
      </w:r>
      <w:r w:rsidRPr="001F37EC">
        <w:rPr>
          <w:rFonts w:ascii="Arial" w:hAnsi="Arial" w:cs="Arial" w:eastAsiaTheme="minorEastAsia"/>
          <w:color w:val="FF0000"/>
          <w:lang w:eastAsia="zh-HK"/>
        </w:rPr>
        <w:t xml:space="preserve">)</w:t>
      </w:r>
      <w:r w:rsidRPr="001F37EC" w:rsidR="00D257DD">
        <w:rPr>
          <w:rFonts w:ascii="Arial" w:hAnsi="Arial" w:cs="Arial" w:eastAsiaTheme="minorEastAsia"/>
          <w:color w:val="FF0000"/>
          <w:lang w:eastAsia="zh-HK"/>
        </w:rPr>
        <w:t xml:space="preserve"> 測試報告</w:t>
      </w:r>
    </w:p>
    <w:p w:rsidRPr="001F37EC" w:rsidR="00D257DD" w:rsidP="00D257DD" w:rsidRDefault="00BE45F1" w14:paraId="2D5900F9" w14:textId="3667CF74">
      <w:pPr>
        <w:numPr>
          <w:ilvl w:val="0"/>
          <w:numId w:val="33"/>
        </w:numPr>
        <w:spacing w:before="120" w:after="120" w:line="240" w:lineRule="auto"/>
        <w:ind w:start="839" w:hanging="357"/>
        <w:outlineLvl w:val="1"/>
        <w:rPr>
          <w:rFonts w:ascii="Arial" w:hAnsi="Arial" w:cs="Arial"/>
          <w:b/>
          <w:bCs/>
          <w:color w:val="FF0000"/>
          <w:lang w:eastAsia="en-GB"/>
        </w:rPr>
      </w:pPr>
      <w:r w:rsidRPr="001F37EC">
        <w:rPr>
          <w:rFonts w:ascii="Arial" w:hAnsi="Arial" w:cs="Arial"/>
          <w:color w:val="FF0000"/>
          <w:lang w:eastAsia="zh-HK"/>
        </w:rPr>
        <w:t xml:space="preserve">僅</w:t>
      </w:r>
      <w:r w:rsidRPr="001F37EC">
        <w:rPr>
          <w:rFonts w:ascii="Arial" w:hAnsi="Arial" w:cs="Arial"/>
          <w:color w:val="FF0000"/>
          <w:lang w:eastAsia="zh-HK"/>
        </w:rPr>
        <w:t xml:space="preserve">接受 </w:t>
      </w:r>
      <w:r w:rsidRPr="001F37EC">
        <w:rPr>
          <w:rFonts w:ascii="Arial" w:hAnsi="Arial" w:cs="Arial"/>
          <w:color w:val="FF0000"/>
          <w:lang w:eastAsia="zh-HK"/>
        </w:rPr>
        <w:t xml:space="preserve">MS-Word </w:t>
      </w:r>
      <w:r w:rsidRPr="001F37EC" w:rsidR="000A5C90">
        <w:rPr>
          <w:rFonts w:ascii="Arial" w:hAnsi="Arial" w:cs="Arial"/>
          <w:color w:val="FF0000"/>
          <w:lang w:eastAsia="zh-HK"/>
        </w:rPr>
        <w:t xml:space="preserve">或 </w:t>
      </w:r>
      <w:r w:rsidRPr="001F37EC">
        <w:rPr>
          <w:rFonts w:ascii="Arial" w:hAnsi="Arial" w:cs="Arial"/>
          <w:color w:val="FF0000"/>
          <w:lang w:eastAsia="zh-HK"/>
        </w:rPr>
        <w:t xml:space="preserve">PDF 格式。 </w:t>
      </w:r>
    </w:p>
    <w:p w:rsidRPr="00BE45F1" w:rsidR="00D257DD" w:rsidP="00D257DD" w:rsidRDefault="00D257DD" w14:paraId="55689609" w14:textId="4E2AA745">
      <w:pPr>
        <w:spacing w:after="0" w:line="240" w:lineRule="auto"/>
        <w:rPr>
          <w:rFonts w:ascii="Arial" w:hAnsi="Arial" w:cs="Arial" w:eastAsiaTheme="minorEastAsia"/>
          <w:lang w:eastAsia="zh-HK"/>
        </w:rPr>
      </w:pPr>
      <w:r>
        <w:rPr>
          <w:rFonts w:ascii="Arial" w:hAnsi="Arial" w:cs="Arial" w:eastAsiaTheme="minorEastAsia"/>
          <w:lang w:eastAsia="zh-HK"/>
        </w:rPr>
        <w:t xml:space="preserve">(</w:t>
      </w:r>
      <w:r w:rsidR="001602C3">
        <w:rPr>
          <w:rFonts w:ascii="Arial" w:hAnsi="Arial" w:cs="Arial" w:eastAsiaTheme="minorEastAsia"/>
          <w:lang w:eastAsia="zh-HK"/>
        </w:rPr>
        <w:t xml:space="preserve">5</w:t>
      </w:r>
      <w:r>
        <w:rPr>
          <w:rFonts w:ascii="Arial" w:hAnsi="Arial" w:cs="Arial" w:eastAsiaTheme="minorEastAsia"/>
          <w:lang w:eastAsia="zh-HK"/>
        </w:rPr>
        <w:t xml:space="preserve">) 專案報告</w:t>
      </w:r>
    </w:p>
    <w:p w:rsidRPr="00D257DD" w:rsidR="00D257DD" w:rsidP="00D257DD" w:rsidRDefault="00D257DD" w14:paraId="2850C8A3" w14:textId="77777777">
      <w:pPr>
        <w:numPr>
          <w:ilvl w:val="0"/>
          <w:numId w:val="33"/>
        </w:numPr>
        <w:spacing w:before="120" w:after="120" w:line="240" w:lineRule="auto"/>
        <w:ind w:start="839" w:hanging="357"/>
        <w:outlineLvl w:val="1"/>
        <w:rPr>
          <w:rFonts w:ascii="Arial" w:hAnsi="Arial" w:cs="Arial"/>
          <w:b/>
          <w:bCs/>
          <w:lang w:eastAsia="en-GB"/>
        </w:rPr>
      </w:pPr>
      <w:r>
        <w:rPr>
          <w:rFonts w:ascii="Arial" w:hAnsi="Arial" w:cs="Arial"/>
          <w:lang w:eastAsia="zh-HK"/>
        </w:rPr>
        <w:t xml:space="preserve">僅接受 MS-Word 或 PDF 格式。 </w:t>
      </w:r>
    </w:p>
    <w:p w:rsidRPr="001602C3" w:rsidR="00D257DD" w:rsidP="001602C3" w:rsidRDefault="001602C3" w14:paraId="45520318" w14:textId="6B69045E">
      <w:pPr>
        <w:spacing w:after="240" w:line="240" w:lineRule="auto"/>
        <w:jc w:val="both"/>
        <w:outlineLvl w:val="1"/>
        <w:rPr>
          <w:rFonts w:ascii="Arial" w:hAnsi="Arial" w:cs="Arial" w:eastAsiaTheme="minorEastAsia"/>
          <w:lang w:eastAsia="zh-HK"/>
        </w:rPr>
      </w:pPr>
      <w:r w:rsidRPr="001602C3">
        <w:rPr>
          <w:rFonts w:ascii="Arial" w:hAnsi="Arial" w:cs="Arial" w:eastAsiaTheme="minorEastAsia"/>
          <w:lang w:eastAsia="zh-HK"/>
        </w:rPr>
        <w:t xml:space="preserve">針對第(</w:t>
      </w:r>
      <w:r>
        <w:rPr>
          <w:rFonts w:ascii="Arial" w:hAnsi="Arial" w:cs="Arial" w:eastAsiaTheme="minorEastAsia"/>
          <w:lang w:eastAsia="zh-HK"/>
        </w:rPr>
        <w:t xml:space="preserve">4)及(5</w:t>
      </w:r>
      <w:r w:rsidRPr="001602C3">
        <w:rPr>
          <w:rFonts w:ascii="Arial" w:hAnsi="Arial" w:cs="Arial" w:eastAsiaTheme="minorEastAsia"/>
          <w:lang w:eastAsia="zh-HK"/>
        </w:rPr>
        <w:t xml:space="preserve">)</w:t>
      </w:r>
      <w:r>
        <w:rPr>
          <w:rFonts w:ascii="Arial" w:hAnsi="Arial" w:cs="Arial" w:eastAsiaTheme="minorEastAsia"/>
          <w:lang w:eastAsia="zh-HK"/>
        </w:rPr>
        <w:t xml:space="preserve">項，若使用任何線上編輯工具，請確保匯出檔案的格式與行距均正確無誤。 </w:t>
      </w:r>
    </w:p>
    <w:p w:rsidR="00A11A20" w:rsidP="00784787" w:rsidRDefault="00847B7C" w14:paraId="5F5ACCFD" w14:textId="05365D9B">
      <w:pPr>
        <w:spacing w:after="240" w:line="240" w:lineRule="auto"/>
        <w:jc w:val="both"/>
        <w:outlineLvl w:val="1"/>
        <w:rPr>
          <w:rFonts w:ascii="Arial" w:hAnsi="Arial" w:cs="Arial"/>
          <w:b/>
          <w:bCs/>
          <w:lang w:eastAsia="en-GB"/>
        </w:rPr>
      </w:pPr>
      <w:r w:rsidRPr="00217606">
        <w:rPr>
          <w:rFonts w:ascii="Arial" w:hAnsi="Arial" w:cs="Arial"/>
          <w:b/>
          <w:bCs/>
          <w:u w:val="single"/>
          <w:lang w:eastAsia="en-GB"/>
        </w:rPr>
        <w:t xml:space="preserve">重要提示</w:t>
      </w:r>
      <w:r>
        <w:rPr>
          <w:rFonts w:ascii="Arial" w:hAnsi="Arial" w:cs="Arial"/>
          <w:b/>
          <w:bCs/>
          <w:lang w:eastAsia="en-GB"/>
        </w:rPr>
        <w:t xml:space="preserve">：</w:t>
      </w:r>
      <w:r w:rsidRPr="00217606">
        <w:rPr>
          <w:rFonts w:ascii="Arial" w:hAnsi="Arial" w:cs="Arial"/>
          <w:bCs/>
          <w:lang w:eastAsia="en-GB"/>
        </w:rPr>
        <w:t xml:space="preserve">學生有責任確保</w:t>
      </w:r>
      <w:r w:rsidR="00691BBF">
        <w:rPr>
          <w:rFonts w:ascii="Arial" w:hAnsi="Arial" w:cs="Arial"/>
          <w:bCs/>
          <w:lang w:eastAsia="en-GB"/>
        </w:rPr>
        <w:t xml:space="preserve">提交的</w:t>
      </w:r>
      <w:r w:rsidRPr="00217606">
        <w:rPr>
          <w:rFonts w:ascii="Arial" w:hAnsi="Arial" w:cs="Arial"/>
          <w:bCs/>
          <w:lang w:eastAsia="en-GB"/>
        </w:rPr>
        <w:t xml:space="preserve">ZIP及其他檔案</w:t>
      </w:r>
      <w:r w:rsidRPr="00217606">
        <w:rPr>
          <w:rFonts w:ascii="Arial" w:hAnsi="Arial" w:cs="Arial"/>
          <w:bCs/>
          <w:lang w:eastAsia="en-GB"/>
        </w:rPr>
        <w:t xml:space="preserve">能成功解壓縮並開啟。</w:t>
      </w:r>
      <w:r w:rsidRPr="00217606" w:rsidR="00217606">
        <w:rPr>
          <w:rFonts w:ascii="Arial" w:hAnsi="Arial" w:cs="Arial"/>
          <w:bCs/>
          <w:lang w:eastAsia="en-GB"/>
        </w:rPr>
        <w:t xml:space="preserve">若提交檔案無法正常開啟，</w:t>
      </w:r>
      <w:r w:rsidR="001602C3">
        <w:rPr>
          <w:rFonts w:ascii="Arial" w:hAnsi="Arial" w:cs="Arial"/>
          <w:bCs/>
          <w:lang w:eastAsia="en-GB"/>
        </w:rPr>
        <w:t xml:space="preserve">相應</w:t>
      </w:r>
      <w:r w:rsidR="001602C3">
        <w:rPr>
          <w:rFonts w:ascii="Arial" w:hAnsi="Arial" w:cs="Arial"/>
          <w:bCs/>
          <w:lang w:eastAsia="en-GB"/>
        </w:rPr>
        <w:t xml:space="preserve">評核任務</w:t>
      </w:r>
      <w:r w:rsidRPr="00217606" w:rsidR="00217606">
        <w:rPr>
          <w:rFonts w:ascii="Arial" w:hAnsi="Arial" w:cs="Arial"/>
          <w:bCs/>
          <w:lang w:eastAsia="en-GB"/>
        </w:rPr>
        <w:t xml:space="preserve">將被判</w:t>
      </w:r>
      <w:r w:rsidRPr="00217606" w:rsidR="00217606">
        <w:rPr>
          <w:rFonts w:ascii="Arial" w:hAnsi="Arial" w:cs="Arial"/>
          <w:bCs/>
          <w:lang w:eastAsia="en-GB"/>
        </w:rPr>
        <w:t xml:space="preserve">為零分</w:t>
      </w:r>
      <w:r w:rsidR="00217606">
        <w:rPr>
          <w:rFonts w:ascii="Arial" w:hAnsi="Arial" w:cs="Arial"/>
          <w:b/>
          <w:bCs/>
          <w:lang w:eastAsia="en-GB"/>
        </w:rPr>
        <w:t xml:space="preserve">。 </w:t>
      </w:r>
      <w:r w:rsidR="00A11A20">
        <w:rPr>
          <w:rFonts w:ascii="Arial" w:hAnsi="Arial" w:cs="Arial"/>
          <w:b/>
          <w:bCs/>
          <w:lang w:eastAsia="en-GB"/>
        </w:rPr>
        <w:br w:type="page"/>
      </w:r>
    </w:p>
    <w:p w:rsidRPr="00AC3C98" w:rsidR="00A11A20" w:rsidP="00A11A20" w:rsidRDefault="00A11A20" w14:paraId="12480BED" w14:textId="69939F7F">
      <w:pPr>
        <w:spacing w:after="240" w:line="240" w:lineRule="auto"/>
        <w:outlineLvl w:val="1"/>
        <w:rPr>
          <w:rFonts w:ascii="Arial" w:hAnsi="Arial" w:cs="Arial"/>
          <w:b/>
          <w:bCs/>
          <w:lang w:eastAsia="en-GB"/>
        </w:rPr>
      </w:pPr>
      <w:r w:rsidRPr="00AC3C98">
        <w:rPr>
          <w:rFonts w:ascii="Arial" w:hAnsi="Arial" w:cs="Arial"/>
          <w:b/>
          <w:bCs/>
          <w:lang w:eastAsia="en-GB"/>
        </w:rPr>
        <w:lastRenderedPageBreak/>
      </w:r>
      <w:r w:rsidRPr="00AC3C98">
        <w:rPr>
          <w:rFonts w:ascii="Arial" w:hAnsi="Arial" w:cs="Arial"/>
          <w:b/>
          <w:bCs/>
          <w:lang w:eastAsia="en-GB"/>
        </w:rPr>
        <w:t xml:space="preserve">評分標準</w:t>
      </w:r>
    </w:p>
    <w:tbl>
      <w:tblPr>
        <w:tblStyle w:val="ad"/>
        <w:tblW w:w="9288" w:type="dxa"/>
        <w:tblLayout w:type="fixed"/>
        <w:tblLook w:val="04a0"/>
      </w:tblPr>
      <w:tblGrid>
        <w:gridCol w:w="675"/>
        <w:gridCol w:w="8613"/>
      </w:tblGrid>
      <w:tr w:rsidR="00342A72" w:rsidTr="00342A72" w14:paraId="62FF1CE4" w14:textId="77777777">
        <w:tc>
          <w:tcPr>
            <w:tcW w:w="9288" w:type="dxa"/>
            <w:gridSpan w:val="2"/>
          </w:tcPr>
          <w:p w:rsidRPr="00D626C4" w:rsidR="00342A72" w:rsidP="009A14CB" w:rsidRDefault="00342A72" w14:paraId="7C6FC110" w14:textId="77777777">
            <w:pPr>
              <w:spacing w:before="60" w:after="60"/>
              <w:rPr>
                <w:rFonts w:ascii="Arial" w:hAnsi="Arial" w:cs="Arial"/>
                <w:b/>
                <w:lang w:eastAsia="zh-HK"/>
              </w:rPr>
            </w:pPr>
            <w:r w:rsidRPr="00D626C4">
              <w:rPr>
                <w:rFonts w:ascii="Arial" w:hAnsi="Arial" w:cs="Arial"/>
                <w:b/>
                <w:lang w:eastAsia="zh-HK"/>
              </w:rPr>
              <w:t xml:space="preserve">第一部分：數據轉換（</w:t>
            </w:r>
            <w:r w:rsidRPr="00D626C4">
              <w:rPr>
                <w:rFonts w:ascii="Arial" w:hAnsi="Arial" w:cs="Arial"/>
                <w:b/>
                <w:lang w:eastAsia="zh-HK"/>
              </w:rPr>
              <w:t xml:space="preserve">3%）</w:t>
            </w:r>
          </w:p>
        </w:tc>
      </w:tr>
      <w:tr w:rsidR="00342A72" w:rsidTr="00342A72" w14:paraId="5044D55A" w14:textId="77777777">
        <w:tc>
          <w:tcPr>
            <w:tcW w:w="675" w:type="dxa"/>
          </w:tcPr>
          <w:p w:rsidR="00342A72" w:rsidP="009A14CB" w:rsidRDefault="00342A72" w14:paraId="70045049" w14:textId="77777777">
            <w:pPr>
              <w:spacing w:before="60" w:after="60"/>
              <w:rPr>
                <w:rFonts w:ascii="Arial" w:hAnsi="Arial" w:cs="Arial"/>
                <w:lang w:eastAsia="zh-HK"/>
              </w:rPr>
            </w:pPr>
            <w:r>
              <w:rPr>
                <w:rFonts w:ascii="Arial" w:hAnsi="Arial" w:cs="Arial"/>
                <w:lang w:eastAsia="zh-HK"/>
              </w:rPr>
              <w:t xml:space="preserve">0</w:t>
            </w:r>
          </w:p>
        </w:tc>
        <w:tc>
          <w:tcPr>
            <w:tcW w:w="8613" w:type="dxa"/>
          </w:tcPr>
          <w:p w:rsidRPr="00BB2CCE" w:rsidR="00342A72" w:rsidP="009A14CB" w:rsidRDefault="00342A72" w14:paraId="7088EB37"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未能下載資料來源並遷移至MySQL資料庫或任何雲端資料庫平台。</w:t>
            </w:r>
          </w:p>
        </w:tc>
      </w:tr>
      <w:tr w:rsidR="00342A72" w:rsidTr="00342A72" w14:paraId="2FC8F7B0" w14:textId="77777777">
        <w:tc>
          <w:tcPr>
            <w:tcW w:w="675" w:type="dxa"/>
          </w:tcPr>
          <w:p w:rsidR="00342A72" w:rsidP="009A14CB" w:rsidRDefault="00342A72" w14:paraId="7BB9B9A1" w14:textId="262E9DF5">
            <w:pPr>
              <w:spacing w:before="60" w:after="60"/>
              <w:rPr>
                <w:rFonts w:ascii="Arial" w:hAnsi="Arial" w:cs="Arial"/>
                <w:lang w:eastAsia="zh-HK"/>
              </w:rPr>
            </w:pPr>
            <w:r>
              <w:rPr>
                <w:rFonts w:ascii="Arial" w:hAnsi="Arial" w:cs="Arial"/>
                <w:lang w:eastAsia="zh-HK"/>
              </w:rPr>
              <w:t xml:space="preserve">1</w:t>
            </w:r>
          </w:p>
        </w:tc>
        <w:tc>
          <w:tcPr>
            <w:tcW w:w="8613" w:type="dxa"/>
          </w:tcPr>
          <w:p w:rsidR="00342A72" w:rsidP="009A14CB" w:rsidRDefault="00342A72" w14:paraId="1F1350D3"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能夠下載資料來源並遷移至 MySQL 資料庫或任何雲端資料庫平台。 </w:t>
            </w:r>
          </w:p>
          <w:p w:rsidR="00342A72" w:rsidP="009A14CB" w:rsidRDefault="00342A72" w14:paraId="43106187"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流程存在部分缺陷，例如非即時處理，需透過獨立指令步驟介入。 </w:t>
            </w:r>
          </w:p>
          <w:p w:rsidR="00342A72" w:rsidP="009A14CB" w:rsidRDefault="00342A72" w14:paraId="667A5EB1"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資料庫架構可能無法完整涵蓋資料來源的所有欄位。</w:t>
            </w:r>
          </w:p>
        </w:tc>
      </w:tr>
      <w:tr w:rsidR="00342A72" w:rsidTr="00342A72" w14:paraId="0C7E1553" w14:textId="77777777">
        <w:tc>
          <w:tcPr>
            <w:tcW w:w="675" w:type="dxa"/>
          </w:tcPr>
          <w:p w:rsidR="00342A72" w:rsidP="009A14CB" w:rsidRDefault="00342A72" w14:paraId="4BD2F24E" w14:textId="74824E83">
            <w:pPr>
              <w:spacing w:before="60" w:after="60"/>
              <w:rPr>
                <w:rFonts w:ascii="Arial" w:hAnsi="Arial" w:cs="Arial"/>
                <w:lang w:eastAsia="zh-HK"/>
              </w:rPr>
            </w:pPr>
            <w:r>
              <w:rPr>
                <w:rFonts w:ascii="Arial" w:hAnsi="Arial" w:cs="Arial"/>
                <w:lang w:eastAsia="zh-HK"/>
              </w:rPr>
              <w:t xml:space="preserve">2</w:t>
            </w:r>
          </w:p>
        </w:tc>
        <w:tc>
          <w:tcPr>
            <w:tcW w:w="8613" w:type="dxa"/>
          </w:tcPr>
          <w:p w:rsidR="00342A72" w:rsidP="009A14CB" w:rsidRDefault="00342A72" w14:paraId="76A66C3B"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透過單一指令即時成功將資料遷移至 MySQL 資料庫或任何雲端資料庫平台。 </w:t>
            </w:r>
          </w:p>
          <w:p w:rsidRPr="00C16AE0" w:rsidR="00342A72" w:rsidP="009A14CB" w:rsidRDefault="00342A72" w14:paraId="699301BA"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完善的資料庫設計可完整支援資料來源的所有欄位。 </w:t>
            </w:r>
          </w:p>
        </w:tc>
      </w:tr>
      <w:tr w:rsidR="00342A72" w:rsidTr="00342A72" w14:paraId="3E0C1C41" w14:textId="77777777">
        <w:tc>
          <w:tcPr>
            <w:tcW w:w="675" w:type="dxa"/>
          </w:tcPr>
          <w:p w:rsidR="00342A72" w:rsidP="009A14CB" w:rsidRDefault="00342A72" w14:paraId="5C04DA95" w14:textId="00527E93">
            <w:pPr>
              <w:spacing w:before="60" w:after="60"/>
              <w:rPr>
                <w:rFonts w:ascii="Arial" w:hAnsi="Arial" w:cs="Arial"/>
                <w:lang w:eastAsia="zh-HK"/>
              </w:rPr>
            </w:pPr>
            <w:r>
              <w:rPr>
                <w:rFonts w:ascii="Arial" w:hAnsi="Arial" w:cs="Arial"/>
                <w:lang w:eastAsia="zh-HK"/>
              </w:rPr>
              <w:t xml:space="preserve">3</w:t>
            </w:r>
          </w:p>
        </w:tc>
        <w:tc>
          <w:tcPr>
            <w:tcW w:w="8613" w:type="dxa"/>
          </w:tcPr>
          <w:p w:rsidR="00342A72" w:rsidP="009A14CB" w:rsidRDefault="00342A72" w14:paraId="41426045"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卓越的實作品質，可能包含進階功能，例如匯入資料項目的報告或異常狀況警示。  </w:t>
            </w:r>
          </w:p>
        </w:tc>
      </w:tr>
    </w:tbl>
    <w:p w:rsidR="00A11A20" w:rsidP="00A11A20" w:rsidRDefault="00A11A20" w14:paraId="71A4CDA4" w14:textId="77777777">
      <w:pPr>
        <w:spacing w:before="240" w:after="120"/>
        <w:rPr>
          <w:rFonts w:ascii="Arial" w:hAnsi="Arial" w:cs="Arial"/>
          <w:lang w:eastAsia="zh-HK"/>
        </w:rPr>
      </w:pPr>
    </w:p>
    <w:tbl>
      <w:tblPr>
        <w:tblStyle w:val="ad"/>
        <w:tblW w:w="9288" w:type="dxa"/>
        <w:tblLayout w:type="fixed"/>
        <w:tblLook w:val="04a0"/>
      </w:tblPr>
      <w:tblGrid>
        <w:gridCol w:w="1100"/>
        <w:gridCol w:w="708"/>
        <w:gridCol w:w="7480"/>
      </w:tblGrid>
      <w:tr w:rsidR="00342A72" w:rsidTr="00342A72" w14:paraId="6172E83B" w14:textId="77777777">
        <w:tc>
          <w:tcPr>
            <w:tcW w:w="9288" w:type="dxa"/>
            <w:gridSpan w:val="3"/>
          </w:tcPr>
          <w:p w:rsidRPr="00D626C4" w:rsidR="00342A72" w:rsidP="008106E5" w:rsidRDefault="00342A72" w14:paraId="7E5CE49A" w14:textId="77777777">
            <w:pPr>
              <w:spacing w:before="60" w:after="60"/>
              <w:rPr>
                <w:rFonts w:ascii="Arial" w:hAnsi="Arial" w:cs="Arial"/>
                <w:b/>
                <w:lang w:eastAsia="zh-HK"/>
              </w:rPr>
            </w:pPr>
            <w:r w:rsidRPr="00D626C4">
              <w:rPr>
                <w:rFonts w:ascii="Arial" w:hAnsi="Arial" w:cs="Arial"/>
                <w:b/>
                <w:lang w:eastAsia="zh-HK"/>
              </w:rPr>
              <w:t xml:space="preserve">第二部分：RESTful 網路服務之設計與實作（總分佔比</w:t>
            </w:r>
            <w:r w:rsidRPr="00D626C4">
              <w:rPr>
                <w:rFonts w:ascii="Arial" w:hAnsi="Arial" w:cs="Arial"/>
                <w:b/>
                <w:lang w:eastAsia="zh-HK"/>
              </w:rPr>
              <w:t xml:space="preserve"> 22%）</w:t>
            </w:r>
          </w:p>
        </w:tc>
      </w:tr>
      <w:tr w:rsidR="00342A72" w:rsidTr="00342A72" w14:paraId="00E294AA" w14:textId="77777777">
        <w:tc>
          <w:tcPr>
            <w:tcW w:w="1100" w:type="dxa"/>
            <w:vMerge w:val="restart"/>
          </w:tcPr>
          <w:p w:rsidR="00342A72" w:rsidP="009A14CB" w:rsidRDefault="00342A72" w14:paraId="10440830" w14:textId="77777777">
            <w:pPr>
              <w:spacing w:before="60" w:after="60"/>
              <w:rPr>
                <w:rFonts w:ascii="Arial" w:hAnsi="Arial" w:cs="Arial"/>
                <w:lang w:eastAsia="zh-HK"/>
              </w:rPr>
            </w:pPr>
            <w:r>
              <w:rPr>
                <w:rFonts w:ascii="Arial" w:hAnsi="Arial" w:cs="Arial"/>
                <w:lang w:eastAsia="zh-HK"/>
              </w:rPr>
              <w:t xml:space="preserve">檢索</w:t>
            </w:r>
          </w:p>
          <w:p w:rsidR="00342A72" w:rsidP="00D2040D" w:rsidRDefault="00342A72" w14:paraId="1CFACA5E" w14:textId="2378EDF9">
            <w:pPr>
              <w:spacing w:before="60" w:after="60"/>
              <w:rPr>
                <w:rFonts w:ascii="Arial" w:hAnsi="Arial" w:cs="Arial"/>
                <w:lang w:eastAsia="zh-HK"/>
              </w:rPr>
            </w:pPr>
            <w:r>
              <w:rPr>
                <w:rFonts w:ascii="Arial" w:hAnsi="Arial" w:cs="Arial"/>
                <w:lang w:eastAsia="zh-HK"/>
              </w:rPr>
              <w:t xml:space="preserve">(9%)</w:t>
            </w:r>
          </w:p>
        </w:tc>
        <w:tc>
          <w:tcPr>
            <w:tcW w:w="708" w:type="dxa"/>
          </w:tcPr>
          <w:p w:rsidRPr="00F448C4" w:rsidR="00342A72" w:rsidP="009A14CB" w:rsidRDefault="00342A72" w14:paraId="5C324313" w14:textId="77777777">
            <w:pPr>
              <w:spacing w:before="60" w:after="60"/>
              <w:rPr>
                <w:rFonts w:ascii="Arial" w:hAnsi="Arial" w:cs="Arial"/>
                <w:lang w:eastAsia="zh-HK"/>
              </w:rPr>
            </w:pPr>
            <w:r>
              <w:rPr>
                <w:rFonts w:ascii="Arial" w:hAnsi="Arial" w:cs="Arial"/>
                <w:lang w:eastAsia="zh-HK"/>
              </w:rPr>
              <w:t xml:space="preserve">0-2</w:t>
            </w:r>
          </w:p>
        </w:tc>
        <w:tc>
          <w:tcPr>
            <w:tcW w:w="7480" w:type="dxa"/>
          </w:tcPr>
          <w:p w:rsidRPr="00BB2CCE" w:rsidR="00342A72" w:rsidP="00A11A20" w:rsidRDefault="00342A72" w14:paraId="0F442252" w14:textId="31E28C82">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功能部分可用，但檢索記錄資訊時出現錯誤。</w:t>
            </w:r>
          </w:p>
        </w:tc>
      </w:tr>
      <w:tr w:rsidR="00342A72" w:rsidTr="00342A72" w14:paraId="40BB5DCC" w14:textId="77777777">
        <w:tc>
          <w:tcPr>
            <w:tcW w:w="1100" w:type="dxa"/>
            <w:vMerge/>
          </w:tcPr>
          <w:p w:rsidR="00342A72" w:rsidP="009A14CB" w:rsidRDefault="00342A72" w14:paraId="0F6DF2CF" w14:textId="77777777">
            <w:pPr>
              <w:spacing w:before="60" w:after="60"/>
              <w:rPr>
                <w:rFonts w:ascii="Arial" w:hAnsi="Arial" w:cs="Arial"/>
                <w:lang w:eastAsia="zh-HK"/>
              </w:rPr>
            </w:pPr>
          </w:p>
        </w:tc>
        <w:tc>
          <w:tcPr>
            <w:tcW w:w="708" w:type="dxa"/>
          </w:tcPr>
          <w:p w:rsidRPr="00F448C4" w:rsidR="00342A72" w:rsidP="009A14CB" w:rsidRDefault="00342A72" w14:paraId="0808B9C2" w14:textId="45F84AB4">
            <w:pPr>
              <w:spacing w:before="60" w:after="60"/>
              <w:rPr>
                <w:rFonts w:ascii="Arial" w:hAnsi="Arial" w:cs="Arial"/>
                <w:lang w:eastAsia="zh-HK"/>
              </w:rPr>
            </w:pPr>
            <w:r>
              <w:rPr>
                <w:rFonts w:ascii="Arial" w:hAnsi="Arial" w:cs="Arial"/>
                <w:lang w:eastAsia="zh-HK"/>
              </w:rPr>
              <w:t xml:space="preserve">3-4</w:t>
            </w:r>
          </w:p>
        </w:tc>
        <w:tc>
          <w:tcPr>
            <w:tcW w:w="7480" w:type="dxa"/>
          </w:tcPr>
          <w:p w:rsidRPr="005718EC" w:rsidR="00342A72" w:rsidP="009A14CB" w:rsidRDefault="00342A72" w14:paraId="51CAFC30"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功能正常</w:t>
            </w:r>
            <w:r>
              <w:rPr>
                <w:rFonts w:hint="eastAsia" w:ascii="Arial" w:hAnsi="Arial" w:cs="Arial"/>
                <w:lang w:eastAsia="zh-HK"/>
              </w:rPr>
              <w:t xml:space="preserve">，但僅</w:t>
            </w:r>
            <w:r>
              <w:rPr>
                <w:rFonts w:hint="eastAsia" w:ascii="Arial" w:hAnsi="Arial" w:cs="Arial"/>
                <w:lang w:eastAsia="zh-HK"/>
              </w:rPr>
              <w:t xml:space="preserve">支援</w:t>
            </w:r>
            <w:r>
              <w:rPr>
                <w:rFonts w:hint="eastAsia" w:ascii="Arial" w:hAnsi="Arial" w:cs="Arial"/>
                <w:lang w:eastAsia="zh-HK"/>
              </w:rPr>
              <w:t xml:space="preserve">極</w:t>
            </w:r>
            <w:r>
              <w:rPr>
                <w:rFonts w:ascii="Arial" w:hAnsi="Arial" w:cs="Arial"/>
                <w:lang w:eastAsia="zh-HK"/>
              </w:rPr>
              <w:t xml:space="preserve">有限</w:t>
            </w:r>
            <w:r>
              <w:rPr>
                <w:rFonts w:hint="eastAsia" w:ascii="Arial" w:hAnsi="Arial" w:cs="Arial"/>
                <w:lang w:eastAsia="zh-HK"/>
              </w:rPr>
              <w:t xml:space="preserve">或完全不支援檢索條件。 </w:t>
            </w:r>
          </w:p>
        </w:tc>
      </w:tr>
      <w:tr w:rsidR="00342A72" w:rsidTr="00342A72" w14:paraId="73ABE5C9" w14:textId="77777777">
        <w:tc>
          <w:tcPr>
            <w:tcW w:w="1100" w:type="dxa"/>
            <w:vMerge/>
          </w:tcPr>
          <w:p w:rsidR="00342A72" w:rsidP="009A14CB" w:rsidRDefault="00342A72" w14:paraId="6F0A322C" w14:textId="77777777">
            <w:pPr>
              <w:spacing w:before="60" w:after="60"/>
              <w:rPr>
                <w:rFonts w:ascii="Arial" w:hAnsi="Arial" w:cs="Arial"/>
                <w:lang w:eastAsia="zh-HK"/>
              </w:rPr>
            </w:pPr>
          </w:p>
        </w:tc>
        <w:tc>
          <w:tcPr>
            <w:tcW w:w="708" w:type="dxa"/>
          </w:tcPr>
          <w:p w:rsidRPr="00F448C4" w:rsidR="00342A72" w:rsidP="009A14CB" w:rsidRDefault="00342A72" w14:paraId="7533C4BB" w14:textId="77D81FA8">
            <w:pPr>
              <w:spacing w:before="60" w:after="60"/>
              <w:rPr>
                <w:rFonts w:ascii="Arial" w:hAnsi="Arial" w:cs="Arial"/>
                <w:lang w:eastAsia="zh-HK"/>
              </w:rPr>
            </w:pPr>
            <w:r>
              <w:rPr>
                <w:rFonts w:ascii="Arial" w:hAnsi="Arial" w:cs="Arial"/>
                <w:lang w:eastAsia="zh-HK"/>
              </w:rPr>
              <w:t xml:space="preserve">5-7</w:t>
            </w:r>
          </w:p>
        </w:tc>
        <w:tc>
          <w:tcPr>
            <w:tcW w:w="7480" w:type="dxa"/>
          </w:tcPr>
          <w:p w:rsidR="00342A72" w:rsidP="009A14CB" w:rsidRDefault="00342A72" w14:paraId="5E0F38C9"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支援多種檢索條件</w:t>
            </w:r>
          </w:p>
          <w:p w:rsidR="00342A72" w:rsidP="009A14CB" w:rsidRDefault="00342A72" w14:paraId="090264CB"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合理的 API 格式</w:t>
            </w:r>
          </w:p>
          <w:p w:rsidR="00342A72" w:rsidP="009A14CB" w:rsidRDefault="00342A72" w14:paraId="3BE17732"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支援部分錯誤檢查</w:t>
            </w:r>
          </w:p>
          <w:p w:rsidRPr="00C16AE0" w:rsidR="00342A72" w:rsidP="009A14CB" w:rsidRDefault="00342A72" w14:paraId="53A67C86"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以 JSON 格式回覆客戶端應用程式</w:t>
            </w:r>
          </w:p>
        </w:tc>
      </w:tr>
      <w:tr w:rsidR="00342A72" w:rsidTr="00342A72" w14:paraId="27EA1EB8" w14:textId="77777777">
        <w:tc>
          <w:tcPr>
            <w:tcW w:w="1100" w:type="dxa"/>
            <w:vMerge/>
          </w:tcPr>
          <w:p w:rsidR="00342A72" w:rsidP="009A14CB" w:rsidRDefault="00342A72" w14:paraId="249B56D1" w14:textId="77777777">
            <w:pPr>
              <w:spacing w:before="60" w:after="60"/>
              <w:rPr>
                <w:rFonts w:ascii="Arial" w:hAnsi="Arial" w:cs="Arial"/>
                <w:lang w:eastAsia="zh-HK"/>
              </w:rPr>
            </w:pPr>
          </w:p>
        </w:tc>
        <w:tc>
          <w:tcPr>
            <w:tcW w:w="708" w:type="dxa"/>
          </w:tcPr>
          <w:p w:rsidRPr="00F448C4" w:rsidR="00342A72" w:rsidP="009A14CB" w:rsidRDefault="00342A72" w14:paraId="765E6112" w14:textId="734D5007">
            <w:pPr>
              <w:spacing w:before="60" w:after="60"/>
              <w:rPr>
                <w:rFonts w:ascii="Arial" w:hAnsi="Arial" w:cs="Arial"/>
                <w:lang w:eastAsia="zh-HK"/>
              </w:rPr>
            </w:pPr>
            <w:r>
              <w:rPr>
                <w:rFonts w:ascii="Arial" w:hAnsi="Arial" w:cs="Arial"/>
                <w:lang w:eastAsia="zh-HK"/>
              </w:rPr>
              <w:t xml:space="preserve">8-9</w:t>
            </w:r>
          </w:p>
        </w:tc>
        <w:tc>
          <w:tcPr>
            <w:tcW w:w="7480" w:type="dxa"/>
          </w:tcPr>
          <w:p w:rsidR="00342A72" w:rsidP="009A14CB" w:rsidRDefault="00342A72" w14:paraId="1DBEE4E1"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複雜</w:t>
            </w:r>
            <w:r>
              <w:rPr>
                <w:rFonts w:hint="eastAsia" w:ascii="Arial" w:hAnsi="Arial" w:cs="Arial"/>
                <w:lang w:eastAsia="zh-HK"/>
              </w:rPr>
              <w:t xml:space="preserve">搜尋條件</w:t>
            </w:r>
          </w:p>
          <w:p w:rsidR="00342A72" w:rsidP="009A14CB" w:rsidRDefault="00342A72" w14:paraId="3F5F5099"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良好的 API 格式</w:t>
            </w:r>
          </w:p>
        </w:tc>
      </w:tr>
      <w:tr w:rsidR="00342A72" w:rsidTr="00342A72" w14:paraId="1C54D3C6" w14:textId="77777777">
        <w:tc>
          <w:tcPr>
            <w:tcW w:w="1100" w:type="dxa"/>
            <w:vMerge w:val="restart"/>
          </w:tcPr>
          <w:p w:rsidR="00342A72" w:rsidP="009A14CB" w:rsidRDefault="00342A72" w14:paraId="5BA93935" w14:textId="77777777">
            <w:pPr>
              <w:spacing w:before="60" w:after="60"/>
              <w:rPr>
                <w:rFonts w:ascii="Arial" w:hAnsi="Arial" w:cs="Arial"/>
                <w:lang w:eastAsia="zh-HK"/>
              </w:rPr>
            </w:pPr>
            <w:r>
              <w:rPr>
                <w:rFonts w:ascii="Arial" w:hAnsi="Arial" w:cs="Arial"/>
                <w:lang w:eastAsia="zh-HK"/>
              </w:rPr>
              <w:t xml:space="preserve">更新</w:t>
            </w:r>
          </w:p>
          <w:p w:rsidR="00342A72" w:rsidP="000D0FFD" w:rsidRDefault="00342A72" w14:paraId="06048139" w14:textId="5E4A5668">
            <w:pPr>
              <w:spacing w:before="60" w:after="60"/>
              <w:rPr>
                <w:rFonts w:ascii="Arial" w:hAnsi="Arial" w:cs="Arial"/>
                <w:lang w:eastAsia="zh-HK"/>
              </w:rPr>
            </w:pPr>
            <w:r>
              <w:rPr>
                <w:rFonts w:ascii="Arial" w:hAnsi="Arial" w:cs="Arial"/>
                <w:lang w:eastAsia="zh-HK"/>
              </w:rPr>
              <w:t xml:space="preserve">(4%)</w:t>
            </w:r>
          </w:p>
        </w:tc>
        <w:tc>
          <w:tcPr>
            <w:tcW w:w="708" w:type="dxa"/>
          </w:tcPr>
          <w:p w:rsidRPr="00F448C4" w:rsidR="00342A72" w:rsidP="001C5B56" w:rsidRDefault="00342A72" w14:paraId="75DE0873" w14:textId="32F01EE6">
            <w:pPr>
              <w:spacing w:before="60" w:after="60"/>
              <w:rPr>
                <w:rFonts w:ascii="Arial" w:hAnsi="Arial" w:cs="Arial"/>
                <w:lang w:eastAsia="zh-HK"/>
              </w:rPr>
            </w:pPr>
            <w:r>
              <w:rPr>
                <w:rFonts w:ascii="Arial" w:hAnsi="Arial" w:cs="Arial"/>
                <w:lang w:eastAsia="zh-HK"/>
              </w:rPr>
              <w:t xml:space="preserve">0-1</w:t>
            </w:r>
          </w:p>
        </w:tc>
        <w:tc>
          <w:tcPr>
            <w:tcW w:w="7480" w:type="dxa"/>
          </w:tcPr>
          <w:p w:rsidR="00342A72" w:rsidP="009A14CB" w:rsidRDefault="00342A72" w14:paraId="61F70C13" w14:textId="1A1CADDD">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更新記錄時部分功能正常但存在錯誤。 </w:t>
            </w:r>
          </w:p>
          <w:p w:rsidRPr="00363244" w:rsidR="00342A72" w:rsidP="001C5B56" w:rsidRDefault="00342A72" w14:paraId="5D972F1C" w14:textId="48F0271F">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未使用 PUT 方法者不予計分</w:t>
            </w:r>
            <w:r>
              <w:rPr>
                <w:rFonts w:ascii="Arial" w:hAnsi="Arial" w:cs="Arial"/>
                <w:lang w:eastAsia="zh-HK"/>
              </w:rPr>
              <w:t xml:space="preserve">，此部分其他評分標準概不適用</w:t>
            </w:r>
          </w:p>
        </w:tc>
      </w:tr>
      <w:tr w:rsidR="00342A72" w:rsidTr="00342A72" w14:paraId="0054B6BB" w14:textId="77777777">
        <w:tc>
          <w:tcPr>
            <w:tcW w:w="1100" w:type="dxa"/>
            <w:vMerge/>
          </w:tcPr>
          <w:p w:rsidR="00342A72" w:rsidP="009A14CB" w:rsidRDefault="00342A72" w14:paraId="7D4D2293" w14:textId="77777777">
            <w:pPr>
              <w:spacing w:before="60" w:after="60"/>
              <w:rPr>
                <w:rFonts w:ascii="Arial" w:hAnsi="Arial" w:cs="Arial"/>
                <w:lang w:eastAsia="zh-HK"/>
              </w:rPr>
            </w:pPr>
          </w:p>
        </w:tc>
        <w:tc>
          <w:tcPr>
            <w:tcW w:w="708" w:type="dxa"/>
          </w:tcPr>
          <w:p w:rsidRPr="00F448C4" w:rsidR="00342A72" w:rsidP="009A14CB" w:rsidRDefault="00342A72" w14:paraId="133464D4" w14:textId="3A14FB5F">
            <w:pPr>
              <w:spacing w:before="60" w:after="60"/>
              <w:rPr>
                <w:rFonts w:ascii="Arial" w:hAnsi="Arial" w:cs="Arial"/>
                <w:lang w:eastAsia="zh-HK"/>
              </w:rPr>
            </w:pPr>
            <w:r>
              <w:rPr>
                <w:rFonts w:ascii="Arial" w:hAnsi="Arial" w:cs="Arial"/>
                <w:lang w:eastAsia="zh-HK"/>
              </w:rPr>
              <w:t xml:space="preserve">2-3</w:t>
            </w:r>
          </w:p>
        </w:tc>
        <w:tc>
          <w:tcPr>
            <w:tcW w:w="7480" w:type="dxa"/>
          </w:tcPr>
          <w:p w:rsidR="00342A72" w:rsidP="009A14CB" w:rsidRDefault="00342A72" w14:paraId="5C0CE391"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使用 PUT 方法 </w:t>
            </w:r>
          </w:p>
          <w:p w:rsidR="00342A72" w:rsidP="009A14CB" w:rsidRDefault="00342A72" w14:paraId="7583279C"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API格式合理 </w:t>
            </w:r>
          </w:p>
          <w:p w:rsidRPr="00490AF9" w:rsidR="00342A72" w:rsidP="009A14CB" w:rsidRDefault="00342A72" w14:paraId="43938821"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支援部分錯誤檢查 </w:t>
            </w:r>
          </w:p>
        </w:tc>
      </w:tr>
      <w:tr w:rsidR="00342A72" w:rsidTr="00342A72" w14:paraId="5CA5FFA8" w14:textId="77777777">
        <w:tc>
          <w:tcPr>
            <w:tcW w:w="1100" w:type="dxa"/>
            <w:vMerge/>
          </w:tcPr>
          <w:p w:rsidR="00342A72" w:rsidP="009A14CB" w:rsidRDefault="00342A72" w14:paraId="6AEC36BB" w14:textId="77777777">
            <w:pPr>
              <w:spacing w:before="60" w:after="60"/>
              <w:rPr>
                <w:rFonts w:ascii="Arial" w:hAnsi="Arial" w:cs="Arial"/>
                <w:lang w:eastAsia="zh-HK"/>
              </w:rPr>
            </w:pPr>
          </w:p>
        </w:tc>
        <w:tc>
          <w:tcPr>
            <w:tcW w:w="708" w:type="dxa"/>
          </w:tcPr>
          <w:p w:rsidR="00342A72" w:rsidP="009A14CB" w:rsidRDefault="00342A72" w14:paraId="02FC9C33" w14:textId="0D313907">
            <w:pPr>
              <w:spacing w:before="60" w:after="60"/>
              <w:rPr>
                <w:rFonts w:ascii="Arial" w:hAnsi="Arial" w:cs="Arial"/>
                <w:lang w:eastAsia="zh-HK"/>
              </w:rPr>
            </w:pPr>
            <w:r>
              <w:rPr>
                <w:rFonts w:ascii="Arial" w:hAnsi="Arial" w:cs="Arial"/>
                <w:lang w:eastAsia="zh-HK"/>
              </w:rPr>
              <w:t xml:space="preserve">4</w:t>
            </w:r>
          </w:p>
        </w:tc>
        <w:tc>
          <w:tcPr>
            <w:tcW w:w="7480" w:type="dxa"/>
          </w:tcPr>
          <w:p w:rsidR="00342A72" w:rsidP="009A14CB" w:rsidRDefault="00342A72" w14:paraId="3BEF7B08"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良好的 API 格式</w:t>
            </w:r>
          </w:p>
          <w:p w:rsidR="00342A72" w:rsidP="00D2040D" w:rsidRDefault="00342A72" w14:paraId="3000F22C" w14:textId="5DAB02AE">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僅將需更新的欄位傳送至伺服器</w:t>
            </w:r>
          </w:p>
        </w:tc>
      </w:tr>
      <w:tr w:rsidR="00342A72" w:rsidTr="00342A72" w14:paraId="23F6F86F" w14:textId="77777777">
        <w:tc>
          <w:tcPr>
            <w:tcW w:w="1100" w:type="dxa"/>
            <w:vMerge w:val="restart"/>
          </w:tcPr>
          <w:p w:rsidR="00342A72" w:rsidP="009A14CB" w:rsidRDefault="00342A72" w14:paraId="4CF2E053" w14:textId="77777777">
            <w:pPr>
              <w:spacing w:before="60" w:after="60"/>
              <w:rPr>
                <w:rFonts w:ascii="Arial" w:hAnsi="Arial" w:cs="Arial"/>
                <w:lang w:eastAsia="zh-HK"/>
              </w:rPr>
            </w:pPr>
            <w:r>
              <w:rPr>
                <w:rFonts w:ascii="Arial" w:hAnsi="Arial" w:cs="Arial"/>
                <w:lang w:eastAsia="zh-HK"/>
              </w:rPr>
              <w:t xml:space="preserve">新增</w:t>
            </w:r>
          </w:p>
          <w:p w:rsidR="00342A72" w:rsidP="000D0FFD" w:rsidRDefault="00342A72" w14:paraId="1C94B96E" w14:textId="0151B1F3">
            <w:pPr>
              <w:spacing w:before="60" w:after="60"/>
              <w:rPr>
                <w:rFonts w:ascii="Arial" w:hAnsi="Arial" w:cs="Arial"/>
                <w:lang w:eastAsia="zh-HK"/>
              </w:rPr>
            </w:pPr>
            <w:r>
              <w:rPr>
                <w:rFonts w:ascii="Arial" w:hAnsi="Arial" w:cs="Arial"/>
                <w:lang w:eastAsia="zh-HK"/>
              </w:rPr>
              <w:t xml:space="preserve">(3%)</w:t>
            </w:r>
          </w:p>
        </w:tc>
        <w:tc>
          <w:tcPr>
            <w:tcW w:w="708" w:type="dxa"/>
          </w:tcPr>
          <w:p w:rsidRPr="00F448C4" w:rsidR="00342A72" w:rsidP="009A14CB" w:rsidRDefault="00342A72" w14:paraId="109A7AB2" w14:textId="45D3121C">
            <w:pPr>
              <w:spacing w:before="60" w:after="60"/>
              <w:rPr>
                <w:rFonts w:ascii="Arial" w:hAnsi="Arial" w:cs="Arial"/>
                <w:lang w:eastAsia="zh-HK"/>
              </w:rPr>
            </w:pPr>
            <w:r>
              <w:rPr>
                <w:rFonts w:ascii="Arial" w:hAnsi="Arial" w:cs="Arial"/>
                <w:lang w:eastAsia="zh-HK"/>
              </w:rPr>
              <w:t xml:space="preserve">0-1</w:t>
            </w:r>
          </w:p>
        </w:tc>
        <w:tc>
          <w:tcPr>
            <w:tcW w:w="7480" w:type="dxa"/>
          </w:tcPr>
          <w:p w:rsidR="00342A72" w:rsidP="009A14CB" w:rsidRDefault="00342A72" w14:paraId="1161A7F4" w14:textId="16D92D9E">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新增記錄功能部分失效，存在錯誤。</w:t>
            </w:r>
          </w:p>
          <w:p w:rsidR="00342A72" w:rsidP="001C5B56" w:rsidRDefault="00342A72" w14:paraId="6A74F256" w14:textId="13513E30">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非POST提交 – 若未使用POST方法，則此部分不予計分，其他評分標準概不適用。 </w:t>
            </w:r>
          </w:p>
        </w:tc>
      </w:tr>
      <w:tr w:rsidR="00342A72" w:rsidTr="00342A72" w14:paraId="5812A9BE" w14:textId="77777777">
        <w:tc>
          <w:tcPr>
            <w:tcW w:w="1100" w:type="dxa"/>
            <w:vMerge/>
          </w:tcPr>
          <w:p w:rsidR="00342A72" w:rsidP="009A14CB" w:rsidRDefault="00342A72" w14:paraId="54A5797D" w14:textId="77777777">
            <w:pPr>
              <w:spacing w:before="60" w:after="60"/>
              <w:rPr>
                <w:rFonts w:ascii="Arial" w:hAnsi="Arial" w:cs="Arial"/>
                <w:lang w:eastAsia="zh-HK"/>
              </w:rPr>
            </w:pPr>
          </w:p>
        </w:tc>
        <w:tc>
          <w:tcPr>
            <w:tcW w:w="708" w:type="dxa"/>
          </w:tcPr>
          <w:p w:rsidRPr="00F448C4" w:rsidR="00342A72" w:rsidP="009A14CB" w:rsidRDefault="00342A72" w14:paraId="6B328EF8" w14:textId="5538AAD8">
            <w:pPr>
              <w:spacing w:before="60" w:after="60"/>
              <w:rPr>
                <w:rFonts w:ascii="Arial" w:hAnsi="Arial" w:cs="Arial"/>
                <w:lang w:eastAsia="zh-HK"/>
              </w:rPr>
            </w:pPr>
            <w:r>
              <w:rPr>
                <w:rFonts w:ascii="Arial" w:hAnsi="Arial" w:cs="Arial"/>
                <w:lang w:eastAsia="zh-HK"/>
              </w:rPr>
              <w:t xml:space="preserve">2-3</w:t>
            </w:r>
          </w:p>
        </w:tc>
        <w:tc>
          <w:tcPr>
            <w:tcW w:w="7480" w:type="dxa"/>
          </w:tcPr>
          <w:p w:rsidR="00342A72" w:rsidP="009A14CB" w:rsidRDefault="00342A72" w14:paraId="0DA3A2C7"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使用 POST 方法</w:t>
            </w:r>
          </w:p>
          <w:p w:rsidR="00342A72" w:rsidP="009A14CB" w:rsidRDefault="00342A72" w14:paraId="59A8684F"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API格式合理</w:t>
            </w:r>
          </w:p>
          <w:p w:rsidRPr="00490AF9" w:rsidR="00342A72" w:rsidP="009A14CB" w:rsidRDefault="00342A72" w14:paraId="2CB68B7F"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lastRenderedPageBreak/>
            </w:r>
            <w:r>
              <w:rPr>
                <w:rFonts w:ascii="Arial" w:hAnsi="Arial" w:cs="Arial"/>
                <w:lang w:eastAsia="zh-HK"/>
              </w:rPr>
              <w:t xml:space="preserve">支援部分錯誤檢查 </w:t>
            </w:r>
          </w:p>
        </w:tc>
      </w:tr>
      <w:tr w:rsidR="00342A72" w:rsidTr="00342A72" w14:paraId="789A0632" w14:textId="77777777">
        <w:tc>
          <w:tcPr>
            <w:tcW w:w="1100" w:type="dxa"/>
            <w:vMerge w:val="restart"/>
          </w:tcPr>
          <w:p w:rsidR="00342A72" w:rsidP="009A14CB" w:rsidRDefault="00342A72" w14:paraId="5F06D575" w14:textId="77777777">
            <w:pPr>
              <w:spacing w:before="60" w:after="60"/>
              <w:rPr>
                <w:rFonts w:ascii="Arial" w:hAnsi="Arial" w:cs="Arial"/>
                <w:lang w:eastAsia="zh-HK"/>
              </w:rPr>
            </w:pPr>
            <w:r>
              <w:rPr>
                <w:rFonts w:ascii="Arial" w:hAnsi="Arial" w:cs="Arial"/>
                <w:lang w:eastAsia="zh-HK"/>
              </w:rPr>
              <w:lastRenderedPageBreak/>
            </w:r>
            <w:r>
              <w:rPr>
                <w:rFonts w:ascii="Arial" w:hAnsi="Arial" w:cs="Arial"/>
                <w:lang w:eastAsia="zh-HK"/>
              </w:rPr>
              <w:t xml:space="preserve">移除</w:t>
            </w:r>
          </w:p>
          <w:p w:rsidR="00342A72" w:rsidP="000D0FFD" w:rsidRDefault="00342A72" w14:paraId="2437D7E0" w14:textId="0E6E9391">
            <w:pPr>
              <w:spacing w:before="60" w:after="60"/>
              <w:rPr>
                <w:rFonts w:ascii="Arial" w:hAnsi="Arial" w:cs="Arial"/>
                <w:lang w:eastAsia="zh-HK"/>
              </w:rPr>
            </w:pPr>
            <w:r>
              <w:rPr>
                <w:rFonts w:ascii="Arial" w:hAnsi="Arial" w:cs="Arial"/>
                <w:lang w:eastAsia="zh-HK"/>
              </w:rPr>
              <w:t xml:space="preserve">(3%)</w:t>
            </w:r>
          </w:p>
        </w:tc>
        <w:tc>
          <w:tcPr>
            <w:tcW w:w="708" w:type="dxa"/>
          </w:tcPr>
          <w:p w:rsidRPr="00F448C4" w:rsidR="00342A72" w:rsidP="009A14CB" w:rsidRDefault="00342A72" w14:paraId="0D617535" w14:textId="4652C911">
            <w:pPr>
              <w:spacing w:before="60" w:after="60"/>
              <w:rPr>
                <w:rFonts w:ascii="Arial" w:hAnsi="Arial" w:cs="Arial"/>
                <w:lang w:eastAsia="zh-HK"/>
              </w:rPr>
            </w:pPr>
            <w:r>
              <w:rPr>
                <w:rFonts w:ascii="Arial" w:hAnsi="Arial" w:cs="Arial"/>
                <w:lang w:eastAsia="zh-HK"/>
              </w:rPr>
              <w:t xml:space="preserve">0-1</w:t>
            </w:r>
          </w:p>
        </w:tc>
        <w:tc>
          <w:tcPr>
            <w:tcW w:w="7480" w:type="dxa"/>
          </w:tcPr>
          <w:p w:rsidR="00342A72" w:rsidP="009A14CB" w:rsidRDefault="00342A72" w14:paraId="6EDA3B02" w14:textId="2BE12702">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刪除記錄時部分功能正常但存在錯誤。</w:t>
            </w:r>
          </w:p>
          <w:p w:rsidR="00342A72" w:rsidP="001C5B56" w:rsidRDefault="00342A72" w14:paraId="4516A3E0" w14:textId="1324BA82">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未刪除 – 若未使用 DELETE 方法，則給予 0 分，此部分其他評分標準不予考量。 </w:t>
            </w:r>
          </w:p>
        </w:tc>
      </w:tr>
      <w:tr w:rsidR="00342A72" w:rsidTr="00342A72" w14:paraId="75906194" w14:textId="77777777">
        <w:tc>
          <w:tcPr>
            <w:tcW w:w="1100" w:type="dxa"/>
            <w:vMerge/>
          </w:tcPr>
          <w:p w:rsidR="00342A72" w:rsidP="009A14CB" w:rsidRDefault="00342A72" w14:paraId="47ECB116" w14:textId="77777777">
            <w:pPr>
              <w:spacing w:before="60" w:after="60"/>
              <w:rPr>
                <w:rFonts w:ascii="Arial" w:hAnsi="Arial" w:cs="Arial"/>
                <w:lang w:eastAsia="zh-HK"/>
              </w:rPr>
            </w:pPr>
          </w:p>
        </w:tc>
        <w:tc>
          <w:tcPr>
            <w:tcW w:w="708" w:type="dxa"/>
          </w:tcPr>
          <w:p w:rsidRPr="00F448C4" w:rsidR="00342A72" w:rsidP="009A14CB" w:rsidRDefault="00342A72" w14:paraId="5E527BD2" w14:textId="7599F626">
            <w:pPr>
              <w:spacing w:before="60" w:after="60"/>
              <w:rPr>
                <w:rFonts w:ascii="Arial" w:hAnsi="Arial" w:cs="Arial"/>
                <w:lang w:eastAsia="zh-HK"/>
              </w:rPr>
            </w:pPr>
            <w:r>
              <w:rPr>
                <w:rFonts w:ascii="Arial" w:hAnsi="Arial" w:cs="Arial"/>
                <w:lang w:eastAsia="zh-HK"/>
              </w:rPr>
              <w:t xml:space="preserve">2-3</w:t>
            </w:r>
          </w:p>
        </w:tc>
        <w:tc>
          <w:tcPr>
            <w:tcW w:w="7480" w:type="dxa"/>
          </w:tcPr>
          <w:p w:rsidR="00342A72" w:rsidP="009A14CB" w:rsidRDefault="00342A72" w14:paraId="1D651789"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使用 </w:t>
            </w:r>
            <w:r>
              <w:rPr>
                <w:rFonts w:ascii="Arial" w:hAnsi="Arial" w:cs="Arial"/>
                <w:lang w:eastAsia="zh-HK"/>
              </w:rPr>
              <w:t xml:space="preserve">DELETE</w:t>
            </w:r>
            <w:r>
              <w:rPr>
                <w:rFonts w:hint="eastAsia" w:ascii="Arial" w:hAnsi="Arial" w:cs="Arial"/>
                <w:lang w:eastAsia="zh-HK"/>
              </w:rPr>
              <w:t xml:space="preserve"> 方法</w:t>
            </w:r>
          </w:p>
          <w:p w:rsidR="00342A72" w:rsidP="009A14CB" w:rsidRDefault="00342A72" w14:paraId="4A4499FE"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API格式合理</w:t>
            </w:r>
          </w:p>
          <w:p w:rsidR="00342A72" w:rsidP="009A14CB" w:rsidRDefault="00342A72" w14:paraId="44D47A18"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支援部分錯誤檢查</w:t>
            </w:r>
          </w:p>
        </w:tc>
      </w:tr>
      <w:tr w:rsidR="00342A72" w:rsidTr="00342A72" w14:paraId="28E514E0" w14:textId="77777777">
        <w:tc>
          <w:tcPr>
            <w:tcW w:w="1100" w:type="dxa"/>
            <w:vMerge w:val="restart"/>
          </w:tcPr>
          <w:p w:rsidR="00342A72" w:rsidP="009A14CB" w:rsidRDefault="00342A72" w14:paraId="3EFC62A7" w14:textId="77777777">
            <w:pPr>
              <w:spacing w:before="60" w:after="60"/>
              <w:rPr>
                <w:rFonts w:ascii="Arial" w:hAnsi="Arial" w:cs="Arial"/>
                <w:lang w:eastAsia="zh-HK"/>
              </w:rPr>
            </w:pPr>
            <w:r>
              <w:rPr>
                <w:rFonts w:ascii="Arial" w:hAnsi="Arial" w:cs="Arial"/>
                <w:lang w:eastAsia="zh-HK"/>
              </w:rPr>
              <w:t xml:space="preserve">錯誤處理</w:t>
            </w:r>
          </w:p>
          <w:p w:rsidR="00342A72" w:rsidP="000D0FFD" w:rsidRDefault="00342A72" w14:paraId="73616C1E" w14:textId="68C84947">
            <w:pPr>
              <w:spacing w:before="60" w:after="60"/>
              <w:rPr>
                <w:rFonts w:ascii="Arial" w:hAnsi="Arial" w:cs="Arial"/>
                <w:lang w:eastAsia="zh-HK"/>
              </w:rPr>
            </w:pPr>
            <w:r>
              <w:rPr>
                <w:rFonts w:ascii="Arial" w:hAnsi="Arial" w:cs="Arial"/>
                <w:lang w:eastAsia="zh-HK"/>
              </w:rPr>
              <w:t xml:space="preserve">(3%)</w:t>
            </w:r>
          </w:p>
        </w:tc>
        <w:tc>
          <w:tcPr>
            <w:tcW w:w="708" w:type="dxa"/>
          </w:tcPr>
          <w:p w:rsidRPr="00F448C4" w:rsidR="00342A72" w:rsidP="009A14CB" w:rsidRDefault="00342A72" w14:paraId="7B7DB7BA" w14:textId="74392990">
            <w:pPr>
              <w:spacing w:before="60" w:after="60"/>
              <w:rPr>
                <w:rFonts w:ascii="Arial" w:hAnsi="Arial" w:cs="Arial"/>
                <w:lang w:eastAsia="zh-HK"/>
              </w:rPr>
            </w:pPr>
            <w:r>
              <w:rPr>
                <w:rFonts w:ascii="Arial" w:hAnsi="Arial" w:cs="Arial"/>
                <w:lang w:eastAsia="zh-HK"/>
              </w:rPr>
              <w:t xml:space="preserve">0-1</w:t>
            </w:r>
          </w:p>
        </w:tc>
        <w:tc>
          <w:tcPr>
            <w:tcW w:w="7480" w:type="dxa"/>
          </w:tcPr>
          <w:p w:rsidR="00342A72" w:rsidP="009A14CB" w:rsidRDefault="00342A72" w14:paraId="20FE4C17"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無</w:t>
            </w:r>
            <w:r>
              <w:rPr>
                <w:rFonts w:ascii="Arial" w:hAnsi="Arial" w:cs="Arial"/>
                <w:lang w:eastAsia="zh-HK"/>
              </w:rPr>
              <w:t xml:space="preserve">或</w:t>
            </w:r>
            <w:r>
              <w:rPr>
                <w:rFonts w:hint="eastAsia" w:ascii="Arial" w:hAnsi="Arial" w:cs="Arial"/>
                <w:lang w:eastAsia="zh-HK"/>
              </w:rPr>
              <w:t xml:space="preserve">僅有極有限的錯誤代碼與訊息</w:t>
            </w:r>
          </w:p>
        </w:tc>
      </w:tr>
      <w:tr w:rsidR="00342A72" w:rsidTr="00342A72" w14:paraId="5C5E35BE" w14:textId="77777777">
        <w:tc>
          <w:tcPr>
            <w:tcW w:w="1100" w:type="dxa"/>
            <w:vMerge/>
          </w:tcPr>
          <w:p w:rsidR="00342A72" w:rsidP="009A14CB" w:rsidRDefault="00342A72" w14:paraId="775EA77E" w14:textId="77777777">
            <w:pPr>
              <w:spacing w:before="60" w:after="60"/>
              <w:rPr>
                <w:rFonts w:ascii="Arial" w:hAnsi="Arial" w:cs="Arial"/>
                <w:lang w:eastAsia="zh-HK"/>
              </w:rPr>
            </w:pPr>
          </w:p>
        </w:tc>
        <w:tc>
          <w:tcPr>
            <w:tcW w:w="708" w:type="dxa"/>
          </w:tcPr>
          <w:p w:rsidRPr="00F448C4" w:rsidR="00342A72" w:rsidP="009A14CB" w:rsidRDefault="00342A72" w14:paraId="054C8FFA" w14:textId="724897A2">
            <w:pPr>
              <w:spacing w:before="60" w:after="60"/>
              <w:rPr>
                <w:rFonts w:ascii="Arial" w:hAnsi="Arial" w:cs="Arial"/>
                <w:lang w:eastAsia="zh-HK"/>
              </w:rPr>
            </w:pPr>
            <w:r>
              <w:rPr>
                <w:rFonts w:ascii="Arial" w:hAnsi="Arial" w:cs="Arial"/>
                <w:lang w:eastAsia="zh-HK"/>
              </w:rPr>
              <w:t xml:space="preserve">2-3</w:t>
            </w:r>
          </w:p>
        </w:tc>
        <w:tc>
          <w:tcPr>
            <w:tcW w:w="7480" w:type="dxa"/>
          </w:tcPr>
          <w:p w:rsidR="00342A72" w:rsidP="009A14CB" w:rsidRDefault="00342A72" w14:paraId="653C1F64"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具備完善且複雜的錯誤代碼與訊息</w:t>
            </w:r>
          </w:p>
          <w:p w:rsidR="00342A72" w:rsidP="009A14CB" w:rsidRDefault="00342A72" w14:paraId="4E8D3AA9"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錯誤代碼設計完善（例如：依錯誤類型採用階層式編號） </w:t>
            </w:r>
          </w:p>
          <w:p w:rsidR="00342A72" w:rsidP="009A14CB" w:rsidRDefault="00342A72" w14:paraId="1B103E7D"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清晰且具實質意義的錯誤訊息，能明確描述錯誤性質與成因</w:t>
            </w:r>
          </w:p>
        </w:tc>
      </w:tr>
    </w:tbl>
    <w:p w:rsidR="00A11A20" w:rsidP="00A11A20" w:rsidRDefault="00A11A20" w14:paraId="2540A8FF" w14:textId="77777777">
      <w:pPr>
        <w:spacing w:before="240" w:after="120"/>
        <w:rPr>
          <w:rFonts w:ascii="Arial" w:hAnsi="Arial" w:cs="Arial"/>
          <w:lang w:eastAsia="zh-HK"/>
        </w:rPr>
      </w:pPr>
    </w:p>
    <w:tbl>
      <w:tblPr>
        <w:tblStyle w:val="ad"/>
        <w:tblW w:w="9288" w:type="dxa"/>
        <w:tblLayout w:type="fixed"/>
        <w:tblLook w:val="04a0"/>
      </w:tblPr>
      <w:tblGrid>
        <w:gridCol w:w="1526"/>
        <w:gridCol w:w="922"/>
        <w:gridCol w:w="6840"/>
      </w:tblGrid>
      <w:tr w:rsidR="00533553" w:rsidTr="00533553" w14:paraId="5F26738F" w14:textId="77777777">
        <w:tc>
          <w:tcPr>
            <w:tcW w:w="9288" w:type="dxa"/>
            <w:gridSpan w:val="3"/>
          </w:tcPr>
          <w:p w:rsidRPr="00406BAC" w:rsidR="00533553" w:rsidP="009A14CB" w:rsidRDefault="00533553" w14:paraId="2A98C303" w14:textId="77777777">
            <w:pPr>
              <w:spacing w:before="60" w:after="60"/>
              <w:rPr>
                <w:rFonts w:ascii="Arial" w:hAnsi="Arial" w:cs="Arial"/>
                <w:b/>
                <w:lang w:eastAsia="zh-HK"/>
              </w:rPr>
            </w:pPr>
            <w:r w:rsidRPr="00406BAC">
              <w:rPr>
                <w:rFonts w:ascii="Arial" w:hAnsi="Arial" w:cs="Arial"/>
                <w:b/>
                <w:lang w:eastAsia="zh-HK"/>
              </w:rPr>
              <w:t xml:space="preserve">第三部分：客戶端 Angular 應用程式開發（總分佔 30%）</w:t>
            </w:r>
          </w:p>
        </w:tc>
      </w:tr>
      <w:tr w:rsidR="00533553" w:rsidTr="00533553" w14:paraId="17046A1C" w14:textId="77777777">
        <w:tc>
          <w:tcPr>
            <w:tcW w:w="1526" w:type="dxa"/>
            <w:vMerge w:val="restart"/>
          </w:tcPr>
          <w:p w:rsidR="00533553" w:rsidP="009A14CB" w:rsidRDefault="00533553" w14:paraId="612C2018" w14:textId="01FE6998">
            <w:pPr>
              <w:spacing w:before="60" w:after="60"/>
              <w:rPr>
                <w:rFonts w:ascii="Arial" w:hAnsi="Arial" w:cs="Arial"/>
                <w:lang w:eastAsia="zh-HK"/>
              </w:rPr>
            </w:pPr>
            <w:r>
              <w:rPr>
                <w:rFonts w:ascii="Arial" w:hAnsi="Arial" w:cs="Arial"/>
                <w:lang w:eastAsia="zh-HK"/>
              </w:rPr>
              <w:t xml:space="preserve">記錄資訊檢索</w:t>
            </w:r>
          </w:p>
          <w:p w:rsidR="00533553" w:rsidP="009A14CB" w:rsidRDefault="00406BAC" w14:paraId="74D82F2D" w14:textId="3DF967AE">
            <w:pPr>
              <w:spacing w:before="60" w:after="60"/>
              <w:rPr>
                <w:rFonts w:ascii="Arial" w:hAnsi="Arial" w:cs="Arial"/>
                <w:lang w:eastAsia="zh-HK"/>
              </w:rPr>
            </w:pPr>
            <w:r>
              <w:rPr>
                <w:rFonts w:ascii="Arial" w:hAnsi="Arial" w:cs="Arial"/>
                <w:lang w:eastAsia="zh-HK"/>
              </w:rPr>
              <w:t xml:space="preserve">(</w:t>
            </w:r>
            <w:r w:rsidR="00533553">
              <w:rPr>
                <w:rFonts w:ascii="Arial" w:hAnsi="Arial" w:cs="Arial"/>
                <w:lang w:eastAsia="zh-HK"/>
              </w:rPr>
              <w:t xml:space="preserve">10%)</w:t>
            </w:r>
          </w:p>
        </w:tc>
        <w:tc>
          <w:tcPr>
            <w:tcW w:w="922" w:type="dxa"/>
          </w:tcPr>
          <w:p w:rsidRPr="00F448C4" w:rsidR="00533553" w:rsidP="009A14CB" w:rsidRDefault="00533553" w14:paraId="2496D838" w14:textId="77777777">
            <w:pPr>
              <w:spacing w:before="60" w:after="60"/>
              <w:rPr>
                <w:rFonts w:ascii="Arial" w:hAnsi="Arial" w:cs="Arial"/>
                <w:lang w:eastAsia="zh-HK"/>
              </w:rPr>
            </w:pPr>
            <w:r>
              <w:rPr>
                <w:rFonts w:ascii="Arial" w:hAnsi="Arial" w:cs="Arial"/>
                <w:lang w:eastAsia="zh-HK"/>
              </w:rPr>
              <w:t xml:space="preserve">0-2</w:t>
            </w:r>
          </w:p>
        </w:tc>
        <w:tc>
          <w:tcPr>
            <w:tcW w:w="6840" w:type="dxa"/>
          </w:tcPr>
          <w:p w:rsidRPr="00BB2CCE" w:rsidR="00533553" w:rsidP="00A11A20" w:rsidRDefault="00533553" w14:paraId="49F1B462" w14:textId="074FD001">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部分功能正常，但檢索記錄時會發生錯誤。</w:t>
            </w:r>
          </w:p>
        </w:tc>
      </w:tr>
      <w:tr w:rsidR="00533553" w:rsidTr="00533553" w14:paraId="00A522A5" w14:textId="77777777">
        <w:tc>
          <w:tcPr>
            <w:tcW w:w="1526" w:type="dxa"/>
            <w:vMerge/>
          </w:tcPr>
          <w:p w:rsidR="00533553" w:rsidP="009A14CB" w:rsidRDefault="00533553" w14:paraId="1F6774D6" w14:textId="77777777">
            <w:pPr>
              <w:spacing w:before="60" w:after="60"/>
              <w:rPr>
                <w:rFonts w:ascii="Arial" w:hAnsi="Arial" w:cs="Arial"/>
                <w:lang w:eastAsia="zh-HK"/>
              </w:rPr>
            </w:pPr>
          </w:p>
        </w:tc>
        <w:tc>
          <w:tcPr>
            <w:tcW w:w="922" w:type="dxa"/>
          </w:tcPr>
          <w:p w:rsidRPr="00F448C4" w:rsidR="00533553" w:rsidP="009A14CB" w:rsidRDefault="00533553" w14:paraId="5EFA0637" w14:textId="77777777">
            <w:pPr>
              <w:spacing w:before="60" w:after="60"/>
              <w:rPr>
                <w:rFonts w:ascii="Arial" w:hAnsi="Arial" w:cs="Arial"/>
                <w:lang w:eastAsia="zh-HK"/>
              </w:rPr>
            </w:pPr>
            <w:r>
              <w:rPr>
                <w:rFonts w:ascii="Arial" w:hAnsi="Arial" w:cs="Arial"/>
                <w:lang w:eastAsia="zh-HK"/>
              </w:rPr>
              <w:t xml:space="preserve">3-5</w:t>
            </w:r>
          </w:p>
        </w:tc>
        <w:tc>
          <w:tcPr>
            <w:tcW w:w="6840" w:type="dxa"/>
          </w:tcPr>
          <w:p w:rsidR="00533553" w:rsidP="009A14CB" w:rsidRDefault="00533553" w14:paraId="38CD48F8"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功能正常，具備合理介面供指定</w:t>
            </w:r>
            <w:r>
              <w:rPr>
                <w:rFonts w:ascii="Arial" w:hAnsi="Arial" w:cs="Arial"/>
                <w:lang w:eastAsia="zh-HK"/>
              </w:rPr>
              <w:t xml:space="preserve">搜尋</w:t>
            </w:r>
            <w:r>
              <w:rPr>
                <w:rFonts w:ascii="Arial" w:hAnsi="Arial" w:cs="Arial"/>
                <w:lang w:eastAsia="zh-HK"/>
              </w:rPr>
              <w:t xml:space="preserve">條件</w:t>
            </w:r>
          </w:p>
          <w:p w:rsidR="00533553" w:rsidP="009A14CB" w:rsidRDefault="00533553" w14:paraId="36751588"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非 SPA – 若非 SPA 項目，此部分最高可得 5 分，不受其他評分標準影響。 </w:t>
            </w:r>
          </w:p>
        </w:tc>
      </w:tr>
      <w:tr w:rsidR="00533553" w:rsidTr="00533553" w14:paraId="52713CCA" w14:textId="77777777">
        <w:tc>
          <w:tcPr>
            <w:tcW w:w="1526" w:type="dxa"/>
            <w:vMerge/>
          </w:tcPr>
          <w:p w:rsidR="00533553" w:rsidP="009A14CB" w:rsidRDefault="00533553" w14:paraId="5A2ECA7D" w14:textId="77777777">
            <w:pPr>
              <w:spacing w:before="60" w:after="60"/>
              <w:rPr>
                <w:rFonts w:ascii="Arial" w:hAnsi="Arial" w:cs="Arial"/>
                <w:lang w:eastAsia="zh-HK"/>
              </w:rPr>
            </w:pPr>
          </w:p>
        </w:tc>
        <w:tc>
          <w:tcPr>
            <w:tcW w:w="922" w:type="dxa"/>
          </w:tcPr>
          <w:p w:rsidRPr="00F448C4" w:rsidR="00533553" w:rsidP="009A14CB" w:rsidRDefault="00533553" w14:paraId="501B003E" w14:textId="77777777">
            <w:pPr>
              <w:spacing w:before="60" w:after="60"/>
              <w:rPr>
                <w:rFonts w:ascii="Arial" w:hAnsi="Arial" w:cs="Arial"/>
                <w:lang w:eastAsia="zh-HK"/>
              </w:rPr>
            </w:pPr>
            <w:r>
              <w:rPr>
                <w:rFonts w:ascii="Arial" w:hAnsi="Arial" w:cs="Arial"/>
                <w:lang w:eastAsia="zh-HK"/>
              </w:rPr>
              <w:t xml:space="preserve">6-8</w:t>
            </w:r>
          </w:p>
        </w:tc>
        <w:tc>
          <w:tcPr>
            <w:tcW w:w="6840" w:type="dxa"/>
          </w:tcPr>
          <w:p w:rsidR="00533553" w:rsidP="009A14CB" w:rsidRDefault="00533553" w14:paraId="36E51FDE"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SPA</w:t>
            </w:r>
          </w:p>
          <w:p w:rsidR="00533553" w:rsidP="009A14CB" w:rsidRDefault="00533553" w14:paraId="0F045D38"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具備良好介面，能讓使用者輕鬆精確地設定搜尋條件</w:t>
            </w:r>
          </w:p>
          <w:p w:rsidRPr="002A2FFE" w:rsidR="00533553" w:rsidP="009A14CB" w:rsidRDefault="00533553" w14:paraId="3578F174"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當伺服器回傳錯誤時，能向使用者提供合理的反饋</w:t>
            </w:r>
          </w:p>
        </w:tc>
      </w:tr>
      <w:tr w:rsidR="00533553" w:rsidTr="00533553" w14:paraId="46670223" w14:textId="77777777">
        <w:tc>
          <w:tcPr>
            <w:tcW w:w="1526" w:type="dxa"/>
            <w:vMerge/>
          </w:tcPr>
          <w:p w:rsidR="00533553" w:rsidP="009A14CB" w:rsidRDefault="00533553" w14:paraId="5D35FBEE" w14:textId="77777777">
            <w:pPr>
              <w:spacing w:before="60" w:after="60"/>
              <w:rPr>
                <w:rFonts w:ascii="Arial" w:hAnsi="Arial" w:cs="Arial"/>
                <w:lang w:eastAsia="zh-HK"/>
              </w:rPr>
            </w:pPr>
          </w:p>
        </w:tc>
        <w:tc>
          <w:tcPr>
            <w:tcW w:w="922" w:type="dxa"/>
          </w:tcPr>
          <w:p w:rsidRPr="00F448C4" w:rsidR="00533553" w:rsidP="009A14CB" w:rsidRDefault="00533553" w14:paraId="7B0EBE89" w14:textId="77777777">
            <w:pPr>
              <w:spacing w:before="60" w:after="60"/>
              <w:rPr>
                <w:rFonts w:ascii="Arial" w:hAnsi="Arial" w:cs="Arial"/>
                <w:lang w:eastAsia="zh-HK"/>
              </w:rPr>
            </w:pPr>
            <w:r>
              <w:rPr>
                <w:rFonts w:ascii="Arial" w:hAnsi="Arial" w:cs="Arial"/>
                <w:lang w:eastAsia="zh-HK"/>
              </w:rPr>
              <w:t xml:space="preserve">9-10</w:t>
            </w:r>
          </w:p>
        </w:tc>
        <w:tc>
          <w:tcPr>
            <w:tcW w:w="6840" w:type="dxa"/>
          </w:tcPr>
          <w:p w:rsidR="00533553" w:rsidP="009A14CB" w:rsidRDefault="00533553" w14:paraId="7FB08F3E"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SPA</w:t>
            </w:r>
          </w:p>
          <w:p w:rsidR="00533553" w:rsidP="009A14CB" w:rsidRDefault="00533553" w14:paraId="337438EE"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複雜的</w:t>
            </w:r>
            <w:r>
              <w:rPr>
                <w:rFonts w:hint="eastAsia" w:ascii="Arial" w:hAnsi="Arial" w:cs="Arial"/>
                <w:lang w:eastAsia="zh-HK"/>
              </w:rPr>
              <w:t xml:space="preserve">搜尋條件設定</w:t>
            </w:r>
          </w:p>
          <w:p w:rsidR="00533553" w:rsidP="00A11A20" w:rsidRDefault="00533553" w14:paraId="0CB8E299" w14:textId="1A49EDCD">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清晰直觀的記錄詳情格式化，可搭配進階功能如運用</w:t>
            </w:r>
            <w:r>
              <w:rPr>
                <w:rFonts w:ascii="Arial" w:hAnsi="Arial" w:cs="Arial"/>
                <w:lang w:eastAsia="zh-HK"/>
              </w:rPr>
              <w:t xml:space="preserve">JQuery</w:t>
            </w:r>
            <w:r>
              <w:rPr>
                <w:rFonts w:ascii="Arial" w:hAnsi="Arial" w:cs="Arial"/>
                <w:lang w:eastAsia="zh-HK"/>
              </w:rPr>
              <w:t xml:space="preserve">強化視覺效果。</w:t>
            </w:r>
          </w:p>
        </w:tc>
      </w:tr>
      <w:tr w:rsidR="00533553" w:rsidTr="00533553" w14:paraId="5C60C117" w14:textId="77777777">
        <w:tc>
          <w:tcPr>
            <w:tcW w:w="1526" w:type="dxa"/>
            <w:vMerge w:val="restart"/>
          </w:tcPr>
          <w:p w:rsidR="00533553" w:rsidP="009A14CB" w:rsidRDefault="00533553" w14:paraId="78C9CF8E" w14:textId="29F00110">
            <w:pPr>
              <w:spacing w:before="60" w:after="60"/>
              <w:rPr>
                <w:rFonts w:ascii="Arial" w:hAnsi="Arial" w:cs="Arial"/>
                <w:lang w:eastAsia="zh-HK"/>
              </w:rPr>
            </w:pPr>
            <w:r>
              <w:rPr>
                <w:rFonts w:ascii="Arial" w:hAnsi="Arial" w:cs="Arial"/>
                <w:lang w:eastAsia="zh-HK"/>
              </w:rPr>
              <w:t xml:space="preserve">記錄維護</w:t>
            </w:r>
          </w:p>
          <w:p w:rsidR="00533553" w:rsidP="009A14CB" w:rsidRDefault="00406BAC" w14:paraId="712C686E" w14:textId="1969BC48">
            <w:pPr>
              <w:spacing w:before="60" w:after="60"/>
              <w:rPr>
                <w:rFonts w:ascii="Arial" w:hAnsi="Arial" w:cs="Arial"/>
                <w:lang w:eastAsia="zh-HK"/>
              </w:rPr>
            </w:pPr>
            <w:r>
              <w:rPr>
                <w:rFonts w:ascii="Arial" w:hAnsi="Arial" w:cs="Arial"/>
                <w:lang w:eastAsia="zh-HK"/>
              </w:rPr>
              <w:t xml:space="preserve">(</w:t>
            </w:r>
            <w:r w:rsidR="00533553">
              <w:rPr>
                <w:rFonts w:ascii="Arial" w:hAnsi="Arial" w:cs="Arial"/>
                <w:lang w:eastAsia="zh-HK"/>
              </w:rPr>
              <w:t xml:space="preserve">8%)</w:t>
            </w:r>
          </w:p>
        </w:tc>
        <w:tc>
          <w:tcPr>
            <w:tcW w:w="922" w:type="dxa"/>
          </w:tcPr>
          <w:p w:rsidRPr="00F448C4" w:rsidR="00533553" w:rsidP="009A14CB" w:rsidRDefault="00406BAC" w14:paraId="4FAF28E4" w14:textId="3C51FE33">
            <w:pPr>
              <w:spacing w:before="60" w:after="60"/>
              <w:rPr>
                <w:rFonts w:ascii="Arial" w:hAnsi="Arial" w:cs="Arial"/>
                <w:lang w:eastAsia="zh-HK"/>
              </w:rPr>
            </w:pPr>
            <w:r>
              <w:rPr>
                <w:rFonts w:ascii="Arial" w:hAnsi="Arial" w:cs="Arial"/>
                <w:lang w:eastAsia="zh-HK"/>
              </w:rPr>
              <w:t xml:space="preserve">0-2</w:t>
            </w:r>
          </w:p>
        </w:tc>
        <w:tc>
          <w:tcPr>
            <w:tcW w:w="6840" w:type="dxa"/>
          </w:tcPr>
          <w:p w:rsidR="00533553" w:rsidP="009A14CB" w:rsidRDefault="00533553" w14:paraId="0DC08015"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部分功能可用但存在錯誤 </w:t>
            </w:r>
          </w:p>
        </w:tc>
      </w:tr>
      <w:tr w:rsidR="00533553" w:rsidTr="00533553" w14:paraId="14F9B12A" w14:textId="77777777">
        <w:tc>
          <w:tcPr>
            <w:tcW w:w="1526" w:type="dxa"/>
            <w:vMerge/>
          </w:tcPr>
          <w:p w:rsidR="00533553" w:rsidP="009A14CB" w:rsidRDefault="00533553" w14:paraId="06DC89B8" w14:textId="77777777">
            <w:pPr>
              <w:spacing w:before="60" w:after="60"/>
              <w:rPr>
                <w:rFonts w:ascii="Arial" w:hAnsi="Arial" w:cs="Arial"/>
                <w:lang w:eastAsia="zh-HK"/>
              </w:rPr>
            </w:pPr>
          </w:p>
        </w:tc>
        <w:tc>
          <w:tcPr>
            <w:tcW w:w="922" w:type="dxa"/>
          </w:tcPr>
          <w:p w:rsidRPr="00F448C4" w:rsidR="00533553" w:rsidP="009A14CB" w:rsidRDefault="00406BAC" w14:paraId="559BFCB5" w14:textId="4E94AAF6">
            <w:pPr>
              <w:spacing w:before="60" w:after="60"/>
              <w:rPr>
                <w:rFonts w:ascii="Arial" w:hAnsi="Arial" w:cs="Arial"/>
                <w:lang w:eastAsia="zh-HK"/>
              </w:rPr>
            </w:pPr>
            <w:r>
              <w:rPr>
                <w:rFonts w:ascii="Arial" w:hAnsi="Arial" w:cs="Arial"/>
                <w:lang w:eastAsia="zh-HK"/>
              </w:rPr>
              <w:t xml:space="preserve">3-6</w:t>
            </w:r>
          </w:p>
        </w:tc>
        <w:tc>
          <w:tcPr>
            <w:tcW w:w="6840" w:type="dxa"/>
          </w:tcPr>
          <w:p w:rsidR="00533553" w:rsidP="009A14CB" w:rsidRDefault="00533553" w14:paraId="5C3A93AE"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功能正常且具備合理使用者介面 </w:t>
            </w:r>
          </w:p>
          <w:p w:rsidR="00533553" w:rsidP="009A14CB" w:rsidRDefault="00533553" w14:paraId="4E405194"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具備基礎錯誤檢查機制，並在發生錯誤時向使用者提供反饋</w:t>
            </w:r>
          </w:p>
        </w:tc>
      </w:tr>
      <w:tr w:rsidR="00533553" w:rsidTr="00533553" w14:paraId="29E7A1F8" w14:textId="77777777">
        <w:tc>
          <w:tcPr>
            <w:tcW w:w="1526" w:type="dxa"/>
            <w:vMerge/>
          </w:tcPr>
          <w:p w:rsidR="00533553" w:rsidP="009A14CB" w:rsidRDefault="00533553" w14:paraId="4A0E6522" w14:textId="77777777">
            <w:pPr>
              <w:spacing w:before="60" w:after="60"/>
              <w:rPr>
                <w:rFonts w:ascii="Arial" w:hAnsi="Arial" w:cs="Arial"/>
                <w:lang w:eastAsia="zh-HK"/>
              </w:rPr>
            </w:pPr>
          </w:p>
        </w:tc>
        <w:tc>
          <w:tcPr>
            <w:tcW w:w="922" w:type="dxa"/>
          </w:tcPr>
          <w:p w:rsidRPr="00F448C4" w:rsidR="00533553" w:rsidP="009A14CB" w:rsidRDefault="00406BAC" w14:paraId="254AB121" w14:textId="787611FE">
            <w:pPr>
              <w:spacing w:before="60" w:after="60"/>
              <w:rPr>
                <w:rFonts w:ascii="Arial" w:hAnsi="Arial" w:cs="Arial"/>
                <w:lang w:eastAsia="zh-HK"/>
              </w:rPr>
            </w:pPr>
            <w:r>
              <w:rPr>
                <w:rFonts w:ascii="Arial" w:hAnsi="Arial" w:cs="Arial"/>
                <w:lang w:eastAsia="zh-HK"/>
              </w:rPr>
              <w:t xml:space="preserve">7-8</w:t>
            </w:r>
          </w:p>
        </w:tc>
        <w:tc>
          <w:tcPr>
            <w:tcW w:w="6840" w:type="dxa"/>
          </w:tcPr>
          <w:p w:rsidR="00533553" w:rsidP="009A14CB" w:rsidRDefault="00533553" w14:paraId="3D7A086B"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維護作業成功完成後提供充分的用戶回應</w:t>
            </w:r>
          </w:p>
          <w:p w:rsidR="00533553" w:rsidP="009A14CB" w:rsidRDefault="00533553" w14:paraId="0DA1CB03"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完善的錯誤檢查機制，並於發生錯誤時向使用者提供反饋 </w:t>
            </w:r>
          </w:p>
        </w:tc>
      </w:tr>
      <w:tr w:rsidR="005A314E" w:rsidTr="00533553" w14:paraId="10EF0660" w14:textId="77777777">
        <w:trPr>
          <w:trHeight w:val="1007"/>
        </w:trPr>
        <w:tc>
          <w:tcPr>
            <w:tcW w:w="1526" w:type="dxa"/>
            <w:vMerge w:val="restart"/>
          </w:tcPr>
          <w:p w:rsidR="005A314E" w:rsidP="009A14CB" w:rsidRDefault="005A314E" w14:paraId="363D64C3" w14:textId="77777777">
            <w:pPr>
              <w:spacing w:before="60" w:after="60"/>
              <w:rPr>
                <w:rFonts w:ascii="Arial" w:hAnsi="Arial" w:cs="Arial"/>
                <w:lang w:eastAsia="zh-HK"/>
              </w:rPr>
            </w:pPr>
            <w:r>
              <w:rPr>
                <w:rFonts w:ascii="Arial" w:hAnsi="Arial" w:cs="Arial"/>
                <w:lang w:eastAsia="zh-HK"/>
              </w:rPr>
              <w:t xml:space="preserve">可用性與使用者體驗</w:t>
            </w:r>
            <w:r>
              <w:rPr>
                <w:rFonts w:ascii="Arial" w:hAnsi="Arial" w:cs="Arial"/>
                <w:lang w:eastAsia="zh-HK"/>
              </w:rPr>
              <w:lastRenderedPageBreak/>
            </w:r>
            <w:r>
              <w:rPr>
                <w:rFonts w:ascii="Arial" w:hAnsi="Arial" w:cs="Arial"/>
                <w:lang w:eastAsia="zh-HK"/>
              </w:rPr>
              <w:t xml:space="preserve"> （5%）</w:t>
            </w:r>
          </w:p>
        </w:tc>
        <w:tc>
          <w:tcPr>
            <w:tcW w:w="922" w:type="dxa"/>
          </w:tcPr>
          <w:p w:rsidRPr="00490AF9" w:rsidR="005A314E" w:rsidP="009A14CB" w:rsidRDefault="005A314E" w14:paraId="6C4F5E9F" w14:textId="3561F4FF">
            <w:pPr>
              <w:spacing w:before="60" w:after="60"/>
              <w:rPr>
                <w:rFonts w:ascii="Arial" w:hAnsi="Arial" w:cs="Arial"/>
                <w:lang w:eastAsia="zh-HK"/>
              </w:rPr>
            </w:pPr>
            <w:r>
              <w:rPr>
                <w:rFonts w:ascii="Arial" w:hAnsi="Arial" w:cs="Arial"/>
                <w:lang w:eastAsia="zh-HK"/>
              </w:rPr>
              <w:lastRenderedPageBreak/>
            </w:r>
            <w:r>
              <w:rPr>
                <w:rFonts w:ascii="Arial" w:hAnsi="Arial" w:cs="Arial"/>
                <w:lang w:eastAsia="zh-HK"/>
              </w:rPr>
              <w:t xml:space="preserve">0-1</w:t>
            </w:r>
          </w:p>
        </w:tc>
        <w:tc>
          <w:tcPr>
            <w:tcW w:w="6840" w:type="dxa"/>
          </w:tcPr>
          <w:p w:rsidR="005A314E" w:rsidP="009A14CB" w:rsidRDefault="005A314E" w14:paraId="3BEDF0C0"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工作流程設計欠佳</w:t>
            </w:r>
          </w:p>
          <w:p w:rsidR="005A314E" w:rsidP="009A14CB" w:rsidRDefault="005A314E" w14:paraId="3239BA50"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操作流程對使用者而言不夠直觀</w:t>
            </w:r>
          </w:p>
        </w:tc>
      </w:tr>
      <w:tr w:rsidR="005A314E" w:rsidTr="00533553" w14:paraId="0AA06F4C" w14:textId="77777777">
        <w:trPr>
          <w:trHeight w:val="962"/>
        </w:trPr>
        <w:tc>
          <w:tcPr>
            <w:tcW w:w="1526" w:type="dxa"/>
            <w:vMerge/>
          </w:tcPr>
          <w:p w:rsidR="005A314E" w:rsidP="009A14CB" w:rsidRDefault="005A314E" w14:paraId="3CD45117" w14:textId="77777777">
            <w:pPr>
              <w:spacing w:before="60" w:after="60"/>
              <w:rPr>
                <w:rFonts w:ascii="Arial" w:hAnsi="Arial" w:cs="Arial"/>
                <w:lang w:eastAsia="zh-HK"/>
              </w:rPr>
            </w:pPr>
          </w:p>
        </w:tc>
        <w:tc>
          <w:tcPr>
            <w:tcW w:w="922" w:type="dxa"/>
          </w:tcPr>
          <w:p w:rsidRPr="00490AF9" w:rsidR="005A314E" w:rsidP="009A14CB" w:rsidRDefault="005A314E" w14:paraId="3837AC62" w14:textId="5F77EFE5">
            <w:pPr>
              <w:spacing w:before="60" w:after="60"/>
              <w:rPr>
                <w:rFonts w:ascii="Arial" w:hAnsi="Arial" w:cs="Arial"/>
                <w:lang w:eastAsia="zh-HK"/>
              </w:rPr>
            </w:pPr>
            <w:r>
              <w:rPr>
                <w:rFonts w:ascii="Arial" w:hAnsi="Arial" w:cs="Arial"/>
                <w:lang w:eastAsia="zh-HK"/>
              </w:rPr>
              <w:t xml:space="preserve">2-3</w:t>
            </w:r>
          </w:p>
        </w:tc>
        <w:tc>
          <w:tcPr>
            <w:tcW w:w="6840" w:type="dxa"/>
          </w:tcPr>
          <w:p w:rsidR="005A314E" w:rsidP="009A14CB" w:rsidRDefault="005A314E" w14:paraId="4ADCFAF3"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良好的介面與工作流程設計</w:t>
            </w:r>
          </w:p>
          <w:p w:rsidR="005A314E" w:rsidP="009A14CB" w:rsidRDefault="005A314E" w14:paraId="1A9423D5"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使用者能直觀且輕鬆執行所需操作。 </w:t>
            </w:r>
          </w:p>
        </w:tc>
      </w:tr>
      <w:tr w:rsidR="005A314E" w:rsidTr="00533553" w14:paraId="66372B77" w14:textId="77777777">
        <w:trPr>
          <w:trHeight w:val="962"/>
        </w:trPr>
        <w:tc>
          <w:tcPr>
            <w:tcW w:w="1526" w:type="dxa"/>
            <w:vMerge/>
          </w:tcPr>
          <w:p w:rsidR="005A314E" w:rsidP="009A14CB" w:rsidRDefault="005A314E" w14:paraId="45131A21" w14:textId="77777777">
            <w:pPr>
              <w:spacing w:before="60" w:after="60"/>
              <w:rPr>
                <w:rFonts w:ascii="Arial" w:hAnsi="Arial" w:cs="Arial"/>
                <w:lang w:eastAsia="zh-HK"/>
              </w:rPr>
            </w:pPr>
          </w:p>
        </w:tc>
        <w:tc>
          <w:tcPr>
            <w:tcW w:w="922" w:type="dxa"/>
          </w:tcPr>
          <w:p w:rsidR="005A314E" w:rsidP="009A14CB" w:rsidRDefault="005A314E" w14:paraId="08DE3A4F" w14:textId="1E47E709">
            <w:pPr>
              <w:spacing w:before="60" w:after="60"/>
              <w:rPr>
                <w:rFonts w:ascii="Arial" w:hAnsi="Arial" w:cs="Arial"/>
                <w:lang w:eastAsia="zh-HK"/>
              </w:rPr>
            </w:pPr>
            <w:r>
              <w:rPr>
                <w:rFonts w:ascii="Arial" w:hAnsi="Arial" w:cs="Arial"/>
                <w:lang w:eastAsia="zh-HK"/>
              </w:rPr>
              <w:t xml:space="preserve">4-5</w:t>
            </w:r>
          </w:p>
        </w:tc>
        <w:tc>
          <w:tcPr>
            <w:tcW w:w="6840" w:type="dxa"/>
          </w:tcPr>
          <w:p w:rsidR="005A314E" w:rsidP="009A14CB" w:rsidRDefault="005A314E" w14:paraId="2C77260C"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投入大量心力於介面與流程設計，造就極佳的可用性與使用者體驗。 </w:t>
            </w:r>
          </w:p>
          <w:p w:rsidR="005A314E" w:rsidP="009A14CB" w:rsidRDefault="005A314E" w14:paraId="506FA5C4" w14:textId="3783296F">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設計風格統一且時尚，可能包含部分進階功能。 </w:t>
            </w:r>
          </w:p>
        </w:tc>
      </w:tr>
      <w:tr w:rsidR="00533553" w:rsidTr="00533553" w14:paraId="02227B7F" w14:textId="77777777">
        <w:trPr>
          <w:trHeight w:val="1464"/>
        </w:trPr>
        <w:tc>
          <w:tcPr>
            <w:tcW w:w="1526" w:type="dxa"/>
          </w:tcPr>
          <w:p w:rsidR="00533553" w:rsidP="009A14CB" w:rsidRDefault="00533553" w14:paraId="47DA63CA" w14:textId="77777777">
            <w:pPr>
              <w:spacing w:before="60" w:after="60"/>
              <w:rPr>
                <w:rFonts w:ascii="Arial" w:hAnsi="Arial" w:cs="Arial"/>
                <w:lang w:eastAsia="zh-HK"/>
              </w:rPr>
            </w:pPr>
            <w:r>
              <w:rPr>
                <w:rFonts w:ascii="Arial" w:hAnsi="Arial" w:cs="Arial"/>
                <w:lang w:eastAsia="zh-HK"/>
              </w:rPr>
              <w:t xml:space="preserve">額外且具挑戰性的功能</w:t>
            </w:r>
          </w:p>
          <w:p w:rsidR="00533553" w:rsidP="009A14CB" w:rsidRDefault="00406BAC" w14:paraId="20332A88" w14:textId="7951D7CE">
            <w:pPr>
              <w:spacing w:before="60" w:after="60"/>
              <w:rPr>
                <w:rFonts w:ascii="Arial" w:hAnsi="Arial" w:cs="Arial"/>
                <w:lang w:eastAsia="zh-HK"/>
              </w:rPr>
            </w:pPr>
            <w:r>
              <w:rPr>
                <w:rFonts w:ascii="Arial" w:hAnsi="Arial" w:cs="Arial"/>
                <w:lang w:eastAsia="zh-HK"/>
              </w:rPr>
              <w:t xml:space="preserve">(</w:t>
            </w:r>
            <w:r w:rsidR="00533553">
              <w:rPr>
                <w:rFonts w:ascii="Arial" w:hAnsi="Arial" w:cs="Arial"/>
                <w:lang w:eastAsia="zh-HK"/>
              </w:rPr>
              <w:t xml:space="preserve">7%)</w:t>
            </w:r>
          </w:p>
        </w:tc>
        <w:tc>
          <w:tcPr>
            <w:tcW w:w="7762" w:type="dxa"/>
            <w:gridSpan w:val="2"/>
          </w:tcPr>
          <w:p w:rsidR="00533553" w:rsidP="009A14CB" w:rsidRDefault="00533553" w14:paraId="65F35754"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依據</w:t>
            </w:r>
            <w:r>
              <w:rPr>
                <w:rFonts w:ascii="Arial" w:hAnsi="Arial" w:cs="Arial"/>
                <w:lang w:eastAsia="zh-HK"/>
              </w:rPr>
              <w:t xml:space="preserve">實用性與實作難度</w:t>
            </w:r>
            <w:r>
              <w:rPr>
                <w:rFonts w:hint="eastAsia" w:ascii="Arial" w:hAnsi="Arial" w:cs="Arial"/>
                <w:lang w:eastAsia="zh-HK"/>
              </w:rPr>
              <w:t xml:space="preserve">評分 </w:t>
            </w:r>
          </w:p>
          <w:p w:rsidR="00533553" w:rsidP="00406BAC" w:rsidRDefault="00533553" w14:paraId="341F1201"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每項功能通常應獲</w:t>
            </w:r>
            <w:r>
              <w:rPr>
                <w:rFonts w:ascii="Arial" w:hAnsi="Arial" w:cs="Arial"/>
                <w:lang w:eastAsia="zh-HK"/>
              </w:rPr>
              <w:t xml:space="preserve">2分，最高</w:t>
            </w:r>
            <w:r w:rsidR="00406BAC">
              <w:rPr>
                <w:rFonts w:ascii="Arial" w:hAnsi="Arial" w:cs="Arial"/>
                <w:lang w:eastAsia="zh-HK"/>
              </w:rPr>
              <w:t xml:space="preserve">3</w:t>
            </w:r>
            <w:r>
              <w:rPr>
                <w:rFonts w:ascii="Arial" w:hAnsi="Arial" w:cs="Arial"/>
                <w:lang w:eastAsia="zh-HK"/>
              </w:rPr>
              <w:t xml:space="preserve">分</w:t>
            </w:r>
          </w:p>
          <w:p w:rsidR="00406BAC" w:rsidP="00406BAC" w:rsidRDefault="00406BAC" w14:paraId="436A2CFF" w14:textId="2B8DF0F4">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範例：多語言支援、地圖與路徑導航、記錄分頁與排序、響應式網頁設計</w:t>
            </w:r>
          </w:p>
        </w:tc>
      </w:tr>
    </w:tbl>
    <w:p w:rsidR="008A63E9" w:rsidP="00A11A20" w:rsidRDefault="008A63E9" w14:paraId="4E36DC42" w14:textId="598FABED">
      <w:pPr>
        <w:spacing w:before="240" w:after="120"/>
        <w:rPr>
          <w:rFonts w:ascii="Arial" w:hAnsi="Arial" w:cs="Arial"/>
          <w:lang w:eastAsia="zh-HK"/>
        </w:rPr>
      </w:pPr>
    </w:p>
    <w:tbl>
      <w:tblPr>
        <w:tblStyle w:val="ad"/>
        <w:tblW w:w="9378" w:type="dxa"/>
        <w:tblLayout w:type="fixed"/>
        <w:tblLook w:val="04a0"/>
      </w:tblPr>
      <w:tblGrid>
        <w:gridCol w:w="2235"/>
        <w:gridCol w:w="850"/>
        <w:gridCol w:w="6293"/>
      </w:tblGrid>
      <w:tr w:rsidR="00342A72" w:rsidTr="00342A72" w14:paraId="6794AF82" w14:textId="77777777">
        <w:tc>
          <w:tcPr>
            <w:tcW w:w="9378" w:type="dxa"/>
            <w:gridSpan w:val="3"/>
          </w:tcPr>
          <w:p w:rsidRPr="00342A72" w:rsidR="00342A72" w:rsidP="00342A72" w:rsidRDefault="00342A72" w14:paraId="1485AEEE" w14:textId="1CF6433B">
            <w:pPr>
              <w:spacing w:before="60" w:after="60"/>
              <w:rPr>
                <w:rFonts w:ascii="Arial" w:hAnsi="Arial" w:cs="Arial"/>
                <w:lang w:eastAsia="zh-HK"/>
              </w:rPr>
            </w:pPr>
            <w:r>
              <w:rPr>
                <w:rFonts w:ascii="Arial" w:hAnsi="Arial" w:cs="Arial"/>
                <w:b/>
                <w:lang w:eastAsia="zh-HK"/>
              </w:rPr>
              <w:t xml:space="preserve">第四</w:t>
            </w:r>
            <w:r w:rsidRPr="00D626C4">
              <w:rPr>
                <w:rFonts w:ascii="Arial" w:hAnsi="Arial" w:cs="Arial"/>
                <w:b/>
                <w:lang w:eastAsia="zh-HK"/>
              </w:rPr>
              <w:t xml:space="preserve">部分</w:t>
            </w:r>
            <w:r w:rsidRPr="00D626C4">
              <w:rPr>
                <w:rFonts w:ascii="Arial" w:hAnsi="Arial" w:cs="Arial"/>
                <w:b/>
                <w:lang w:eastAsia="zh-HK"/>
              </w:rPr>
              <w:t xml:space="preserve">：</w:t>
            </w:r>
            <w:r>
              <w:rPr>
                <w:rFonts w:ascii="Arial" w:hAnsi="Arial" w:cs="Arial"/>
                <w:b/>
                <w:lang w:eastAsia="zh-HK"/>
              </w:rPr>
              <w:t xml:space="preserve">測試（總計1</w:t>
            </w:r>
            <w:r w:rsidRPr="00D626C4">
              <w:rPr>
                <w:rFonts w:ascii="Arial" w:hAnsi="Arial" w:cs="Arial"/>
                <w:b/>
                <w:lang w:eastAsia="zh-HK"/>
              </w:rPr>
              <w:t xml:space="preserve">0%）</w:t>
            </w:r>
          </w:p>
        </w:tc>
      </w:tr>
      <w:tr w:rsidR="00342A72" w:rsidTr="00342A72" w14:paraId="0F6906C4" w14:textId="77777777">
        <w:tc>
          <w:tcPr>
            <w:tcW w:w="2235" w:type="dxa"/>
            <w:vMerge w:val="restart"/>
          </w:tcPr>
          <w:p w:rsidR="00342A72" w:rsidP="00342A72" w:rsidRDefault="00342A72" w14:paraId="49E45911" w14:textId="00BB32AC">
            <w:pPr>
              <w:spacing w:before="60" w:after="60"/>
              <w:rPr>
                <w:rFonts w:ascii="Arial" w:hAnsi="Arial" w:cs="Arial"/>
                <w:lang w:eastAsia="zh-HK"/>
              </w:rPr>
            </w:pPr>
            <w:r>
              <w:rPr>
                <w:rFonts w:ascii="Arial" w:hAnsi="Arial" w:cs="Arial"/>
                <w:lang w:eastAsia="zh-HK"/>
              </w:rPr>
              <w:t xml:space="preserve">測試步驟與執行</w:t>
            </w:r>
          </w:p>
          <w:p w:rsidR="00342A72" w:rsidP="00342A72" w:rsidRDefault="00342A72" w14:paraId="5839CAF9" w14:textId="7AC40955">
            <w:pPr>
              <w:spacing w:before="60" w:after="60"/>
              <w:rPr>
                <w:rFonts w:ascii="Arial" w:hAnsi="Arial" w:cs="Arial"/>
                <w:lang w:eastAsia="zh-HK"/>
              </w:rPr>
            </w:pPr>
            <w:r>
              <w:rPr>
                <w:rFonts w:ascii="Arial" w:hAnsi="Arial" w:cs="Arial"/>
                <w:lang w:eastAsia="zh-HK"/>
              </w:rPr>
              <w:t xml:space="preserve">(5%)</w:t>
            </w:r>
          </w:p>
        </w:tc>
        <w:tc>
          <w:tcPr>
            <w:tcW w:w="850" w:type="dxa"/>
          </w:tcPr>
          <w:p w:rsidR="00342A72" w:rsidP="00342A72" w:rsidRDefault="00342A72" w14:paraId="3C2C9E94" w14:textId="511B5350">
            <w:pPr>
              <w:spacing w:before="60" w:after="60"/>
              <w:rPr>
                <w:rFonts w:ascii="Arial" w:hAnsi="Arial" w:cs="Arial"/>
                <w:lang w:eastAsia="zh-HK"/>
              </w:rPr>
            </w:pPr>
            <w:r>
              <w:rPr>
                <w:rFonts w:ascii="Arial" w:hAnsi="Arial" w:cs="Arial"/>
                <w:lang w:eastAsia="zh-HK"/>
              </w:rPr>
              <w:t xml:space="preserve">0-1</w:t>
            </w:r>
          </w:p>
        </w:tc>
        <w:tc>
          <w:tcPr>
            <w:tcW w:w="6293" w:type="dxa"/>
          </w:tcPr>
          <w:p w:rsidR="00342A72" w:rsidP="00342A72" w:rsidRDefault="00342A72" w14:paraId="16CC71BB" w14:textId="72435559">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僅執行少量基礎測試案例，未提供解讀甚至原始結果。 </w:t>
            </w:r>
          </w:p>
        </w:tc>
      </w:tr>
      <w:tr w:rsidR="00342A72" w:rsidTr="00342A72" w14:paraId="43E500F0" w14:textId="77777777">
        <w:tc>
          <w:tcPr>
            <w:tcW w:w="2235" w:type="dxa"/>
            <w:vMerge/>
          </w:tcPr>
          <w:p w:rsidR="00342A72" w:rsidP="00342A72" w:rsidRDefault="00342A72" w14:paraId="4B354F24" w14:textId="77777777">
            <w:pPr>
              <w:spacing w:before="60" w:after="60"/>
              <w:rPr>
                <w:rFonts w:ascii="Arial" w:hAnsi="Arial" w:cs="Arial"/>
                <w:lang w:eastAsia="zh-HK"/>
              </w:rPr>
            </w:pPr>
          </w:p>
        </w:tc>
        <w:tc>
          <w:tcPr>
            <w:tcW w:w="850" w:type="dxa"/>
          </w:tcPr>
          <w:p w:rsidR="00342A72" w:rsidP="00342A72" w:rsidRDefault="00342A72" w14:paraId="5729EBEC" w14:textId="65765D50">
            <w:pPr>
              <w:spacing w:before="60" w:after="60"/>
              <w:rPr>
                <w:rFonts w:ascii="Arial" w:hAnsi="Arial" w:cs="Arial"/>
                <w:lang w:eastAsia="zh-HK"/>
              </w:rPr>
            </w:pPr>
            <w:r>
              <w:rPr>
                <w:rFonts w:ascii="Arial" w:hAnsi="Arial" w:cs="Arial"/>
                <w:lang w:eastAsia="zh-HK"/>
              </w:rPr>
              <w:t xml:space="preserve">2-3</w:t>
            </w:r>
          </w:p>
        </w:tc>
        <w:tc>
          <w:tcPr>
            <w:tcW w:w="6293" w:type="dxa"/>
          </w:tcPr>
          <w:p w:rsidR="00342A72" w:rsidP="00342A72" w:rsidRDefault="00342A72" w14:paraId="5CB1E622" w14:textId="25765933">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執行若干測試案例，但未達全面性要求。 </w:t>
            </w:r>
          </w:p>
        </w:tc>
      </w:tr>
      <w:tr w:rsidR="00342A72" w:rsidTr="00342A72" w14:paraId="00E607BC" w14:textId="77777777">
        <w:tc>
          <w:tcPr>
            <w:tcW w:w="2235" w:type="dxa"/>
            <w:vMerge/>
          </w:tcPr>
          <w:p w:rsidR="00342A72" w:rsidP="00342A72" w:rsidRDefault="00342A72" w14:paraId="4361DC0B" w14:textId="77777777">
            <w:pPr>
              <w:spacing w:before="60" w:after="60"/>
              <w:rPr>
                <w:rFonts w:ascii="Arial" w:hAnsi="Arial" w:cs="Arial"/>
                <w:lang w:eastAsia="zh-HK"/>
              </w:rPr>
            </w:pPr>
          </w:p>
        </w:tc>
        <w:tc>
          <w:tcPr>
            <w:tcW w:w="850" w:type="dxa"/>
          </w:tcPr>
          <w:p w:rsidR="00342A72" w:rsidP="00342A72" w:rsidRDefault="00342A72" w14:paraId="1C435835" w14:textId="3C640193">
            <w:pPr>
              <w:spacing w:before="60" w:after="60"/>
              <w:rPr>
                <w:rFonts w:ascii="Arial" w:hAnsi="Arial" w:cs="Arial"/>
                <w:lang w:eastAsia="zh-HK"/>
              </w:rPr>
            </w:pPr>
            <w:r>
              <w:rPr>
                <w:rFonts w:ascii="Arial" w:hAnsi="Arial" w:cs="Arial"/>
                <w:lang w:eastAsia="zh-HK"/>
              </w:rPr>
              <w:t xml:space="preserve">4-5</w:t>
            </w:r>
          </w:p>
        </w:tc>
        <w:tc>
          <w:tcPr>
            <w:tcW w:w="6293" w:type="dxa"/>
          </w:tcPr>
          <w:p w:rsidR="00342A72" w:rsidP="00342A72" w:rsidRDefault="00342A72" w14:paraId="5E9BA44C" w14:textId="5DEDBF9D">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執行相當全面的測試，涵蓋不同面向。</w:t>
            </w:r>
          </w:p>
        </w:tc>
      </w:tr>
      <w:tr w:rsidR="00342A72" w:rsidTr="00342A72" w14:paraId="2EB62615" w14:textId="77777777">
        <w:tc>
          <w:tcPr>
            <w:tcW w:w="2235" w:type="dxa"/>
            <w:vMerge w:val="restart"/>
          </w:tcPr>
          <w:p w:rsidR="00342A72" w:rsidP="00342A72" w:rsidRDefault="00342A72" w14:paraId="7BB12367" w14:textId="77777777">
            <w:pPr>
              <w:spacing w:before="60" w:after="60"/>
              <w:rPr>
                <w:rFonts w:ascii="Arial" w:hAnsi="Arial" w:cs="Arial"/>
                <w:lang w:eastAsia="zh-HK"/>
              </w:rPr>
            </w:pPr>
            <w:r>
              <w:rPr>
                <w:rFonts w:ascii="Arial" w:hAnsi="Arial" w:cs="Arial"/>
                <w:lang w:eastAsia="zh-HK"/>
              </w:rPr>
              <w:t xml:space="preserve">測試文件與分析 </w:t>
            </w:r>
          </w:p>
          <w:p w:rsidR="00342A72" w:rsidP="00342A72" w:rsidRDefault="00342A72" w14:paraId="6271E925" w14:textId="0E5B5505">
            <w:pPr>
              <w:spacing w:before="60" w:after="60"/>
              <w:rPr>
                <w:rFonts w:ascii="Arial" w:hAnsi="Arial" w:cs="Arial"/>
                <w:lang w:eastAsia="zh-HK"/>
              </w:rPr>
            </w:pPr>
            <w:r>
              <w:rPr>
                <w:rFonts w:ascii="Arial" w:hAnsi="Arial" w:cs="Arial"/>
                <w:lang w:eastAsia="zh-HK"/>
              </w:rPr>
              <w:t xml:space="preserve">(5%)</w:t>
            </w:r>
          </w:p>
        </w:tc>
        <w:tc>
          <w:tcPr>
            <w:tcW w:w="850" w:type="dxa"/>
          </w:tcPr>
          <w:p w:rsidR="00342A72" w:rsidP="00342A72" w:rsidRDefault="00342A72" w14:paraId="470A2568" w14:textId="6228BFCF">
            <w:pPr>
              <w:spacing w:before="60" w:after="60"/>
              <w:rPr>
                <w:rFonts w:ascii="Arial" w:hAnsi="Arial" w:cs="Arial"/>
                <w:lang w:eastAsia="zh-HK"/>
              </w:rPr>
            </w:pPr>
            <w:r>
              <w:rPr>
                <w:rFonts w:ascii="Arial" w:hAnsi="Arial" w:cs="Arial"/>
                <w:lang w:eastAsia="zh-HK"/>
              </w:rPr>
              <w:t xml:space="preserve">0-1</w:t>
            </w:r>
          </w:p>
        </w:tc>
        <w:tc>
          <w:tcPr>
            <w:tcW w:w="6293" w:type="dxa"/>
          </w:tcPr>
          <w:p w:rsidR="00342A72" w:rsidP="00342A72" w:rsidRDefault="00342A72" w14:paraId="6B49DA79" w14:textId="25D58DAF">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對結果的分析與詮釋不足且薄弱。</w:t>
            </w:r>
          </w:p>
        </w:tc>
      </w:tr>
      <w:tr w:rsidR="00342A72" w:rsidTr="00342A72" w14:paraId="65504AF9" w14:textId="77777777">
        <w:tc>
          <w:tcPr>
            <w:tcW w:w="2235" w:type="dxa"/>
            <w:vMerge/>
          </w:tcPr>
          <w:p w:rsidR="00342A72" w:rsidP="00342A72" w:rsidRDefault="00342A72" w14:paraId="1DD45B51" w14:textId="77777777">
            <w:pPr>
              <w:spacing w:before="60" w:after="60"/>
              <w:rPr>
                <w:rFonts w:ascii="Arial" w:hAnsi="Arial" w:cs="Arial"/>
                <w:lang w:eastAsia="zh-HK"/>
              </w:rPr>
            </w:pPr>
          </w:p>
        </w:tc>
        <w:tc>
          <w:tcPr>
            <w:tcW w:w="850" w:type="dxa"/>
          </w:tcPr>
          <w:p w:rsidR="00342A72" w:rsidP="00342A72" w:rsidRDefault="00342A72" w14:paraId="76BFE6DF" w14:textId="505355D2">
            <w:pPr>
              <w:spacing w:before="60" w:after="60"/>
              <w:rPr>
                <w:rFonts w:ascii="Arial" w:hAnsi="Arial" w:cs="Arial"/>
                <w:lang w:eastAsia="zh-HK"/>
              </w:rPr>
            </w:pPr>
            <w:r>
              <w:rPr>
                <w:rFonts w:ascii="Arial" w:hAnsi="Arial" w:cs="Arial"/>
                <w:lang w:eastAsia="zh-HK"/>
              </w:rPr>
              <w:t xml:space="preserve">2-3</w:t>
            </w:r>
          </w:p>
        </w:tc>
        <w:tc>
          <w:tcPr>
            <w:tcW w:w="6293" w:type="dxa"/>
          </w:tcPr>
          <w:p w:rsidR="00342A72" w:rsidP="00342A72" w:rsidRDefault="00533553" w14:paraId="3B08FEE9" w14:textId="02EC3B0A">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詳細記錄原始結果，並包含部分結果分析與詮釋。 </w:t>
            </w:r>
          </w:p>
        </w:tc>
      </w:tr>
      <w:tr w:rsidR="00342A72" w:rsidTr="00342A72" w14:paraId="54102D68" w14:textId="77777777">
        <w:tc>
          <w:tcPr>
            <w:tcW w:w="2235" w:type="dxa"/>
            <w:vMerge/>
          </w:tcPr>
          <w:p w:rsidR="00342A72" w:rsidP="00342A72" w:rsidRDefault="00342A72" w14:paraId="5E130C61" w14:textId="77777777">
            <w:pPr>
              <w:spacing w:before="60" w:after="60"/>
              <w:rPr>
                <w:rFonts w:ascii="Arial" w:hAnsi="Arial" w:cs="Arial"/>
                <w:lang w:eastAsia="zh-HK"/>
              </w:rPr>
            </w:pPr>
          </w:p>
        </w:tc>
        <w:tc>
          <w:tcPr>
            <w:tcW w:w="850" w:type="dxa"/>
          </w:tcPr>
          <w:p w:rsidR="00342A72" w:rsidP="00342A72" w:rsidRDefault="00342A72" w14:paraId="1BCEC094" w14:textId="2810292A">
            <w:pPr>
              <w:spacing w:before="60" w:after="60"/>
              <w:rPr>
                <w:rFonts w:ascii="Arial" w:hAnsi="Arial" w:cs="Arial"/>
                <w:lang w:eastAsia="zh-HK"/>
              </w:rPr>
            </w:pPr>
            <w:r>
              <w:rPr>
                <w:rFonts w:ascii="Arial" w:hAnsi="Arial" w:cs="Arial"/>
                <w:lang w:eastAsia="zh-HK"/>
              </w:rPr>
              <w:t xml:space="preserve">4-5</w:t>
            </w:r>
          </w:p>
        </w:tc>
        <w:tc>
          <w:tcPr>
            <w:tcW w:w="6293" w:type="dxa"/>
          </w:tcPr>
          <w:p w:rsidR="00342A72" w:rsidP="00342A72" w:rsidRDefault="00533553" w14:paraId="65BEB159" w14:textId="563E96F6">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透過全面分析與詮釋，深入洞察產品品質、弱點及所需改進之處。 </w:t>
            </w:r>
          </w:p>
        </w:tc>
      </w:tr>
    </w:tbl>
    <w:p w:rsidR="008A63E9" w:rsidP="00A11A20" w:rsidRDefault="008A63E9" w14:paraId="7D3AC353" w14:textId="77777777">
      <w:pPr>
        <w:spacing w:before="240" w:after="120"/>
        <w:rPr>
          <w:rFonts w:ascii="Arial" w:hAnsi="Arial" w:cs="Arial"/>
          <w:lang w:eastAsia="zh-HK"/>
        </w:rPr>
      </w:pPr>
    </w:p>
    <w:tbl>
      <w:tblPr>
        <w:tblStyle w:val="ad"/>
        <w:tblW w:w="9378" w:type="dxa"/>
        <w:tblLayout w:type="fixed"/>
        <w:tblLook w:val="04a0"/>
      </w:tblPr>
      <w:tblGrid>
        <w:gridCol w:w="2235"/>
        <w:gridCol w:w="843"/>
        <w:gridCol w:w="7"/>
        <w:gridCol w:w="6293"/>
      </w:tblGrid>
      <w:tr w:rsidR="00533553" w:rsidTr="00533553" w14:paraId="484A6C10" w14:textId="77777777">
        <w:tc>
          <w:tcPr>
            <w:tcW w:w="9378" w:type="dxa"/>
            <w:gridSpan w:val="4"/>
          </w:tcPr>
          <w:p w:rsidR="00533553" w:rsidP="00533553" w:rsidRDefault="00533553" w14:paraId="0887FB8A" w14:textId="0011957B">
            <w:pPr>
              <w:spacing w:before="60" w:after="0"/>
              <w:rPr>
                <w:rFonts w:ascii="Arial" w:hAnsi="Arial" w:cs="Arial"/>
                <w:b/>
                <w:lang w:eastAsia="zh-HK"/>
              </w:rPr>
            </w:pPr>
            <w:r>
              <w:rPr>
                <w:rFonts w:ascii="Arial" w:hAnsi="Arial" w:cs="Arial"/>
                <w:b/>
                <w:lang w:eastAsia="zh-HK"/>
              </w:rPr>
              <w:t xml:space="preserve">第五部分：</w:t>
            </w:r>
            <w:r>
              <w:rPr>
                <w:rFonts w:ascii="Arial" w:hAnsi="Arial" w:cs="Arial"/>
                <w:b/>
                <w:lang w:eastAsia="zh-HK"/>
              </w:rPr>
              <w:t xml:space="preserve">簡報、實作展示、</w:t>
            </w:r>
            <w:r w:rsidRPr="006F251C">
              <w:rPr>
                <w:rFonts w:ascii="Arial" w:hAnsi="Arial" w:cs="Arial"/>
                <w:b/>
                <w:lang w:eastAsia="zh-HK"/>
              </w:rPr>
              <w:t xml:space="preserve">文件記錄與</w:t>
            </w:r>
            <w:r>
              <w:rPr>
                <w:rFonts w:ascii="Arial" w:hAnsi="Arial" w:cs="Arial"/>
                <w:b/>
                <w:lang w:eastAsia="zh-HK"/>
              </w:rPr>
              <w:t xml:space="preserve">反思</w:t>
            </w:r>
            <w:r w:rsidRPr="006F251C">
              <w:rPr>
                <w:rFonts w:ascii="Arial" w:hAnsi="Arial" w:cs="Arial"/>
                <w:b/>
                <w:lang w:eastAsia="zh-HK"/>
              </w:rPr>
              <w:t xml:space="preserve">（總計</w:t>
            </w:r>
            <w:r w:rsidRPr="006F251C">
              <w:rPr>
                <w:rFonts w:ascii="Arial" w:hAnsi="Arial" w:cs="Arial"/>
                <w:b/>
                <w:lang w:eastAsia="zh-HK"/>
              </w:rPr>
              <w:t xml:space="preserve">35%）</w:t>
            </w:r>
          </w:p>
          <w:p w:rsidRPr="00533553" w:rsidR="00533553" w:rsidP="005A314E" w:rsidRDefault="00533553" w14:paraId="7F34CE48" w14:textId="09888CB5">
            <w:pPr>
              <w:spacing w:before="120" w:after="120"/>
              <w:rPr>
                <w:rFonts w:ascii="Arial" w:hAnsi="Arial" w:cs="Arial"/>
                <w:lang w:eastAsia="zh-HK"/>
              </w:rPr>
            </w:pPr>
            <w:r w:rsidRPr="001B0A68">
              <w:rPr>
                <w:rFonts w:ascii="Arial" w:hAnsi="Arial" w:cs="Arial"/>
                <w:sz w:val="20"/>
                <w:lang w:eastAsia="zh-HK"/>
              </w:rPr>
              <w:t xml:space="preserve">*簡報與實作演示旨在驗證學生對</w:t>
            </w:r>
            <w:r>
              <w:rPr>
                <w:rFonts w:ascii="Arial" w:hAnsi="Arial" w:cs="Arial"/>
                <w:sz w:val="20"/>
                <w:lang w:eastAsia="zh-HK"/>
              </w:rPr>
              <w:t xml:space="preserve">模組學習成果的</w:t>
            </w:r>
            <w:r w:rsidRPr="001B0A68">
              <w:rPr>
                <w:rFonts w:ascii="Arial" w:hAnsi="Arial" w:cs="Arial"/>
                <w:sz w:val="20"/>
                <w:lang w:eastAsia="zh-HK"/>
              </w:rPr>
              <w:t xml:space="preserve">掌握程度</w:t>
            </w:r>
            <w:r w:rsidRPr="001B0A68">
              <w:rPr>
                <w:rFonts w:ascii="Arial" w:hAnsi="Arial" w:cs="Arial"/>
                <w:sz w:val="20"/>
                <w:lang w:eastAsia="zh-HK"/>
              </w:rPr>
              <w:t xml:space="preserve">。</w:t>
            </w:r>
            <w:r w:rsidRPr="005A13B8">
              <w:rPr>
                <w:rFonts w:ascii="Arial" w:hAnsi="Arial" w:cs="Arial"/>
                <w:color w:val="FF0000"/>
                <w:sz w:val="20"/>
                <w:lang w:eastAsia="zh-HK"/>
              </w:rPr>
              <w:t xml:space="preserve">評分依據為內容本身，而非簡報與演示技巧。</w:t>
            </w:r>
          </w:p>
        </w:tc>
      </w:tr>
      <w:tr w:rsidR="00533553" w:rsidTr="00533553" w14:paraId="2E051AE5" w14:textId="77777777">
        <w:tc>
          <w:tcPr>
            <w:tcW w:w="2235" w:type="dxa"/>
            <w:vMerge w:val="restart"/>
          </w:tcPr>
          <w:p w:rsidR="00533553" w:rsidP="008A63E9" w:rsidRDefault="00533553" w14:paraId="6622C84D" w14:textId="30522B75">
            <w:pPr>
              <w:spacing w:before="60" w:after="60"/>
              <w:rPr>
                <w:rFonts w:ascii="Arial" w:hAnsi="Arial" w:cs="Arial"/>
                <w:lang w:eastAsia="zh-HK"/>
              </w:rPr>
            </w:pPr>
            <w:r>
              <w:rPr>
                <w:rFonts w:ascii="Arial" w:hAnsi="Arial" w:cs="Arial"/>
                <w:lang w:eastAsia="zh-HK"/>
              </w:rPr>
              <w:t xml:space="preserve">軟體模式與架構（5%）</w:t>
            </w:r>
          </w:p>
        </w:tc>
        <w:tc>
          <w:tcPr>
            <w:tcW w:w="850" w:type="dxa"/>
            <w:gridSpan w:val="2"/>
          </w:tcPr>
          <w:p w:rsidR="00533553" w:rsidP="00A1777A" w:rsidRDefault="005A314E" w14:paraId="5F6B2955" w14:textId="51DB7D02">
            <w:pPr>
              <w:spacing w:before="60" w:after="60"/>
              <w:rPr>
                <w:rFonts w:ascii="Arial" w:hAnsi="Arial" w:cs="Arial"/>
                <w:lang w:eastAsia="zh-HK"/>
              </w:rPr>
            </w:pPr>
            <w:r>
              <w:rPr>
                <w:rFonts w:ascii="Arial" w:hAnsi="Arial" w:cs="Arial"/>
                <w:lang w:eastAsia="zh-HK"/>
              </w:rPr>
              <w:t xml:space="preserve">0-1</w:t>
            </w:r>
          </w:p>
        </w:tc>
        <w:tc>
          <w:tcPr>
            <w:tcW w:w="6293" w:type="dxa"/>
          </w:tcPr>
          <w:p w:rsidR="00533553" w:rsidP="00A1777A" w:rsidRDefault="00533553" w14:paraId="72C36D9B"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僅提供極有限或完全缺乏各類網頁架構資訊。 </w:t>
            </w:r>
          </w:p>
          <w:p w:rsidR="00533553" w:rsidP="00A1777A" w:rsidRDefault="00533553" w14:paraId="2D1D8948" w14:textId="7854D3A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無法展示自身作品的網頁架構。 </w:t>
            </w:r>
          </w:p>
        </w:tc>
      </w:tr>
      <w:tr w:rsidR="00533553" w:rsidTr="00533553" w14:paraId="6DE47A2E" w14:textId="77777777">
        <w:tc>
          <w:tcPr>
            <w:tcW w:w="2235" w:type="dxa"/>
            <w:vMerge/>
          </w:tcPr>
          <w:p w:rsidR="00533553" w:rsidP="00A1777A" w:rsidRDefault="00533553" w14:paraId="1CF6B27A" w14:textId="77777777">
            <w:pPr>
              <w:spacing w:before="60" w:after="60"/>
              <w:rPr>
                <w:rFonts w:ascii="Arial" w:hAnsi="Arial" w:cs="Arial"/>
                <w:lang w:eastAsia="zh-HK"/>
              </w:rPr>
            </w:pPr>
          </w:p>
        </w:tc>
        <w:tc>
          <w:tcPr>
            <w:tcW w:w="850" w:type="dxa"/>
            <w:gridSpan w:val="2"/>
          </w:tcPr>
          <w:p w:rsidR="00533553" w:rsidP="00A1777A" w:rsidRDefault="005A314E" w14:paraId="3F29B947" w14:textId="5866CBDB">
            <w:pPr>
              <w:spacing w:before="60" w:after="60"/>
              <w:rPr>
                <w:rFonts w:ascii="Arial" w:hAnsi="Arial" w:cs="Arial"/>
                <w:lang w:eastAsia="zh-HK"/>
              </w:rPr>
            </w:pPr>
            <w:r>
              <w:rPr>
                <w:rFonts w:ascii="Arial" w:hAnsi="Arial" w:cs="Arial"/>
                <w:lang w:eastAsia="zh-HK"/>
              </w:rPr>
              <w:t xml:space="preserve">2-3</w:t>
            </w:r>
          </w:p>
        </w:tc>
        <w:tc>
          <w:tcPr>
            <w:tcW w:w="6293" w:type="dxa"/>
          </w:tcPr>
          <w:p w:rsidR="00533553" w:rsidP="00A1777A" w:rsidRDefault="00533553" w14:paraId="7CB04522"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能夠識別並比較不同網頁架構。 </w:t>
            </w:r>
          </w:p>
          <w:p w:rsidR="00533553" w:rsidP="00A1777A" w:rsidRDefault="00533553" w14:paraId="3EB5B328" w14:textId="6A4B7649">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清晰記錄網頁應用程式的架構，明確標示各元件及其</w:t>
            </w:r>
            <w:r>
              <w:rPr>
                <w:rFonts w:ascii="Arial" w:hAnsi="Arial" w:cs="Arial"/>
                <w:lang w:eastAsia="zh-HK"/>
              </w:rPr>
              <w:lastRenderedPageBreak/>
            </w:r>
            <w:r>
              <w:rPr>
                <w:rFonts w:ascii="Arial" w:hAnsi="Arial" w:cs="Arial"/>
                <w:lang w:eastAsia="zh-HK"/>
              </w:rPr>
              <w:t xml:space="preserve"> 互動關係。 </w:t>
            </w:r>
          </w:p>
        </w:tc>
      </w:tr>
      <w:tr w:rsidR="00533553" w:rsidTr="00533553" w14:paraId="17ACF998" w14:textId="77777777">
        <w:tc>
          <w:tcPr>
            <w:tcW w:w="2235" w:type="dxa"/>
            <w:vMerge/>
          </w:tcPr>
          <w:p w:rsidR="00533553" w:rsidP="00A1777A" w:rsidRDefault="00533553" w14:paraId="366ED8F7" w14:textId="77777777">
            <w:pPr>
              <w:spacing w:before="60" w:after="60"/>
              <w:rPr>
                <w:rFonts w:ascii="Arial" w:hAnsi="Arial" w:cs="Arial"/>
                <w:lang w:eastAsia="zh-HK"/>
              </w:rPr>
            </w:pPr>
          </w:p>
        </w:tc>
        <w:tc>
          <w:tcPr>
            <w:tcW w:w="850" w:type="dxa"/>
            <w:gridSpan w:val="2"/>
          </w:tcPr>
          <w:p w:rsidR="00533553" w:rsidP="00A1777A" w:rsidRDefault="005A314E" w14:paraId="55865E09" w14:textId="0F44B02A">
            <w:pPr>
              <w:spacing w:before="60" w:after="60"/>
              <w:rPr>
                <w:rFonts w:ascii="Arial" w:hAnsi="Arial" w:cs="Arial"/>
                <w:lang w:eastAsia="zh-HK"/>
              </w:rPr>
            </w:pPr>
            <w:r>
              <w:rPr>
                <w:rFonts w:ascii="Arial" w:hAnsi="Arial" w:cs="Arial"/>
                <w:lang w:eastAsia="zh-HK"/>
              </w:rPr>
              <w:t xml:space="preserve">4-5</w:t>
            </w:r>
          </w:p>
        </w:tc>
        <w:tc>
          <w:tcPr>
            <w:tcW w:w="6293" w:type="dxa"/>
          </w:tcPr>
          <w:p w:rsidR="00533553" w:rsidP="00A1777A" w:rsidRDefault="00533553" w14:paraId="1ED26519" w14:textId="1659AA9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深入探討所採用架構的優缺點，可能還提及先進網頁應用程式架構的現況與未來趨勢。 </w:t>
            </w:r>
          </w:p>
        </w:tc>
      </w:tr>
      <w:tr w:rsidR="00533553" w:rsidTr="00533553" w14:paraId="7B3791A3" w14:textId="77777777">
        <w:tc>
          <w:tcPr>
            <w:tcW w:w="2235" w:type="dxa"/>
            <w:vMerge w:val="restart"/>
          </w:tcPr>
          <w:p w:rsidR="00533553" w:rsidP="00051CA0" w:rsidRDefault="00533553" w14:paraId="6161946F" w14:textId="77777777">
            <w:pPr>
              <w:spacing w:before="60" w:after="60"/>
              <w:rPr>
                <w:rFonts w:ascii="Arial" w:hAnsi="Arial" w:cs="Arial"/>
                <w:lang w:eastAsia="zh-HK"/>
              </w:rPr>
            </w:pPr>
            <w:r>
              <w:rPr>
                <w:rFonts w:ascii="Arial" w:hAnsi="Arial" w:cs="Arial"/>
                <w:lang w:eastAsia="zh-HK"/>
              </w:rPr>
              <w:t xml:space="preserve">開發工具、函式庫與框架 </w:t>
            </w:r>
          </w:p>
          <w:p w:rsidR="00533553" w:rsidP="00051CA0" w:rsidRDefault="00533553" w14:paraId="4A3279C9" w14:textId="0CBA9B51">
            <w:pPr>
              <w:spacing w:before="60" w:after="60"/>
              <w:rPr>
                <w:rFonts w:ascii="Arial" w:hAnsi="Arial" w:cs="Arial"/>
                <w:lang w:eastAsia="zh-HK"/>
              </w:rPr>
            </w:pPr>
            <w:r>
              <w:rPr>
                <w:rFonts w:ascii="Arial" w:hAnsi="Arial" w:cs="Arial"/>
                <w:lang w:eastAsia="zh-HK"/>
              </w:rPr>
              <w:t xml:space="preserve">(5%)</w:t>
            </w:r>
          </w:p>
        </w:tc>
        <w:tc>
          <w:tcPr>
            <w:tcW w:w="850" w:type="dxa"/>
            <w:gridSpan w:val="2"/>
          </w:tcPr>
          <w:p w:rsidR="00533553" w:rsidP="00051CA0" w:rsidRDefault="005A314E" w14:paraId="0D76EFF6" w14:textId="1FDDF284">
            <w:pPr>
              <w:spacing w:before="60" w:after="60"/>
              <w:rPr>
                <w:rFonts w:ascii="Arial" w:hAnsi="Arial" w:cs="Arial"/>
                <w:lang w:eastAsia="zh-HK"/>
              </w:rPr>
            </w:pPr>
            <w:r>
              <w:rPr>
                <w:rFonts w:ascii="Arial" w:hAnsi="Arial" w:cs="Arial"/>
                <w:lang w:eastAsia="zh-HK"/>
              </w:rPr>
              <w:t xml:space="preserve">0-1</w:t>
            </w:r>
          </w:p>
        </w:tc>
        <w:tc>
          <w:tcPr>
            <w:tcW w:w="6293" w:type="dxa"/>
          </w:tcPr>
          <w:p w:rsidR="00533553" w:rsidP="00051CA0" w:rsidRDefault="00533553" w14:paraId="26E05EF9" w14:textId="30E13DFF">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僅陳述一些瑣碎工具（例如整合開發環境），卻未說明它們在專案中的作用。 </w:t>
            </w:r>
          </w:p>
        </w:tc>
      </w:tr>
      <w:tr w:rsidR="00533553" w:rsidTr="00533553" w14:paraId="3BFB2CAA" w14:textId="77777777">
        <w:tc>
          <w:tcPr>
            <w:tcW w:w="2235" w:type="dxa"/>
            <w:vMerge/>
          </w:tcPr>
          <w:p w:rsidR="00533553" w:rsidP="00051CA0" w:rsidRDefault="00533553" w14:paraId="7D9F106D" w14:textId="77777777">
            <w:pPr>
              <w:spacing w:before="60" w:after="60"/>
              <w:rPr>
                <w:rFonts w:ascii="Arial" w:hAnsi="Arial" w:cs="Arial"/>
                <w:lang w:eastAsia="zh-HK"/>
              </w:rPr>
            </w:pPr>
          </w:p>
        </w:tc>
        <w:tc>
          <w:tcPr>
            <w:tcW w:w="850" w:type="dxa"/>
            <w:gridSpan w:val="2"/>
          </w:tcPr>
          <w:p w:rsidR="00533553" w:rsidP="00051CA0" w:rsidRDefault="005A314E" w14:paraId="5A462F77" w14:textId="40402881">
            <w:pPr>
              <w:spacing w:before="60" w:after="60"/>
              <w:rPr>
                <w:rFonts w:ascii="Arial" w:hAnsi="Arial" w:cs="Arial"/>
                <w:lang w:eastAsia="zh-HK"/>
              </w:rPr>
            </w:pPr>
            <w:r>
              <w:rPr>
                <w:rFonts w:ascii="Arial" w:hAnsi="Arial" w:cs="Arial"/>
                <w:lang w:eastAsia="zh-HK"/>
              </w:rPr>
              <w:t xml:space="preserve">2-3</w:t>
            </w:r>
          </w:p>
        </w:tc>
        <w:tc>
          <w:tcPr>
            <w:tcW w:w="6293" w:type="dxa"/>
          </w:tcPr>
          <w:p w:rsidR="00533553" w:rsidP="00051CA0" w:rsidRDefault="00533553" w14:paraId="5197CA76" w14:textId="5DB92410">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能夠辨識</w:t>
            </w:r>
            <w:r w:rsidR="00572339">
              <w:rPr>
                <w:rFonts w:ascii="Arial" w:hAnsi="Arial" w:cs="Arial"/>
                <w:lang w:eastAsia="zh-HK"/>
              </w:rPr>
              <w:t xml:space="preserve">專案中採用的高階工具、函式庫與框架</w:t>
            </w:r>
            <w:r w:rsidR="00395141">
              <w:rPr>
                <w:rFonts w:ascii="Arial" w:hAnsi="Arial" w:cs="Arial"/>
                <w:lang w:eastAsia="zh-HK"/>
              </w:rPr>
              <w:t xml:space="preserve">，並進行簡要說明。</w:t>
            </w:r>
          </w:p>
        </w:tc>
      </w:tr>
      <w:tr w:rsidR="00533553" w:rsidTr="00533553" w14:paraId="0BD5F7BA" w14:textId="77777777">
        <w:tc>
          <w:tcPr>
            <w:tcW w:w="2235" w:type="dxa"/>
            <w:vMerge/>
          </w:tcPr>
          <w:p w:rsidR="00533553" w:rsidP="00051CA0" w:rsidRDefault="00533553" w14:paraId="5D1EA6CC" w14:textId="77777777">
            <w:pPr>
              <w:spacing w:before="60" w:after="60"/>
              <w:rPr>
                <w:rFonts w:ascii="Arial" w:hAnsi="Arial" w:cs="Arial"/>
                <w:lang w:eastAsia="zh-HK"/>
              </w:rPr>
            </w:pPr>
          </w:p>
        </w:tc>
        <w:tc>
          <w:tcPr>
            <w:tcW w:w="850" w:type="dxa"/>
            <w:gridSpan w:val="2"/>
          </w:tcPr>
          <w:p w:rsidR="00533553" w:rsidP="00051CA0" w:rsidRDefault="00395141" w14:paraId="7BF1BB85" w14:textId="3A719032">
            <w:pPr>
              <w:spacing w:before="60" w:after="60"/>
              <w:rPr>
                <w:rFonts w:ascii="Arial" w:hAnsi="Arial" w:cs="Arial"/>
                <w:lang w:eastAsia="zh-HK"/>
              </w:rPr>
            </w:pPr>
            <w:r>
              <w:rPr>
                <w:rFonts w:ascii="Arial" w:hAnsi="Arial" w:cs="Arial"/>
                <w:lang w:eastAsia="zh-HK"/>
              </w:rPr>
              <w:t xml:space="preserve">4-5</w:t>
            </w:r>
          </w:p>
        </w:tc>
        <w:tc>
          <w:tcPr>
            <w:tcW w:w="6293" w:type="dxa"/>
          </w:tcPr>
          <w:p w:rsidRPr="00395141" w:rsidR="00395141" w:rsidP="00395141" w:rsidRDefault="005A314E" w14:paraId="03B3CE3D" w14:textId="54940944">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對</w:t>
            </w:r>
            <w:r w:rsidR="00395141">
              <w:rPr>
                <w:rFonts w:ascii="Arial" w:hAnsi="Arial" w:cs="Arial"/>
                <w:lang w:eastAsia="zh-HK"/>
              </w:rPr>
              <w:t xml:space="preserve">工具、函式庫及框架</w:t>
            </w:r>
            <w:r>
              <w:rPr>
                <w:rFonts w:ascii="Arial" w:hAnsi="Arial" w:cs="Arial"/>
                <w:lang w:eastAsia="zh-HK"/>
              </w:rPr>
              <w:t xml:space="preserve">進行全面性探討</w:t>
            </w:r>
            <w:r w:rsidR="00395141">
              <w:rPr>
                <w:rFonts w:ascii="Arial" w:hAnsi="Arial" w:cs="Arial"/>
                <w:lang w:eastAsia="zh-HK"/>
              </w:rPr>
              <w:t xml:space="preserve">，特別著重其如何促進開發流程、實現網路架構，並確保未來維護性。 </w:t>
            </w:r>
          </w:p>
        </w:tc>
      </w:tr>
      <w:tr w:rsidR="00533553" w:rsidTr="00533553" w14:paraId="1E441728" w14:textId="77777777">
        <w:tc>
          <w:tcPr>
            <w:tcW w:w="2235" w:type="dxa"/>
            <w:vMerge w:val="restart"/>
          </w:tcPr>
          <w:p w:rsidR="00533553" w:rsidP="00051CA0" w:rsidRDefault="00533553" w14:paraId="6A207714" w14:textId="7EF65E8B">
            <w:pPr>
              <w:spacing w:before="60" w:after="60"/>
              <w:rPr>
                <w:rFonts w:ascii="Arial" w:hAnsi="Arial" w:cs="Arial"/>
                <w:lang w:eastAsia="zh-HK"/>
              </w:rPr>
            </w:pPr>
            <w:r>
              <w:rPr>
                <w:rFonts w:ascii="Arial" w:hAnsi="Arial" w:cs="Arial"/>
                <w:lang w:eastAsia="zh-HK"/>
              </w:rPr>
              <w:t xml:space="preserve">網路服務 API 規範</w:t>
            </w:r>
          </w:p>
          <w:p w:rsidR="00533553" w:rsidP="00051CA0" w:rsidRDefault="00533553" w14:paraId="7A852F3A" w14:textId="5D2B207B">
            <w:pPr>
              <w:spacing w:before="60" w:after="60"/>
              <w:rPr>
                <w:rFonts w:ascii="Arial" w:hAnsi="Arial" w:cs="Arial"/>
                <w:lang w:eastAsia="zh-HK"/>
              </w:rPr>
            </w:pPr>
            <w:r>
              <w:rPr>
                <w:rFonts w:ascii="Arial" w:hAnsi="Arial" w:cs="Arial"/>
                <w:lang w:eastAsia="zh-HK"/>
              </w:rPr>
              <w:t xml:space="preserve">(5%)</w:t>
            </w:r>
          </w:p>
        </w:tc>
        <w:tc>
          <w:tcPr>
            <w:tcW w:w="850" w:type="dxa"/>
            <w:gridSpan w:val="2"/>
          </w:tcPr>
          <w:p w:rsidRPr="00F448C4" w:rsidR="00533553" w:rsidP="00051CA0" w:rsidRDefault="00395141" w14:paraId="6271B2AA" w14:textId="0A8DFA01">
            <w:pPr>
              <w:spacing w:before="60" w:after="60"/>
              <w:rPr>
                <w:rFonts w:ascii="Arial" w:hAnsi="Arial" w:cs="Arial"/>
                <w:lang w:eastAsia="zh-HK"/>
              </w:rPr>
            </w:pPr>
            <w:r>
              <w:rPr>
                <w:rFonts w:ascii="Arial" w:hAnsi="Arial" w:cs="Arial"/>
                <w:lang w:eastAsia="zh-HK"/>
              </w:rPr>
              <w:t xml:space="preserve">0-1</w:t>
            </w:r>
          </w:p>
        </w:tc>
        <w:tc>
          <w:tcPr>
            <w:tcW w:w="6293" w:type="dxa"/>
          </w:tcPr>
          <w:p w:rsidR="00533553" w:rsidP="00051CA0" w:rsidRDefault="00533553" w14:paraId="3EE0017E" w14:textId="77777777">
            <w:pPr>
              <w:pStyle w:val="ac"/>
              <w:numPr>
                <w:ilvl w:val="0"/>
                <w:numId w:val="34"/>
              </w:numPr>
              <w:spacing w:before="60" w:after="60"/>
              <w:ind w:start="234" w:hanging="234"/>
              <w:rPr>
                <w:rFonts w:ascii="Arial" w:hAnsi="Arial" w:cs="Arial"/>
                <w:lang w:eastAsia="zh-HK"/>
              </w:rPr>
            </w:pPr>
            <w:r>
              <w:rPr>
                <w:rFonts w:hint="eastAsia" w:ascii="Arial" w:hAnsi="Arial" w:cs="Arial"/>
                <w:lang w:eastAsia="zh-HK"/>
              </w:rPr>
              <w:t xml:space="preserve">API 格式說明不足。</w:t>
            </w:r>
          </w:p>
          <w:p w:rsidRPr="00BB2CCE" w:rsidR="00533553" w:rsidP="00051CA0" w:rsidRDefault="00533553" w14:paraId="32A62188"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API 設計欠佳，可能無法支援必要參數</w:t>
            </w:r>
          </w:p>
        </w:tc>
      </w:tr>
      <w:tr w:rsidR="00533553" w:rsidTr="00533553" w14:paraId="3FB9FBDB" w14:textId="77777777">
        <w:tc>
          <w:tcPr>
            <w:tcW w:w="2235" w:type="dxa"/>
            <w:vMerge/>
          </w:tcPr>
          <w:p w:rsidR="00533553" w:rsidP="00051CA0" w:rsidRDefault="00533553" w14:paraId="35391420" w14:textId="77777777">
            <w:pPr>
              <w:spacing w:before="60" w:after="60"/>
              <w:rPr>
                <w:rFonts w:ascii="Arial" w:hAnsi="Arial" w:cs="Arial"/>
                <w:lang w:eastAsia="zh-HK"/>
              </w:rPr>
            </w:pPr>
          </w:p>
        </w:tc>
        <w:tc>
          <w:tcPr>
            <w:tcW w:w="850" w:type="dxa"/>
            <w:gridSpan w:val="2"/>
          </w:tcPr>
          <w:p w:rsidRPr="00F448C4" w:rsidR="00533553" w:rsidP="00051CA0" w:rsidRDefault="00395141" w14:paraId="69C5EB1C" w14:textId="76B594D3">
            <w:pPr>
              <w:spacing w:before="60" w:after="60"/>
              <w:rPr>
                <w:rFonts w:ascii="Arial" w:hAnsi="Arial" w:cs="Arial"/>
                <w:lang w:eastAsia="zh-HK"/>
              </w:rPr>
            </w:pPr>
            <w:r>
              <w:rPr>
                <w:rFonts w:ascii="Arial" w:hAnsi="Arial" w:cs="Arial"/>
                <w:lang w:eastAsia="zh-HK"/>
              </w:rPr>
              <w:t xml:space="preserve">2-3</w:t>
            </w:r>
          </w:p>
        </w:tc>
        <w:tc>
          <w:tcPr>
            <w:tcW w:w="6293" w:type="dxa"/>
          </w:tcPr>
          <w:p w:rsidRPr="0074639C" w:rsidR="00533553" w:rsidP="00051CA0" w:rsidRDefault="00533553" w14:paraId="68D9890E" w14:textId="32EB35D0">
            <w:pPr>
              <w:pStyle w:val="ac"/>
              <w:numPr>
                <w:ilvl w:val="0"/>
                <w:numId w:val="34"/>
              </w:numPr>
              <w:spacing w:before="60" w:after="60"/>
              <w:ind w:start="234" w:hanging="234"/>
              <w:rPr>
                <w:rFonts w:ascii="Arial" w:hAnsi="Arial" w:cs="Arial"/>
                <w:lang w:eastAsia="zh-HK"/>
              </w:rPr>
            </w:pPr>
            <w:r w:rsidRPr="0074639C">
              <w:rPr>
                <w:rFonts w:hint="eastAsia" w:ascii="Arial" w:hAnsi="Arial" w:cs="Arial"/>
                <w:lang w:eastAsia="zh-HK"/>
              </w:rPr>
              <w:t xml:space="preserve">API設計良好，格式規範清晰明確 </w:t>
            </w:r>
          </w:p>
          <w:p w:rsidR="00533553" w:rsidP="00051CA0" w:rsidRDefault="00533553" w14:paraId="7C6BCFE6"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為 API 使用者提供充分細節</w:t>
            </w:r>
          </w:p>
        </w:tc>
      </w:tr>
      <w:tr w:rsidR="00533553" w:rsidTr="00533553" w14:paraId="769D48D2" w14:textId="77777777">
        <w:tc>
          <w:tcPr>
            <w:tcW w:w="2235" w:type="dxa"/>
            <w:vMerge/>
          </w:tcPr>
          <w:p w:rsidR="00533553" w:rsidP="00051CA0" w:rsidRDefault="00533553" w14:paraId="4D10CFC0" w14:textId="77777777">
            <w:pPr>
              <w:spacing w:before="60" w:after="60"/>
              <w:rPr>
                <w:rFonts w:ascii="Arial" w:hAnsi="Arial" w:cs="Arial"/>
                <w:lang w:eastAsia="zh-HK"/>
              </w:rPr>
            </w:pPr>
          </w:p>
        </w:tc>
        <w:tc>
          <w:tcPr>
            <w:tcW w:w="850" w:type="dxa"/>
            <w:gridSpan w:val="2"/>
          </w:tcPr>
          <w:p w:rsidR="00533553" w:rsidP="00051CA0" w:rsidRDefault="00395141" w14:paraId="18FED2F7" w14:textId="144C4FC6">
            <w:pPr>
              <w:spacing w:before="60" w:after="60"/>
              <w:rPr>
                <w:rFonts w:ascii="Arial" w:hAnsi="Arial" w:cs="Arial"/>
                <w:lang w:eastAsia="zh-HK"/>
              </w:rPr>
            </w:pPr>
            <w:r>
              <w:rPr>
                <w:rFonts w:ascii="Arial" w:hAnsi="Arial" w:cs="Arial"/>
                <w:lang w:eastAsia="zh-HK"/>
              </w:rPr>
              <w:t xml:space="preserve">4-5</w:t>
            </w:r>
          </w:p>
        </w:tc>
        <w:tc>
          <w:tcPr>
            <w:tcW w:w="6293" w:type="dxa"/>
          </w:tcPr>
          <w:p w:rsidR="00533553" w:rsidP="00051CA0" w:rsidRDefault="00395141" w14:paraId="77FE9A4E"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完整API規格，涵蓋所有必要細節。</w:t>
            </w:r>
          </w:p>
          <w:p w:rsidRPr="0074639C" w:rsidR="00395141" w:rsidP="00051CA0" w:rsidRDefault="00395141" w14:paraId="02F01BE2" w14:textId="2F5D2EE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具備良好可讀性，讓讀者能輕鬆掌握 API 功能 </w:t>
            </w:r>
          </w:p>
        </w:tc>
      </w:tr>
      <w:tr w:rsidR="00533553" w:rsidTr="00533553" w14:paraId="397415E7" w14:textId="77777777">
        <w:tc>
          <w:tcPr>
            <w:tcW w:w="2235" w:type="dxa"/>
            <w:vMerge w:val="restart"/>
          </w:tcPr>
          <w:p w:rsidR="00533553" w:rsidP="00051CA0" w:rsidRDefault="00533553" w14:paraId="35A66490" w14:textId="77777777">
            <w:pPr>
              <w:spacing w:before="60" w:after="60"/>
              <w:rPr>
                <w:rFonts w:ascii="Arial" w:hAnsi="Arial" w:cs="Arial"/>
                <w:lang w:eastAsia="zh-HK"/>
              </w:rPr>
            </w:pPr>
            <w:r>
              <w:rPr>
                <w:rFonts w:ascii="Arial" w:hAnsi="Arial" w:cs="Arial"/>
                <w:lang w:eastAsia="zh-HK"/>
              </w:rPr>
              <w:t xml:space="preserve">功能規範說明 </w:t>
            </w:r>
          </w:p>
          <w:p w:rsidR="00533553" w:rsidP="00051CA0" w:rsidRDefault="00533553" w14:paraId="5674D196" w14:textId="152488F2">
            <w:pPr>
              <w:spacing w:before="60" w:after="60"/>
              <w:rPr>
                <w:rFonts w:ascii="Arial" w:hAnsi="Arial" w:cs="Arial"/>
                <w:lang w:eastAsia="zh-HK"/>
              </w:rPr>
            </w:pPr>
            <w:r>
              <w:rPr>
                <w:rFonts w:ascii="Arial" w:hAnsi="Arial" w:cs="Arial"/>
                <w:lang w:eastAsia="zh-HK"/>
              </w:rPr>
              <w:t xml:space="preserve">(5%)</w:t>
            </w:r>
          </w:p>
        </w:tc>
        <w:tc>
          <w:tcPr>
            <w:tcW w:w="850" w:type="dxa"/>
            <w:gridSpan w:val="2"/>
          </w:tcPr>
          <w:p w:rsidR="00533553" w:rsidP="00051CA0" w:rsidRDefault="00395141" w14:paraId="5A9951BD" w14:textId="3C15B04F">
            <w:pPr>
              <w:spacing w:before="60" w:after="60"/>
              <w:rPr>
                <w:rFonts w:ascii="Arial" w:hAnsi="Arial" w:cs="Arial"/>
                <w:lang w:eastAsia="zh-HK"/>
              </w:rPr>
            </w:pPr>
            <w:r>
              <w:rPr>
                <w:rFonts w:ascii="Arial" w:hAnsi="Arial" w:cs="Arial"/>
                <w:lang w:eastAsia="zh-HK"/>
              </w:rPr>
              <w:t xml:space="preserve">0-1</w:t>
            </w:r>
          </w:p>
        </w:tc>
        <w:tc>
          <w:tcPr>
            <w:tcW w:w="6293" w:type="dxa"/>
          </w:tcPr>
          <w:p w:rsidRPr="0074639C" w:rsidR="00533553" w:rsidP="00051CA0" w:rsidRDefault="00533553" w14:paraId="46E1AF3A" w14:textId="7FC9FEBA">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僅提供功能的平面清單，缺乏詳細說明或合理依據</w:t>
            </w:r>
          </w:p>
        </w:tc>
      </w:tr>
      <w:tr w:rsidR="00533553" w:rsidTr="00533553" w14:paraId="382EAE30" w14:textId="77777777">
        <w:tc>
          <w:tcPr>
            <w:tcW w:w="2235" w:type="dxa"/>
            <w:vMerge/>
          </w:tcPr>
          <w:p w:rsidR="00533553" w:rsidP="00051CA0" w:rsidRDefault="00533553" w14:paraId="5C2C3A62" w14:textId="77777777">
            <w:pPr>
              <w:spacing w:before="60" w:after="60"/>
              <w:rPr>
                <w:rFonts w:ascii="Arial" w:hAnsi="Arial" w:cs="Arial"/>
                <w:lang w:eastAsia="zh-HK"/>
              </w:rPr>
            </w:pPr>
          </w:p>
        </w:tc>
        <w:tc>
          <w:tcPr>
            <w:tcW w:w="850" w:type="dxa"/>
            <w:gridSpan w:val="2"/>
          </w:tcPr>
          <w:p w:rsidR="00533553" w:rsidP="00051CA0" w:rsidRDefault="00395141" w14:paraId="27C8B30B" w14:textId="3236123F">
            <w:pPr>
              <w:spacing w:before="60" w:after="60"/>
              <w:rPr>
                <w:rFonts w:ascii="Arial" w:hAnsi="Arial" w:cs="Arial"/>
                <w:lang w:eastAsia="zh-HK"/>
              </w:rPr>
            </w:pPr>
            <w:r>
              <w:rPr>
                <w:rFonts w:ascii="Arial" w:hAnsi="Arial" w:cs="Arial"/>
                <w:lang w:eastAsia="zh-HK"/>
              </w:rPr>
              <w:t xml:space="preserve">2-3</w:t>
            </w:r>
          </w:p>
        </w:tc>
        <w:tc>
          <w:tcPr>
            <w:tcW w:w="6293" w:type="dxa"/>
          </w:tcPr>
          <w:p w:rsidR="00533553" w:rsidP="00051CA0" w:rsidRDefault="00533553" w14:paraId="106F9339"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具備充分說明與依據的分類功能清單</w:t>
            </w:r>
          </w:p>
          <w:p w:rsidRPr="0074639C" w:rsidR="00ED1BEC" w:rsidP="00051CA0" w:rsidRDefault="00ED1BEC" w14:paraId="598986FC" w14:textId="67E2CD23">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功能清單可能不夠全面，僅提供較粗略的功能項目 </w:t>
            </w:r>
          </w:p>
        </w:tc>
      </w:tr>
      <w:tr w:rsidR="00533553" w:rsidTr="00533553" w14:paraId="0BCFA4E4" w14:textId="77777777">
        <w:tc>
          <w:tcPr>
            <w:tcW w:w="2235" w:type="dxa"/>
            <w:vMerge/>
          </w:tcPr>
          <w:p w:rsidR="00533553" w:rsidP="00051CA0" w:rsidRDefault="00533553" w14:paraId="1E080AD1" w14:textId="77777777">
            <w:pPr>
              <w:spacing w:before="60" w:after="60"/>
              <w:rPr>
                <w:rFonts w:ascii="Arial" w:hAnsi="Arial" w:cs="Arial"/>
                <w:lang w:eastAsia="zh-HK"/>
              </w:rPr>
            </w:pPr>
          </w:p>
        </w:tc>
        <w:tc>
          <w:tcPr>
            <w:tcW w:w="850" w:type="dxa"/>
            <w:gridSpan w:val="2"/>
          </w:tcPr>
          <w:p w:rsidR="00533553" w:rsidP="00051CA0" w:rsidRDefault="00395141" w14:paraId="63B98263" w14:textId="77777777">
            <w:pPr>
              <w:spacing w:before="60" w:after="60"/>
              <w:rPr>
                <w:rFonts w:ascii="Arial" w:hAnsi="Arial" w:cs="Arial"/>
                <w:lang w:eastAsia="zh-HK"/>
              </w:rPr>
            </w:pPr>
            <w:r>
              <w:rPr>
                <w:rFonts w:ascii="Arial" w:hAnsi="Arial" w:cs="Arial"/>
                <w:lang w:eastAsia="zh-HK"/>
              </w:rPr>
              <w:t xml:space="preserve">4-5</w:t>
            </w:r>
          </w:p>
          <w:p w:rsidR="000416B8" w:rsidP="00051CA0" w:rsidRDefault="000416B8" w14:paraId="3593B74A" w14:textId="2B5E824D">
            <w:pPr>
              <w:spacing w:before="60" w:after="60"/>
              <w:rPr>
                <w:rFonts w:ascii="Arial" w:hAnsi="Arial" w:cs="Arial"/>
                <w:lang w:eastAsia="zh-HK"/>
              </w:rPr>
            </w:pPr>
          </w:p>
        </w:tc>
        <w:tc>
          <w:tcPr>
            <w:tcW w:w="6293" w:type="dxa"/>
          </w:tcPr>
          <w:p w:rsidR="00533553" w:rsidP="00051CA0" w:rsidRDefault="000416B8" w14:paraId="7EEB50AB" w14:textId="29AFA2AC">
            <w:pPr>
              <w:pStyle w:val="ac"/>
              <w:numPr>
                <w:ilvl w:val="0"/>
                <w:numId w:val="34"/>
              </w:numPr>
              <w:spacing w:before="60" w:after="60"/>
              <w:ind w:start="234" w:hanging="234"/>
              <w:rPr>
                <w:rFonts w:ascii="Arial" w:hAnsi="Arial" w:cs="Arial"/>
                <w:lang w:eastAsia="zh-HK"/>
              </w:rPr>
            </w:pPr>
            <w:r w:rsidR="00ED1BEC">
              <w:rPr>
                <w:rFonts w:ascii="Arial" w:hAnsi="Arial" w:cs="Arial"/>
                <w:lang w:eastAsia="zh-HK"/>
              </w:rPr>
              <w:t xml:space="preserve">具備適當細分層級的</w:t>
            </w:r>
            <w:r>
              <w:rPr>
                <w:rFonts w:ascii="Arial" w:hAnsi="Arial" w:cs="Arial"/>
                <w:lang w:eastAsia="zh-HK"/>
              </w:rPr>
              <w:t xml:space="preserve">完整</w:t>
            </w:r>
            <w:r w:rsidR="00ED1BEC">
              <w:rPr>
                <w:rFonts w:ascii="Arial" w:hAnsi="Arial" w:cs="Arial"/>
                <w:lang w:eastAsia="zh-HK"/>
              </w:rPr>
              <w:t xml:space="preserve">功能</w:t>
            </w:r>
            <w:r>
              <w:rPr>
                <w:rFonts w:ascii="Arial" w:hAnsi="Arial" w:cs="Arial"/>
                <w:lang w:eastAsia="zh-HK"/>
              </w:rPr>
              <w:t xml:space="preserve">清單</w:t>
            </w:r>
            <w:r w:rsidR="00ED1BEC">
              <w:rPr>
                <w:rFonts w:ascii="Arial" w:hAnsi="Arial" w:cs="Arial"/>
                <w:lang w:eastAsia="zh-HK"/>
              </w:rPr>
              <w:t xml:space="preserve">，每項功能皆附有恰當說明與依據。 </w:t>
            </w:r>
          </w:p>
        </w:tc>
      </w:tr>
      <w:tr w:rsidR="00533553" w:rsidTr="00533553" w14:paraId="3983D12D" w14:textId="77777777">
        <w:tc>
          <w:tcPr>
            <w:tcW w:w="2235" w:type="dxa"/>
            <w:vMerge w:val="restart"/>
          </w:tcPr>
          <w:p w:rsidRPr="005A13B8" w:rsidR="00533553" w:rsidP="00051CA0" w:rsidRDefault="00533553" w14:paraId="2F488BC4" w14:textId="77777777">
            <w:pPr>
              <w:spacing w:before="60" w:after="60"/>
              <w:rPr>
                <w:rFonts w:ascii="Arial" w:hAnsi="Arial" w:cs="Arial"/>
                <w:lang w:eastAsia="zh-HK"/>
              </w:rPr>
            </w:pPr>
            <w:r w:rsidRPr="005A13B8">
              <w:rPr>
                <w:rFonts w:ascii="Arial" w:hAnsi="Arial" w:cs="Arial"/>
                <w:lang w:eastAsia="zh-HK"/>
              </w:rPr>
              <w:t xml:space="preserve">評估</w:t>
            </w:r>
          </w:p>
          <w:p w:rsidR="00533553" w:rsidP="00051CA0" w:rsidRDefault="00533553" w14:paraId="1DE2A0DE" w14:textId="1FD66687">
            <w:pPr>
              <w:spacing w:before="60" w:after="60"/>
              <w:rPr>
                <w:rFonts w:ascii="Arial" w:hAnsi="Arial" w:cs="Arial"/>
                <w:lang w:eastAsia="zh-HK"/>
              </w:rPr>
            </w:pPr>
            <w:r w:rsidRPr="005A13B8">
              <w:rPr>
                <w:rFonts w:ascii="Arial" w:hAnsi="Arial" w:cs="Arial"/>
                <w:lang w:eastAsia="zh-HK"/>
              </w:rPr>
              <w:t xml:space="preserve">(5%)</w:t>
            </w:r>
          </w:p>
        </w:tc>
        <w:tc>
          <w:tcPr>
            <w:tcW w:w="850" w:type="dxa"/>
            <w:gridSpan w:val="2"/>
          </w:tcPr>
          <w:p w:rsidR="00533553" w:rsidP="00051CA0" w:rsidRDefault="00533553" w14:paraId="1A421534" w14:textId="11F5B179">
            <w:pPr>
              <w:spacing w:before="60" w:after="60"/>
              <w:rPr>
                <w:rFonts w:ascii="Arial" w:hAnsi="Arial" w:cs="Arial"/>
                <w:lang w:eastAsia="zh-HK"/>
              </w:rPr>
            </w:pPr>
            <w:r>
              <w:rPr>
                <w:rFonts w:ascii="Arial" w:hAnsi="Arial" w:cs="Arial"/>
                <w:lang w:eastAsia="zh-HK"/>
              </w:rPr>
              <w:t xml:space="preserve">0-1</w:t>
            </w:r>
          </w:p>
        </w:tc>
        <w:tc>
          <w:tcPr>
            <w:tcW w:w="6293" w:type="dxa"/>
          </w:tcPr>
          <w:p w:rsidR="00533553" w:rsidP="00051CA0" w:rsidRDefault="00533553" w14:paraId="74343A56" w14:textId="59A3D8B8">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僅列舉事實要點，未觸及開發工作或產品本身。 </w:t>
            </w:r>
          </w:p>
        </w:tc>
      </w:tr>
      <w:tr w:rsidR="00533553" w:rsidTr="00533553" w14:paraId="3DECFC0F" w14:textId="77777777">
        <w:tc>
          <w:tcPr>
            <w:tcW w:w="2235" w:type="dxa"/>
            <w:vMerge/>
          </w:tcPr>
          <w:p w:rsidR="00533553" w:rsidP="00051CA0" w:rsidRDefault="00533553" w14:paraId="3B11534F" w14:textId="77777777">
            <w:pPr>
              <w:spacing w:before="60" w:after="60"/>
              <w:rPr>
                <w:rFonts w:ascii="Arial" w:hAnsi="Arial" w:cs="Arial"/>
                <w:lang w:eastAsia="zh-HK"/>
              </w:rPr>
            </w:pPr>
          </w:p>
        </w:tc>
        <w:tc>
          <w:tcPr>
            <w:tcW w:w="850" w:type="dxa"/>
            <w:gridSpan w:val="2"/>
          </w:tcPr>
          <w:p w:rsidR="00533553" w:rsidP="00051CA0" w:rsidRDefault="00533553" w14:paraId="22B5C1BC" w14:textId="14AFFF22">
            <w:pPr>
              <w:spacing w:before="60" w:after="60"/>
              <w:rPr>
                <w:rFonts w:ascii="Arial" w:hAnsi="Arial" w:cs="Arial"/>
                <w:lang w:eastAsia="zh-HK"/>
              </w:rPr>
            </w:pPr>
            <w:r>
              <w:rPr>
                <w:rFonts w:ascii="Arial" w:hAnsi="Arial" w:cs="Arial"/>
                <w:lang w:eastAsia="zh-HK"/>
              </w:rPr>
              <w:t xml:space="preserve">2</w:t>
            </w:r>
          </w:p>
        </w:tc>
        <w:tc>
          <w:tcPr>
            <w:tcW w:w="6293" w:type="dxa"/>
          </w:tcPr>
          <w:p w:rsidR="00533553" w:rsidP="00051CA0" w:rsidRDefault="00533553" w14:paraId="31D62071" w14:textId="632A5E6B">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基於實際經驗與批判性評估提出若干相關觀點，但尚不全面。 </w:t>
            </w:r>
          </w:p>
        </w:tc>
      </w:tr>
      <w:tr w:rsidR="00533553" w:rsidTr="00533553" w14:paraId="3E2C1F3E" w14:textId="77777777">
        <w:tc>
          <w:tcPr>
            <w:tcW w:w="2235" w:type="dxa"/>
            <w:vMerge/>
          </w:tcPr>
          <w:p w:rsidR="00533553" w:rsidP="00051CA0" w:rsidRDefault="00533553" w14:paraId="688056A2" w14:textId="77777777">
            <w:pPr>
              <w:spacing w:before="60" w:after="60"/>
              <w:rPr>
                <w:rFonts w:ascii="Arial" w:hAnsi="Arial" w:cs="Arial"/>
                <w:lang w:eastAsia="zh-HK"/>
              </w:rPr>
            </w:pPr>
          </w:p>
        </w:tc>
        <w:tc>
          <w:tcPr>
            <w:tcW w:w="850" w:type="dxa"/>
            <w:gridSpan w:val="2"/>
          </w:tcPr>
          <w:p w:rsidR="00533553" w:rsidP="00051CA0" w:rsidRDefault="00533553" w14:paraId="1E887BC4" w14:textId="7489E559">
            <w:pPr>
              <w:spacing w:before="60" w:after="60"/>
              <w:rPr>
                <w:rFonts w:ascii="Arial" w:hAnsi="Arial" w:cs="Arial"/>
                <w:lang w:eastAsia="zh-HK"/>
              </w:rPr>
            </w:pPr>
            <w:r>
              <w:rPr>
                <w:rFonts w:ascii="Arial" w:hAnsi="Arial" w:cs="Arial"/>
                <w:lang w:eastAsia="zh-HK"/>
              </w:rPr>
              <w:t xml:space="preserve">3-4</w:t>
            </w:r>
          </w:p>
        </w:tc>
        <w:tc>
          <w:tcPr>
            <w:tcW w:w="6293" w:type="dxa"/>
          </w:tcPr>
          <w:p w:rsidR="00533553" w:rsidP="00051CA0" w:rsidRDefault="00533553" w14:paraId="333DA524" w14:textId="7CFF467F">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基於本專案經驗與教訓的良好探討。 </w:t>
            </w:r>
          </w:p>
          <w:p w:rsidR="00533553" w:rsidP="00051CA0" w:rsidRDefault="00533553" w14:paraId="7500CBCB" w14:textId="38F72A66">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內容聚焦本專案經驗，而非泛泛而談。  </w:t>
            </w:r>
          </w:p>
        </w:tc>
      </w:tr>
      <w:tr w:rsidR="00533553" w:rsidTr="00533553" w14:paraId="082E8907" w14:textId="77777777">
        <w:tc>
          <w:tcPr>
            <w:tcW w:w="2235" w:type="dxa"/>
            <w:vMerge/>
          </w:tcPr>
          <w:p w:rsidR="00533553" w:rsidP="00051CA0" w:rsidRDefault="00533553" w14:paraId="64384A8E" w14:textId="77777777">
            <w:pPr>
              <w:spacing w:before="60" w:after="60"/>
              <w:rPr>
                <w:rFonts w:ascii="Arial" w:hAnsi="Arial" w:cs="Arial"/>
                <w:lang w:eastAsia="zh-HK"/>
              </w:rPr>
            </w:pPr>
          </w:p>
        </w:tc>
        <w:tc>
          <w:tcPr>
            <w:tcW w:w="850" w:type="dxa"/>
            <w:gridSpan w:val="2"/>
          </w:tcPr>
          <w:p w:rsidR="00533553" w:rsidP="00051CA0" w:rsidRDefault="00533553" w14:paraId="5E9124B1" w14:textId="4CD2A6FA">
            <w:pPr>
              <w:spacing w:before="60" w:after="60"/>
              <w:rPr>
                <w:rFonts w:ascii="Arial" w:hAnsi="Arial" w:cs="Arial"/>
                <w:lang w:eastAsia="zh-HK"/>
              </w:rPr>
            </w:pPr>
            <w:r>
              <w:rPr>
                <w:rFonts w:ascii="Arial" w:hAnsi="Arial" w:cs="Arial"/>
                <w:lang w:eastAsia="zh-HK"/>
              </w:rPr>
              <w:t xml:space="preserve">5</w:t>
            </w:r>
          </w:p>
        </w:tc>
        <w:tc>
          <w:tcPr>
            <w:tcW w:w="6293" w:type="dxa"/>
          </w:tcPr>
          <w:p w:rsidR="00533553" w:rsidP="00051CA0" w:rsidRDefault="00533553" w14:paraId="4002A62D"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卓越的討論展現學生</w:t>
            </w:r>
            <w:r>
              <w:rPr>
                <w:rFonts w:ascii="Arial" w:hAnsi="Arial" w:cs="Arial"/>
                <w:lang w:eastAsia="zh-HK"/>
              </w:rPr>
              <w:t xml:space="preserve">對整個開發週期</w:t>
            </w:r>
            <w:r>
              <w:rPr>
                <w:rFonts w:ascii="Arial" w:hAnsi="Arial" w:cs="Arial"/>
                <w:lang w:eastAsia="zh-HK"/>
              </w:rPr>
              <w:t xml:space="preserve">具備</w:t>
            </w:r>
            <w:r>
              <w:rPr>
                <w:rFonts w:ascii="Arial" w:hAnsi="Arial" w:cs="Arial"/>
                <w:lang w:eastAsia="zh-HK"/>
              </w:rPr>
              <w:t xml:space="preserve">深度批判性思考，並能在專案執行後進行反思。 </w:t>
            </w:r>
          </w:p>
          <w:p w:rsidR="00533553" w:rsidP="00051CA0" w:rsidRDefault="00533553" w14:paraId="013984DA" w14:textId="3ACED14B">
            <w:pPr>
              <w:pStyle w:val="ac"/>
              <w:numPr>
                <w:ilvl w:val="0"/>
                <w:numId w:val="34"/>
              </w:numPr>
              <w:spacing w:before="60" w:after="60"/>
              <w:ind w:start="234" w:hanging="234"/>
              <w:rPr>
                <w:rFonts w:ascii="Arial" w:hAnsi="Arial" w:cs="Arial"/>
                <w:lang w:eastAsia="zh-HK"/>
              </w:rPr>
            </w:pPr>
            <w:r>
              <w:rPr>
                <w:rFonts w:ascii="Arial" w:hAnsi="Arial" w:cs="Arial"/>
                <w:lang w:eastAsia="zh-HK"/>
              </w:rPr>
              <w:lastRenderedPageBreak/>
            </w:r>
            <w:r>
              <w:rPr>
                <w:rFonts w:ascii="Arial" w:hAnsi="Arial" w:cs="Arial"/>
                <w:lang w:eastAsia="zh-HK"/>
              </w:rPr>
              <w:t xml:space="preserve">內容聚焦於專案實務，而非泛泛而談。 </w:t>
            </w:r>
          </w:p>
        </w:tc>
      </w:tr>
      <w:tr w:rsidR="00533553" w:rsidTr="00533553" w14:paraId="72C87C55" w14:textId="77777777">
        <w:tc>
          <w:tcPr>
            <w:tcW w:w="2235" w:type="dxa"/>
            <w:vMerge w:val="restart"/>
          </w:tcPr>
          <w:p w:rsidR="00533553" w:rsidP="00051CA0" w:rsidRDefault="00533553" w14:paraId="0E74A5A6" w14:textId="77777777">
            <w:pPr>
              <w:spacing w:before="60" w:after="60"/>
              <w:rPr>
                <w:rFonts w:ascii="Arial" w:hAnsi="Arial" w:cs="Arial"/>
                <w:lang w:eastAsia="zh-HK"/>
              </w:rPr>
            </w:pPr>
            <w:r>
              <w:rPr>
                <w:rFonts w:ascii="Arial" w:hAnsi="Arial" w:cs="Arial"/>
                <w:lang w:eastAsia="zh-HK"/>
              </w:rPr>
              <w:lastRenderedPageBreak/>
            </w:r>
            <w:r>
              <w:rPr>
                <w:rFonts w:ascii="Arial" w:hAnsi="Arial" w:cs="Arial"/>
                <w:lang w:eastAsia="zh-HK"/>
              </w:rPr>
              <w:t xml:space="preserve">未來改進方向之探討</w:t>
            </w:r>
          </w:p>
          <w:p w:rsidR="00533553" w:rsidP="00051CA0" w:rsidRDefault="00533553" w14:paraId="141875DA" w14:textId="2C03805C">
            <w:pPr>
              <w:spacing w:before="60" w:after="60"/>
              <w:rPr>
                <w:rFonts w:ascii="Arial" w:hAnsi="Arial" w:cs="Arial"/>
                <w:lang w:eastAsia="zh-HK"/>
              </w:rPr>
            </w:pPr>
            <w:r>
              <w:rPr>
                <w:rFonts w:ascii="Arial" w:hAnsi="Arial" w:cs="Arial"/>
                <w:lang w:eastAsia="zh-HK"/>
              </w:rPr>
              <w:t xml:space="preserve">(5%)</w:t>
            </w:r>
          </w:p>
        </w:tc>
        <w:tc>
          <w:tcPr>
            <w:tcW w:w="850" w:type="dxa"/>
            <w:gridSpan w:val="2"/>
          </w:tcPr>
          <w:p w:rsidR="00533553" w:rsidP="00051CA0" w:rsidRDefault="00533553" w14:paraId="096DEE23" w14:textId="1B51F5A8">
            <w:pPr>
              <w:spacing w:before="60" w:after="60"/>
              <w:rPr>
                <w:rFonts w:ascii="Arial" w:hAnsi="Arial" w:cs="Arial"/>
                <w:lang w:eastAsia="zh-HK"/>
              </w:rPr>
            </w:pPr>
            <w:r>
              <w:rPr>
                <w:rFonts w:ascii="Arial" w:hAnsi="Arial" w:cs="Arial"/>
                <w:lang w:eastAsia="zh-HK"/>
              </w:rPr>
              <w:t xml:space="preserve">0-2</w:t>
            </w:r>
          </w:p>
        </w:tc>
        <w:tc>
          <w:tcPr>
            <w:tcW w:w="6293" w:type="dxa"/>
          </w:tcPr>
          <w:p w:rsidR="00533553" w:rsidP="00051CA0" w:rsidRDefault="00533553" w14:paraId="59556232" w14:textId="5C86CE49">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僅提出若干瑣碎觀點，缺乏具體說明。 </w:t>
            </w:r>
          </w:p>
        </w:tc>
      </w:tr>
      <w:tr w:rsidR="00533553" w:rsidTr="00533553" w14:paraId="3F146FFE" w14:textId="77777777">
        <w:tc>
          <w:tcPr>
            <w:tcW w:w="2235" w:type="dxa"/>
            <w:vMerge/>
          </w:tcPr>
          <w:p w:rsidR="00533553" w:rsidP="00051CA0" w:rsidRDefault="00533553" w14:paraId="5C052DE0" w14:textId="77777777">
            <w:pPr>
              <w:spacing w:before="60" w:after="60"/>
              <w:rPr>
                <w:rFonts w:ascii="Arial" w:hAnsi="Arial" w:cs="Arial"/>
                <w:lang w:eastAsia="zh-HK"/>
              </w:rPr>
            </w:pPr>
          </w:p>
        </w:tc>
        <w:tc>
          <w:tcPr>
            <w:tcW w:w="850" w:type="dxa"/>
            <w:gridSpan w:val="2"/>
          </w:tcPr>
          <w:p w:rsidR="00533553" w:rsidP="00051CA0" w:rsidRDefault="00533553" w14:paraId="4DBDC723" w14:textId="1127D345">
            <w:pPr>
              <w:spacing w:before="60" w:after="60"/>
              <w:rPr>
                <w:rFonts w:ascii="Arial" w:hAnsi="Arial" w:cs="Arial"/>
                <w:lang w:eastAsia="zh-HK"/>
              </w:rPr>
            </w:pPr>
            <w:r>
              <w:rPr>
                <w:rFonts w:ascii="Arial" w:hAnsi="Arial" w:cs="Arial"/>
                <w:lang w:eastAsia="zh-HK"/>
              </w:rPr>
              <w:t xml:space="preserve">3-4</w:t>
            </w:r>
          </w:p>
        </w:tc>
        <w:tc>
          <w:tcPr>
            <w:tcW w:w="6293" w:type="dxa"/>
          </w:tcPr>
          <w:p w:rsidR="00533553" w:rsidP="00051CA0" w:rsidRDefault="00533553" w14:paraId="048D5E9D" w14:textId="76C531E6">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提出相當多具實質意義的改進建議，並附有充分說明以闡明這些改進值得考慮的價值。 </w:t>
            </w:r>
          </w:p>
        </w:tc>
      </w:tr>
      <w:tr w:rsidR="00533553" w:rsidTr="00533553" w14:paraId="54937212" w14:textId="77777777">
        <w:tc>
          <w:tcPr>
            <w:tcW w:w="2235" w:type="dxa"/>
            <w:vMerge/>
          </w:tcPr>
          <w:p w:rsidR="00533553" w:rsidP="00051CA0" w:rsidRDefault="00533553" w14:paraId="25C1DE3B" w14:textId="77777777">
            <w:pPr>
              <w:spacing w:before="60" w:after="60"/>
              <w:rPr>
                <w:rFonts w:ascii="Arial" w:hAnsi="Arial" w:cs="Arial"/>
                <w:lang w:eastAsia="zh-HK"/>
              </w:rPr>
            </w:pPr>
          </w:p>
        </w:tc>
        <w:tc>
          <w:tcPr>
            <w:tcW w:w="850" w:type="dxa"/>
            <w:gridSpan w:val="2"/>
          </w:tcPr>
          <w:p w:rsidR="00533553" w:rsidP="00051CA0" w:rsidRDefault="00533553" w14:paraId="197736D5" w14:textId="0B20CA24">
            <w:pPr>
              <w:spacing w:before="60" w:after="60"/>
              <w:rPr>
                <w:rFonts w:ascii="Arial" w:hAnsi="Arial" w:cs="Arial"/>
                <w:lang w:eastAsia="zh-HK"/>
              </w:rPr>
            </w:pPr>
            <w:r>
              <w:rPr>
                <w:rFonts w:ascii="Arial" w:hAnsi="Arial" w:cs="Arial"/>
                <w:lang w:eastAsia="zh-HK"/>
              </w:rPr>
              <w:t xml:space="preserve">5</w:t>
            </w:r>
          </w:p>
        </w:tc>
        <w:tc>
          <w:tcPr>
            <w:tcW w:w="6293" w:type="dxa"/>
          </w:tcPr>
          <w:p w:rsidR="00533553" w:rsidP="00051CA0" w:rsidRDefault="00ED1BEC" w14:paraId="0D7F421A" w14:textId="7E6AEE64">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涵蓋多面向的全面性建議，附有詳盡說明與論證依據。 </w:t>
            </w:r>
          </w:p>
        </w:tc>
      </w:tr>
      <w:tr w:rsidR="00ED1BEC" w:rsidTr="00ED1BEC" w14:paraId="38027CC6" w14:textId="77777777">
        <w:tc>
          <w:tcPr>
            <w:tcW w:w="2235" w:type="dxa"/>
            <w:vMerge w:val="restart"/>
          </w:tcPr>
          <w:p w:rsidR="00ED1BEC" w:rsidP="00051CA0" w:rsidRDefault="00ED1BEC" w14:paraId="0F7D24EF" w14:textId="5061E7CF">
            <w:pPr>
              <w:spacing w:before="60" w:after="60"/>
              <w:rPr>
                <w:rFonts w:ascii="Arial" w:hAnsi="Arial" w:cs="Arial"/>
                <w:lang w:eastAsia="zh-HK"/>
              </w:rPr>
            </w:pPr>
            <w:r>
              <w:rPr>
                <w:rFonts w:ascii="Arial" w:hAnsi="Arial" w:cs="Arial"/>
                <w:lang w:eastAsia="zh-HK"/>
              </w:rPr>
              <w:t xml:space="preserve">格式與整體報告品質</w:t>
            </w:r>
          </w:p>
          <w:p w:rsidR="00ED1BEC" w:rsidP="00051CA0" w:rsidRDefault="00ED1BEC" w14:paraId="4EFE8F28" w14:textId="6A770924">
            <w:pPr>
              <w:spacing w:before="60" w:after="60"/>
              <w:rPr>
                <w:rFonts w:ascii="Arial" w:hAnsi="Arial" w:cs="Arial"/>
                <w:lang w:eastAsia="zh-HK"/>
              </w:rPr>
            </w:pPr>
            <w:r>
              <w:rPr>
                <w:rFonts w:ascii="Arial" w:hAnsi="Arial" w:cs="Arial"/>
                <w:lang w:eastAsia="zh-HK"/>
              </w:rPr>
              <w:t xml:space="preserve">(5%)</w:t>
            </w:r>
          </w:p>
        </w:tc>
        <w:tc>
          <w:tcPr>
            <w:tcW w:w="843" w:type="dxa"/>
          </w:tcPr>
          <w:p w:rsidRPr="00ED1BEC" w:rsidR="00ED1BEC" w:rsidP="00ED1BEC" w:rsidRDefault="00ED1BEC" w14:paraId="7F3D1871" w14:textId="6F50BE09">
            <w:pPr>
              <w:spacing w:before="60" w:after="60"/>
              <w:rPr>
                <w:rFonts w:ascii="Arial" w:hAnsi="Arial" w:cs="Arial"/>
                <w:lang w:eastAsia="zh-HK"/>
              </w:rPr>
            </w:pPr>
            <w:r>
              <w:rPr>
                <w:rFonts w:ascii="Arial" w:hAnsi="Arial" w:cs="Arial"/>
                <w:lang w:eastAsia="zh-HK"/>
              </w:rPr>
              <w:t xml:space="preserve">0-2</w:t>
            </w:r>
          </w:p>
        </w:tc>
        <w:tc>
          <w:tcPr>
            <w:tcW w:w="6300" w:type="dxa"/>
            <w:gridSpan w:val="2"/>
          </w:tcPr>
          <w:p w:rsidR="00ED1BEC" w:rsidP="00ED1BEC" w:rsidRDefault="00ED1BEC" w14:paraId="6D30B427"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報告內容不完整或僅提供極少細節。 </w:t>
            </w:r>
          </w:p>
          <w:p w:rsidRPr="00ED1BEC" w:rsidR="00ED1BEC" w:rsidP="00ED1BEC" w:rsidRDefault="00ED1BEC" w14:paraId="4CEEFD8B" w14:textId="68E05619">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參考文獻與文內引用缺失或數量極少。 </w:t>
            </w:r>
          </w:p>
        </w:tc>
      </w:tr>
      <w:tr w:rsidR="00ED1BEC" w:rsidTr="00ED1BEC" w14:paraId="3F09E3A8" w14:textId="77777777">
        <w:tc>
          <w:tcPr>
            <w:tcW w:w="2235" w:type="dxa"/>
            <w:vMerge/>
          </w:tcPr>
          <w:p w:rsidR="00ED1BEC" w:rsidP="00ED1BEC" w:rsidRDefault="00ED1BEC" w14:paraId="65B0D56C" w14:textId="77777777">
            <w:pPr>
              <w:spacing w:before="60" w:after="60"/>
              <w:rPr>
                <w:rFonts w:ascii="Arial" w:hAnsi="Arial" w:cs="Arial"/>
                <w:lang w:eastAsia="zh-HK"/>
              </w:rPr>
            </w:pPr>
          </w:p>
        </w:tc>
        <w:tc>
          <w:tcPr>
            <w:tcW w:w="843" w:type="dxa"/>
          </w:tcPr>
          <w:p w:rsidRPr="00ED1BEC" w:rsidR="00ED1BEC" w:rsidP="00ED1BEC" w:rsidRDefault="00ED1BEC" w14:paraId="4BF88E7D" w14:textId="266521E7">
            <w:pPr>
              <w:spacing w:before="60" w:after="60"/>
              <w:rPr>
                <w:rFonts w:ascii="Arial" w:hAnsi="Arial" w:cs="Arial"/>
                <w:lang w:eastAsia="zh-HK"/>
              </w:rPr>
            </w:pPr>
            <w:r>
              <w:rPr>
                <w:rFonts w:ascii="Arial" w:hAnsi="Arial" w:cs="Arial"/>
                <w:lang w:eastAsia="zh-HK"/>
              </w:rPr>
              <w:t xml:space="preserve">3-4</w:t>
            </w:r>
          </w:p>
        </w:tc>
        <w:tc>
          <w:tcPr>
            <w:tcW w:w="6300" w:type="dxa"/>
            <w:gridSpan w:val="2"/>
          </w:tcPr>
          <w:p w:rsidR="00ED1BEC" w:rsidP="00ED1BEC" w:rsidRDefault="00ED1BEC" w14:paraId="389612D6"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細節程度適中，但組織與格式尚可</w:t>
            </w:r>
          </w:p>
          <w:p w:rsidR="00ED1BEC" w:rsidP="00ED1BEC" w:rsidRDefault="00ED1BEC" w14:paraId="197F2DB9" w14:textId="744D1E43">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提供部分參考文獻與文內引用，但未達全面性要求</w:t>
            </w:r>
          </w:p>
        </w:tc>
      </w:tr>
      <w:tr w:rsidR="00ED1BEC" w:rsidTr="00ED1BEC" w14:paraId="33AFE9DB" w14:textId="77777777">
        <w:tc>
          <w:tcPr>
            <w:tcW w:w="2235" w:type="dxa"/>
            <w:vMerge/>
          </w:tcPr>
          <w:p w:rsidR="00ED1BEC" w:rsidP="00ED1BEC" w:rsidRDefault="00ED1BEC" w14:paraId="1FACD1FD" w14:textId="77777777">
            <w:pPr>
              <w:spacing w:before="60" w:after="60"/>
              <w:rPr>
                <w:rFonts w:ascii="Arial" w:hAnsi="Arial" w:cs="Arial"/>
                <w:lang w:eastAsia="zh-HK"/>
              </w:rPr>
            </w:pPr>
          </w:p>
        </w:tc>
        <w:tc>
          <w:tcPr>
            <w:tcW w:w="843" w:type="dxa"/>
          </w:tcPr>
          <w:p w:rsidRPr="00ED1BEC" w:rsidR="00ED1BEC" w:rsidP="00ED1BEC" w:rsidRDefault="00ED1BEC" w14:paraId="44008B96" w14:textId="10D26E17">
            <w:pPr>
              <w:spacing w:before="60" w:after="60"/>
              <w:rPr>
                <w:rFonts w:ascii="Arial" w:hAnsi="Arial" w:cs="Arial"/>
                <w:lang w:eastAsia="zh-HK"/>
              </w:rPr>
            </w:pPr>
            <w:r>
              <w:rPr>
                <w:rFonts w:ascii="Arial" w:hAnsi="Arial" w:cs="Arial"/>
                <w:lang w:eastAsia="zh-HK"/>
              </w:rPr>
              <w:t xml:space="preserve">5</w:t>
            </w:r>
          </w:p>
        </w:tc>
        <w:tc>
          <w:tcPr>
            <w:tcW w:w="6300" w:type="dxa"/>
            <w:gridSpan w:val="2"/>
          </w:tcPr>
          <w:p w:rsidR="00ED1BEC" w:rsidP="00ED1BEC" w:rsidRDefault="00ED1BEC" w14:paraId="782DBB8C" w14:textId="77777777">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組織與格式極佳，細節充分 </w:t>
            </w:r>
          </w:p>
          <w:p w:rsidR="00ED1BEC" w:rsidP="00ED1BEC" w:rsidRDefault="00ED1BEC" w14:paraId="63F7C791" w14:textId="49E39214">
            <w:pPr>
              <w:pStyle w:val="ac"/>
              <w:numPr>
                <w:ilvl w:val="0"/>
                <w:numId w:val="34"/>
              </w:numPr>
              <w:spacing w:before="60" w:after="60"/>
              <w:ind w:start="234" w:hanging="234"/>
              <w:rPr>
                <w:rFonts w:ascii="Arial" w:hAnsi="Arial" w:cs="Arial"/>
                <w:lang w:eastAsia="zh-HK"/>
              </w:rPr>
            </w:pPr>
            <w:r>
              <w:rPr>
                <w:rFonts w:ascii="Arial" w:hAnsi="Arial" w:cs="Arial"/>
                <w:lang w:eastAsia="zh-HK"/>
              </w:rPr>
              <w:t xml:space="preserve">大量參考文獻與文內引用。</w:t>
            </w:r>
          </w:p>
        </w:tc>
      </w:tr>
    </w:tbl>
    <w:p w:rsidR="00A11A20" w:rsidP="00A11A20" w:rsidRDefault="00A11A20" w14:paraId="52798BEC" w14:textId="77777777">
      <w:pPr>
        <w:spacing w:after="240" w:line="240" w:lineRule="auto"/>
        <w:outlineLvl w:val="1"/>
        <w:rPr>
          <w:rFonts w:ascii="Arial" w:hAnsi="Arial" w:cs="Arial"/>
          <w:bCs/>
          <w:lang w:eastAsia="zh-HK"/>
        </w:rPr>
      </w:pPr>
    </w:p>
    <w:p w:rsidR="007D25E9" w:rsidP="00F220B8" w:rsidRDefault="007D25E9" w14:paraId="6CFB9A64" w14:textId="21CCCDE6">
      <w:pPr>
        <w:spacing w:after="240" w:line="240" w:lineRule="auto"/>
        <w:jc w:val="both"/>
        <w:outlineLvl w:val="1"/>
        <w:rPr>
          <w:rFonts w:ascii="Arial" w:hAnsi="Arial" w:cs="Arial"/>
          <w:b/>
          <w:bCs/>
          <w:lang w:eastAsia="en-GB"/>
        </w:rPr>
      </w:pPr>
    </w:p>
    <w:p w:rsidR="007D25E9" w:rsidP="00F220B8" w:rsidRDefault="007D25E9" w14:paraId="4903BB1C" w14:textId="2F2DF0BF">
      <w:pPr>
        <w:spacing w:after="240" w:line="240" w:lineRule="auto"/>
        <w:jc w:val="both"/>
        <w:outlineLvl w:val="1"/>
        <w:rPr>
          <w:rFonts w:ascii="Arial" w:hAnsi="Arial" w:cs="Arial"/>
          <w:b/>
          <w:bCs/>
          <w:lang w:eastAsia="en-GB"/>
        </w:rPr>
      </w:pPr>
    </w:p>
    <w:p w:rsidR="007D25E9" w:rsidP="00F220B8" w:rsidRDefault="007D25E9" w14:paraId="1079A57C" w14:textId="24544AB8">
      <w:pPr>
        <w:spacing w:after="240" w:line="240" w:lineRule="auto"/>
        <w:jc w:val="both"/>
        <w:outlineLvl w:val="1"/>
        <w:rPr>
          <w:rFonts w:ascii="Arial" w:hAnsi="Arial" w:cs="Arial"/>
          <w:b/>
          <w:bCs/>
          <w:lang w:eastAsia="en-GB"/>
        </w:rPr>
      </w:pPr>
      <w:r>
        <w:rPr>
          <w:rFonts w:ascii="Arial" w:hAnsi="Arial" w:cs="Arial"/>
          <w:b/>
          <w:bCs/>
          <w:lang w:eastAsia="en-GB"/>
        </w:rPr>
        <w:t xml:space="preserve">END. (草稿)</w:t>
      </w:r>
    </w:p>
    <w:p w:rsidR="00DA5FF6" w:rsidP="00BE45F1" w:rsidRDefault="00DA5FF6" w14:paraId="3D545F1D" w14:textId="77777777">
      <w:pPr>
        <w:spacing w:after="240" w:line="240" w:lineRule="auto"/>
        <w:outlineLvl w:val="1"/>
        <w:rPr>
          <w:rFonts w:ascii="Arial" w:hAnsi="Arial" w:cs="Arial"/>
          <w:b/>
          <w:bCs/>
          <w:lang w:eastAsia="en-GB"/>
        </w:rPr>
      </w:pPr>
    </w:p>
    <w:p w:rsidRPr="00BE45F1" w:rsidR="00DA5FF6" w:rsidP="00BE45F1" w:rsidRDefault="00DA5FF6" w14:paraId="74A2DCFC" w14:textId="77777777">
      <w:pPr>
        <w:spacing w:after="240" w:line="240" w:lineRule="auto"/>
        <w:outlineLvl w:val="1"/>
        <w:rPr>
          <w:rFonts w:ascii="Arial" w:hAnsi="Arial" w:cs="Arial"/>
          <w:b/>
          <w:bCs/>
          <w:lang w:eastAsia="en-GB"/>
        </w:rPr>
      </w:pPr>
    </w:p>
    <w:p w:rsidR="00691BBF" w:rsidRDefault="00691BBF" w14:paraId="3581511E" w14:textId="77777777">
      <w:pPr>
        <w:spacing w:after="0" w:line="240" w:lineRule="auto"/>
        <w:rPr>
          <w:rFonts w:ascii="Arial" w:hAnsi="Arial" w:cs="Arial"/>
          <w:b/>
          <w:bCs/>
          <w:lang w:eastAsia="en-GB"/>
        </w:rPr>
      </w:pPr>
      <w:r>
        <w:rPr>
          <w:rFonts w:ascii="Arial" w:hAnsi="Arial" w:cs="Arial"/>
          <w:b/>
          <w:bCs/>
          <w:lang w:eastAsia="en-GB"/>
        </w:rPr>
        <w:br w:type="page"/>
      </w:r>
    </w:p>
    <w:sectPr w:rsidR="00691BBF" w:rsidSect="00ED5979">
      <w:headerReference w:type="default" r:id="rId18"/>
      <w:footerReference w:type="default" r:id="rId19"/>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s" w:author="sm-lau" w:date="2025-07-30T13:12:00Z" w:id="1">
    <w:p w:rsidR="008C1CC9" w:rsidRDefault="008C1CC9" w14:paraId="0535A8FB" w14:textId="77777777">
      <w:pPr>
        <w:pStyle w:val="af"/>
      </w:pPr>
      <w:r>
        <w:rPr>
          <w:rStyle w:val="af1"/>
        </w:rPr>
        <w:annotationRef/>
      </w:r>
    </w:p>
    <w:p w:rsidR="008C1CC9" w:rsidRDefault="008C1CC9" w14:paraId="1328DF19" w14:textId="77777777">
      <w:pPr>
        <w:pStyle w:val="af"/>
      </w:pPr>
      <w:r>
        <w:t xml:space="preserve">根據模組規格，並針對評核簡報中的要求進行部分修改。</w:t>
      </w:r>
    </w:p>
    <w:p w:rsidR="008C1CC9" w:rsidRDefault="008C1CC9" w14:paraId="6230D36A" w14:textId="731F4F0F">
      <w:pPr>
        <w:pStyle w:val="a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230D3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230D36A" w16cid:durableId="65A9F0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0D78" w:rsidP="00ED617F" w:rsidRDefault="00AF0D78" w14:paraId="25236508" w14:textId="77777777">
      <w:pPr>
        <w:spacing w:after="0" w:line="240" w:lineRule="auto"/>
      </w:pPr>
      <w:r>
        <w:separator/>
      </w:r>
    </w:p>
  </w:endnote>
  <w:endnote w:type="continuationSeparator" w:id="0">
    <w:p w:rsidR="00AF0D78" w:rsidP="00ED617F" w:rsidRDefault="00AF0D78" w14:paraId="29D480A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1CC9" w:rsidRDefault="008C1CC9" w14:paraId="1896DBC3" w14:textId="07D3220A">
    <w:pPr>
      <w:pStyle w:val="a8"/>
      <w:rPr>
        <w:lang w:eastAsia="zh-HK"/>
      </w:rPr>
    </w:pPr>
    <w:r>
      <w:fldChar w:fldCharType="begin"/>
    </w:r>
    <w:r>
      <w:instrText xml:space="preserve"> PAGE   \* MERGEFORMAT </w:instrText>
    </w:r>
    <w:r>
      <w:fldChar w:fldCharType="separate"/>
    </w:r>
    <w:r w:rsidR="00E95EBD">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0D78" w:rsidP="00ED617F" w:rsidRDefault="00AF0D78" w14:paraId="54F70984" w14:textId="77777777">
      <w:pPr>
        <w:spacing w:after="0" w:line="240" w:lineRule="auto"/>
      </w:pPr>
      <w:r>
        <w:separator/>
      </w:r>
    </w:p>
  </w:footnote>
  <w:footnote w:type="continuationSeparator" w:id="0">
    <w:p w:rsidR="00AF0D78" w:rsidP="00ED617F" w:rsidRDefault="00AF0D78" w14:paraId="200A82F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317611" w:rsidR="008C1CC9" w:rsidP="00F75078" w:rsidRDefault="008C1CC9" w14:paraId="487A6092" w14:textId="336B9308">
    <w:pPr>
      <w:tabs>
        <w:tab w:val="left" w:pos="2268"/>
        <w:tab w:val="left" w:pos="7371"/>
      </w:tabs>
      <w:spacing w:before="100" w:beforeAutospacing="1" w:after="100" w:afterAutospacing="1" w:line="240" w:lineRule="auto"/>
      <w:outlineLvl w:val="0"/>
      <w:rPr>
        <w:rFonts w:ascii="Tahoma" w:hAnsi="Tahoma" w:cs="Tahoma" w:eastAsiaTheme="minorEastAsia"/>
        <w:b/>
        <w:bCs/>
        <w:kern w:val="36"/>
        <w:sz w:val="20"/>
        <w:szCs w:val="20"/>
        <w:lang w:eastAsia="zh-HK"/>
      </w:rPr>
    </w:pPr>
    <w:r>
      <w:rPr>
        <w:rFonts w:ascii="Arial" w:hAnsi="Arial" w:cs="Arial"/>
      </w:rPr>
      <w:t xml:space="preserve">UFCE3Q-30-3</w:t>
    </w:r>
    <w:r w:rsidRPr="00720835">
      <w:rPr>
        <w:rFonts w:ascii="Tahoma" w:hAnsi="Tahoma" w:cs="Tahoma"/>
        <w:b/>
        <w:sz w:val="20"/>
        <w:szCs w:val="20"/>
      </w:rPr>
      <w:t xml:space="preserve">：進階網頁開發</w:t>
    </w:r>
    <w:r w:rsidRPr="00720835">
      <w:rPr>
        <w:rFonts w:ascii="Tahoma" w:hAnsi="Tahoma" w:eastAsia="Times New Roman" w:cs="Tahoma"/>
        <w:b/>
        <w:bCs/>
        <w:kern w:val="36"/>
        <w:sz w:val="20"/>
        <w:szCs w:val="20"/>
        <w:lang w:eastAsia="en-GB"/>
      </w:rPr>
      <w:tab/>
    </w:r>
    <w:r w:rsidRPr="00720835">
      <w:rPr>
        <w:rFonts w:ascii="Tahoma" w:hAnsi="Tahoma" w:eastAsia="Times New Roman" w:cs="Tahoma"/>
        <w:b/>
        <w:bCs/>
        <w:kern w:val="36"/>
        <w:sz w:val="20"/>
        <w:szCs w:val="20"/>
        <w:lang w:eastAsia="en-GB"/>
      </w:rPr>
      <w:tab/>
    </w:r>
    <w:r>
      <w:rPr>
        <w:rFonts w:ascii="Tahoma" w:hAnsi="Tahoma" w:eastAsia="Times New Roman" w:cs="Tahoma"/>
        <w:b/>
        <w:bCs/>
        <w:kern w:val="36"/>
        <w:sz w:val="20"/>
        <w:szCs w:val="20"/>
        <w:lang w:eastAsia="en-GB"/>
      </w:rPr>
      <w:t xml:space="preserve">2025/26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7876D2C"/>
    <w:multiLevelType w:val="multilevel"/>
    <w:tmpl w:val="F75A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5F3D"/>
    <w:multiLevelType w:val="hybridMultilevel"/>
    <w:tmpl w:val="B516963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0890FCE"/>
    <w:multiLevelType w:val="hybridMultilevel"/>
    <w:tmpl w:val="2402A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1183E"/>
    <w:multiLevelType w:val="hybridMultilevel"/>
    <w:tmpl w:val="73422B22"/>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15:restartNumberingAfterBreak="0">
    <w:nsid w:val="12CC4188"/>
    <w:multiLevelType w:val="multilevel"/>
    <w:tmpl w:val="EF3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E28FD"/>
    <w:multiLevelType w:val="multilevel"/>
    <w:tmpl w:val="75D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B2DF1"/>
    <w:multiLevelType w:val="hybridMultilevel"/>
    <w:tmpl w:val="635A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A3819"/>
    <w:multiLevelType w:val="hybridMultilevel"/>
    <w:tmpl w:val="888CC2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DC3E80"/>
    <w:multiLevelType w:val="hybridMultilevel"/>
    <w:tmpl w:val="E6E21890"/>
    <w:lvl w:ilvl="0" w:tplc="407E922A">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0" w15:restartNumberingAfterBreak="0">
    <w:nsid w:val="22403A42"/>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2E0C37DB"/>
    <w:multiLevelType w:val="hybridMultilevel"/>
    <w:tmpl w:val="386E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646E1"/>
    <w:multiLevelType w:val="hybridMultilevel"/>
    <w:tmpl w:val="BD3AD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F7BE0"/>
    <w:multiLevelType w:val="hybridMultilevel"/>
    <w:tmpl w:val="4C44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A0785"/>
    <w:multiLevelType w:val="hybridMultilevel"/>
    <w:tmpl w:val="7B90B520"/>
    <w:lvl w:ilvl="0" w:tplc="4E4E76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6331416"/>
    <w:multiLevelType w:val="multilevel"/>
    <w:tmpl w:val="81D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016CF"/>
    <w:multiLevelType w:val="hybridMultilevel"/>
    <w:tmpl w:val="54C8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91AF3"/>
    <w:multiLevelType w:val="hybridMultilevel"/>
    <w:tmpl w:val="29260C12"/>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C5019C2"/>
    <w:multiLevelType w:val="hybridMultilevel"/>
    <w:tmpl w:val="CBA2B4C4"/>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E713AB3"/>
    <w:multiLevelType w:val="hybridMultilevel"/>
    <w:tmpl w:val="4F66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32CD9"/>
    <w:multiLevelType w:val="hybridMultilevel"/>
    <w:tmpl w:val="6498815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1" w15:restartNumberingAfterBreak="0">
    <w:nsid w:val="43DB728D"/>
    <w:multiLevelType w:val="hybridMultilevel"/>
    <w:tmpl w:val="D6AC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61D65"/>
    <w:multiLevelType w:val="hybridMultilevel"/>
    <w:tmpl w:val="9F86843A"/>
    <w:lvl w:ilvl="0" w:tplc="4676AC1E">
      <w:start w:val="4"/>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4ABF4DD9"/>
    <w:multiLevelType w:val="hybridMultilevel"/>
    <w:tmpl w:val="69AEA080"/>
    <w:lvl w:ilvl="0" w:tplc="BF245E34">
      <w:start w:val="1"/>
      <w:numFmt w:val="decimal"/>
      <w:lvlText w:val="%1."/>
      <w:lvlJc w:val="left"/>
      <w:pPr>
        <w:ind w:left="360" w:hanging="360"/>
      </w:pPr>
      <w:rPr>
        <w:rFonts w:eastAsia="PMingLiU"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FF51E8F"/>
    <w:multiLevelType w:val="multilevel"/>
    <w:tmpl w:val="FE5E2AA0"/>
    <w:lvl w:ilvl="0">
      <w:start w:val="1"/>
      <w:numFmt w:val="decimal"/>
      <w:lvlText w:val="%1"/>
      <w:lvlJc w:val="left"/>
      <w:pPr>
        <w:ind w:left="360" w:hanging="360"/>
      </w:pPr>
      <w:rPr>
        <w:rFonts w:eastAsia="PMingLiU" w:hint="default"/>
      </w:rPr>
    </w:lvl>
    <w:lvl w:ilvl="1">
      <w:start w:val="2"/>
      <w:numFmt w:val="decimal"/>
      <w:lvlText w:val="%1.%2"/>
      <w:lvlJc w:val="left"/>
      <w:pPr>
        <w:ind w:left="360" w:hanging="360"/>
      </w:pPr>
      <w:rPr>
        <w:rFonts w:eastAsia="PMingLiU" w:hint="default"/>
      </w:rPr>
    </w:lvl>
    <w:lvl w:ilvl="2">
      <w:start w:val="1"/>
      <w:numFmt w:val="decimal"/>
      <w:lvlText w:val="%1.%2.%3"/>
      <w:lvlJc w:val="left"/>
      <w:pPr>
        <w:ind w:left="720" w:hanging="720"/>
      </w:pPr>
      <w:rPr>
        <w:rFonts w:eastAsia="PMingLiU" w:hint="default"/>
      </w:rPr>
    </w:lvl>
    <w:lvl w:ilvl="3">
      <w:start w:val="1"/>
      <w:numFmt w:val="decimal"/>
      <w:lvlText w:val="%1.%2.%3.%4"/>
      <w:lvlJc w:val="left"/>
      <w:pPr>
        <w:ind w:left="720" w:hanging="720"/>
      </w:pPr>
      <w:rPr>
        <w:rFonts w:eastAsia="PMingLiU" w:hint="default"/>
      </w:rPr>
    </w:lvl>
    <w:lvl w:ilvl="4">
      <w:start w:val="1"/>
      <w:numFmt w:val="decimal"/>
      <w:lvlText w:val="%1.%2.%3.%4.%5"/>
      <w:lvlJc w:val="left"/>
      <w:pPr>
        <w:ind w:left="1080" w:hanging="1080"/>
      </w:pPr>
      <w:rPr>
        <w:rFonts w:eastAsia="PMingLiU" w:hint="default"/>
      </w:rPr>
    </w:lvl>
    <w:lvl w:ilvl="5">
      <w:start w:val="1"/>
      <w:numFmt w:val="decimal"/>
      <w:lvlText w:val="%1.%2.%3.%4.%5.%6"/>
      <w:lvlJc w:val="left"/>
      <w:pPr>
        <w:ind w:left="1080" w:hanging="1080"/>
      </w:pPr>
      <w:rPr>
        <w:rFonts w:eastAsia="PMingLiU" w:hint="default"/>
      </w:rPr>
    </w:lvl>
    <w:lvl w:ilvl="6">
      <w:start w:val="1"/>
      <w:numFmt w:val="decimal"/>
      <w:lvlText w:val="%1.%2.%3.%4.%5.%6.%7"/>
      <w:lvlJc w:val="left"/>
      <w:pPr>
        <w:ind w:left="1440" w:hanging="1440"/>
      </w:pPr>
      <w:rPr>
        <w:rFonts w:eastAsia="PMingLiU" w:hint="default"/>
      </w:rPr>
    </w:lvl>
    <w:lvl w:ilvl="7">
      <w:start w:val="1"/>
      <w:numFmt w:val="decimal"/>
      <w:lvlText w:val="%1.%2.%3.%4.%5.%6.%7.%8"/>
      <w:lvlJc w:val="left"/>
      <w:pPr>
        <w:ind w:left="1440" w:hanging="1440"/>
      </w:pPr>
      <w:rPr>
        <w:rFonts w:eastAsia="PMingLiU" w:hint="default"/>
      </w:rPr>
    </w:lvl>
    <w:lvl w:ilvl="8">
      <w:start w:val="1"/>
      <w:numFmt w:val="decimal"/>
      <w:lvlText w:val="%1.%2.%3.%4.%5.%6.%7.%8.%9"/>
      <w:lvlJc w:val="left"/>
      <w:pPr>
        <w:ind w:left="1800" w:hanging="1800"/>
      </w:pPr>
      <w:rPr>
        <w:rFonts w:eastAsia="PMingLiU" w:hint="default"/>
      </w:rPr>
    </w:lvl>
  </w:abstractNum>
  <w:abstractNum w:abstractNumId="25" w15:restartNumberingAfterBreak="0">
    <w:nsid w:val="51225DCF"/>
    <w:multiLevelType w:val="hybridMultilevel"/>
    <w:tmpl w:val="82962904"/>
    <w:lvl w:ilvl="0" w:tplc="02166BF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2430C01"/>
    <w:multiLevelType w:val="hybridMultilevel"/>
    <w:tmpl w:val="88AE0D0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7" w15:restartNumberingAfterBreak="0">
    <w:nsid w:val="53E7159A"/>
    <w:multiLevelType w:val="hybridMultilevel"/>
    <w:tmpl w:val="1D7C6454"/>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840" w:hanging="360"/>
      </w:pPr>
      <w:rPr>
        <w:rFonts w:ascii="Symbol" w:hAnsi="Symbol"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4824681"/>
    <w:multiLevelType w:val="hybridMultilevel"/>
    <w:tmpl w:val="D0E68D74"/>
    <w:lvl w:ilvl="0" w:tplc="33D02012">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EEC4CDB"/>
    <w:multiLevelType w:val="multilevel"/>
    <w:tmpl w:val="73422B22"/>
    <w:lvl w:ilvl="0">
      <w:start w:val="1"/>
      <w:numFmt w:val="decimal"/>
      <w:lvlText w:val="%1."/>
      <w:lvlJc w:val="left"/>
      <w:pPr>
        <w:ind w:left="1160" w:hanging="360"/>
      </w:pPr>
    </w:lvl>
    <w:lvl w:ilvl="1">
      <w:start w:val="1"/>
      <w:numFmt w:val="lowerLetter"/>
      <w:lvlText w:val="%2."/>
      <w:lvlJc w:val="left"/>
      <w:pPr>
        <w:ind w:left="1880" w:hanging="360"/>
      </w:pPr>
    </w:lvl>
    <w:lvl w:ilvl="2">
      <w:start w:val="1"/>
      <w:numFmt w:val="lowerRoman"/>
      <w:lvlText w:val="%3."/>
      <w:lvlJc w:val="right"/>
      <w:pPr>
        <w:ind w:left="2600" w:hanging="180"/>
      </w:pPr>
    </w:lvl>
    <w:lvl w:ilvl="3">
      <w:start w:val="1"/>
      <w:numFmt w:val="decimal"/>
      <w:lvlText w:val="%4."/>
      <w:lvlJc w:val="left"/>
      <w:pPr>
        <w:ind w:left="3320" w:hanging="360"/>
      </w:pPr>
    </w:lvl>
    <w:lvl w:ilvl="4">
      <w:start w:val="1"/>
      <w:numFmt w:val="lowerLetter"/>
      <w:lvlText w:val="%5."/>
      <w:lvlJc w:val="left"/>
      <w:pPr>
        <w:ind w:left="4040" w:hanging="360"/>
      </w:pPr>
    </w:lvl>
    <w:lvl w:ilvl="5">
      <w:start w:val="1"/>
      <w:numFmt w:val="lowerRoman"/>
      <w:lvlText w:val="%6."/>
      <w:lvlJc w:val="right"/>
      <w:pPr>
        <w:ind w:left="4760" w:hanging="180"/>
      </w:pPr>
    </w:lvl>
    <w:lvl w:ilvl="6">
      <w:start w:val="1"/>
      <w:numFmt w:val="decimal"/>
      <w:lvlText w:val="%7."/>
      <w:lvlJc w:val="left"/>
      <w:pPr>
        <w:ind w:left="5480" w:hanging="360"/>
      </w:pPr>
    </w:lvl>
    <w:lvl w:ilvl="7">
      <w:start w:val="1"/>
      <w:numFmt w:val="lowerLetter"/>
      <w:lvlText w:val="%8."/>
      <w:lvlJc w:val="left"/>
      <w:pPr>
        <w:ind w:left="6200" w:hanging="360"/>
      </w:pPr>
    </w:lvl>
    <w:lvl w:ilvl="8">
      <w:start w:val="1"/>
      <w:numFmt w:val="lowerRoman"/>
      <w:lvlText w:val="%9."/>
      <w:lvlJc w:val="right"/>
      <w:pPr>
        <w:ind w:left="6920" w:hanging="180"/>
      </w:pPr>
    </w:lvl>
  </w:abstractNum>
  <w:abstractNum w:abstractNumId="30" w15:restartNumberingAfterBreak="0">
    <w:nsid w:val="60F13E0F"/>
    <w:multiLevelType w:val="hybridMultilevel"/>
    <w:tmpl w:val="2CA2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87383"/>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67312292"/>
    <w:multiLevelType w:val="hybridMultilevel"/>
    <w:tmpl w:val="B0F8C24E"/>
    <w:lvl w:ilvl="0" w:tplc="56A200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7B25CD4"/>
    <w:multiLevelType w:val="hybridMultilevel"/>
    <w:tmpl w:val="211A381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8B06DB3"/>
    <w:multiLevelType w:val="hybridMultilevel"/>
    <w:tmpl w:val="8072FC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C9F4ED9"/>
    <w:multiLevelType w:val="hybridMultilevel"/>
    <w:tmpl w:val="F2205A3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Symbol" w:hAnsi="Symbol"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E533004"/>
    <w:multiLevelType w:val="hybridMultilevel"/>
    <w:tmpl w:val="84C02D7C"/>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F5720D5"/>
    <w:multiLevelType w:val="hybridMultilevel"/>
    <w:tmpl w:val="4FC0D470"/>
    <w:lvl w:ilvl="0" w:tplc="90E411BC">
      <w:start w:val="1"/>
      <w:numFmt w:val="decimal"/>
      <w:lvlText w:val="%1."/>
      <w:lvlJc w:val="left"/>
      <w:pPr>
        <w:ind w:left="4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0AE0D5E"/>
    <w:multiLevelType w:val="hybridMultilevel"/>
    <w:tmpl w:val="F4946E58"/>
    <w:lvl w:ilvl="0" w:tplc="E2CC32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BC17AED"/>
    <w:multiLevelType w:val="multilevel"/>
    <w:tmpl w:val="5316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C4600"/>
    <w:multiLevelType w:val="hybridMultilevel"/>
    <w:tmpl w:val="7BD284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969318897">
    <w:abstractNumId w:val="5"/>
  </w:num>
  <w:num w:numId="2" w16cid:durableId="674457157">
    <w:abstractNumId w:val="1"/>
  </w:num>
  <w:num w:numId="3" w16cid:durableId="503475458">
    <w:abstractNumId w:val="39"/>
  </w:num>
  <w:num w:numId="4" w16cid:durableId="1335450743">
    <w:abstractNumId w:val="6"/>
  </w:num>
  <w:num w:numId="5" w16cid:durableId="851796495">
    <w:abstractNumId w:val="15"/>
  </w:num>
  <w:num w:numId="6" w16cid:durableId="792291430">
    <w:abstractNumId w:val="8"/>
  </w:num>
  <w:num w:numId="7" w16cid:durableId="791900165">
    <w:abstractNumId w:val="40"/>
  </w:num>
  <w:num w:numId="8" w16cid:durableId="1800103825">
    <w:abstractNumId w:val="0"/>
  </w:num>
  <w:num w:numId="9" w16cid:durableId="1829057019">
    <w:abstractNumId w:val="10"/>
  </w:num>
  <w:num w:numId="10" w16cid:durableId="1227305331">
    <w:abstractNumId w:val="25"/>
  </w:num>
  <w:num w:numId="11" w16cid:durableId="1469125745">
    <w:abstractNumId w:val="22"/>
  </w:num>
  <w:num w:numId="12" w16cid:durableId="175925962">
    <w:abstractNumId w:val="35"/>
  </w:num>
  <w:num w:numId="13" w16cid:durableId="1482230582">
    <w:abstractNumId w:val="2"/>
  </w:num>
  <w:num w:numId="14" w16cid:durableId="615866245">
    <w:abstractNumId w:val="31"/>
  </w:num>
  <w:num w:numId="15" w16cid:durableId="542910814">
    <w:abstractNumId w:val="38"/>
  </w:num>
  <w:num w:numId="16" w16cid:durableId="319771107">
    <w:abstractNumId w:val="32"/>
  </w:num>
  <w:num w:numId="17" w16cid:durableId="1519809751">
    <w:abstractNumId w:val="23"/>
  </w:num>
  <w:num w:numId="18" w16cid:durableId="1817144566">
    <w:abstractNumId w:val="24"/>
  </w:num>
  <w:num w:numId="19" w16cid:durableId="1946686967">
    <w:abstractNumId w:val="37"/>
  </w:num>
  <w:num w:numId="20" w16cid:durableId="1547058317">
    <w:abstractNumId w:val="18"/>
  </w:num>
  <w:num w:numId="21" w16cid:durableId="1600212559">
    <w:abstractNumId w:val="36"/>
  </w:num>
  <w:num w:numId="22" w16cid:durableId="1992556602">
    <w:abstractNumId w:val="28"/>
  </w:num>
  <w:num w:numId="23" w16cid:durableId="1275871358">
    <w:abstractNumId w:val="14"/>
  </w:num>
  <w:num w:numId="24" w16cid:durableId="1559708709">
    <w:abstractNumId w:val="34"/>
  </w:num>
  <w:num w:numId="25" w16cid:durableId="857426500">
    <w:abstractNumId w:val="33"/>
  </w:num>
  <w:num w:numId="26" w16cid:durableId="1894731191">
    <w:abstractNumId w:val="27"/>
  </w:num>
  <w:num w:numId="27" w16cid:durableId="504513342">
    <w:abstractNumId w:val="26"/>
  </w:num>
  <w:num w:numId="28" w16cid:durableId="1677876914">
    <w:abstractNumId w:val="20"/>
  </w:num>
  <w:num w:numId="29" w16cid:durableId="1034381862">
    <w:abstractNumId w:val="4"/>
  </w:num>
  <w:num w:numId="30" w16cid:durableId="1432312030">
    <w:abstractNumId w:val="29"/>
  </w:num>
  <w:num w:numId="31" w16cid:durableId="419957378">
    <w:abstractNumId w:val="9"/>
  </w:num>
  <w:num w:numId="32" w16cid:durableId="1680041168">
    <w:abstractNumId w:val="7"/>
  </w:num>
  <w:num w:numId="33" w16cid:durableId="1341004988">
    <w:abstractNumId w:val="17"/>
  </w:num>
  <w:num w:numId="34" w16cid:durableId="168260011">
    <w:abstractNumId w:val="13"/>
  </w:num>
  <w:num w:numId="35" w16cid:durableId="1945838516">
    <w:abstractNumId w:val="30"/>
  </w:num>
  <w:num w:numId="36" w16cid:durableId="1622876109">
    <w:abstractNumId w:val="21"/>
  </w:num>
  <w:num w:numId="37" w16cid:durableId="1932856147">
    <w:abstractNumId w:val="16"/>
  </w:num>
  <w:num w:numId="38" w16cid:durableId="2113431382">
    <w:abstractNumId w:val="3"/>
  </w:num>
  <w:num w:numId="39" w16cid:durableId="94637161">
    <w:abstractNumId w:val="19"/>
  </w:num>
  <w:num w:numId="40" w16cid:durableId="1616401213">
    <w:abstractNumId w:val="11"/>
  </w:num>
  <w:num w:numId="41" w16cid:durableId="354743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m-lau">
    <w15:presenceInfo w15:providerId="Windows Live" w15:userId="99684d3b66e709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17F"/>
    <w:rsid w:val="00001C8E"/>
    <w:rsid w:val="00005BE4"/>
    <w:rsid w:val="00006C3F"/>
    <w:rsid w:val="00014861"/>
    <w:rsid w:val="00015ACE"/>
    <w:rsid w:val="0002074C"/>
    <w:rsid w:val="00021D97"/>
    <w:rsid w:val="00021EBA"/>
    <w:rsid w:val="000224EE"/>
    <w:rsid w:val="00024667"/>
    <w:rsid w:val="0002496B"/>
    <w:rsid w:val="00024C15"/>
    <w:rsid w:val="00032B04"/>
    <w:rsid w:val="00032B7D"/>
    <w:rsid w:val="0003444C"/>
    <w:rsid w:val="0003722A"/>
    <w:rsid w:val="00037BD8"/>
    <w:rsid w:val="000416B8"/>
    <w:rsid w:val="00041B4A"/>
    <w:rsid w:val="00043559"/>
    <w:rsid w:val="000445BC"/>
    <w:rsid w:val="000445D9"/>
    <w:rsid w:val="0004705B"/>
    <w:rsid w:val="000508B5"/>
    <w:rsid w:val="0005094B"/>
    <w:rsid w:val="00051CA0"/>
    <w:rsid w:val="000548E9"/>
    <w:rsid w:val="00055038"/>
    <w:rsid w:val="00056947"/>
    <w:rsid w:val="0006391A"/>
    <w:rsid w:val="00065C1D"/>
    <w:rsid w:val="000679FF"/>
    <w:rsid w:val="00072ECF"/>
    <w:rsid w:val="00073A53"/>
    <w:rsid w:val="00084149"/>
    <w:rsid w:val="000841BD"/>
    <w:rsid w:val="000845C3"/>
    <w:rsid w:val="0008513E"/>
    <w:rsid w:val="00086895"/>
    <w:rsid w:val="000901E9"/>
    <w:rsid w:val="00091CD4"/>
    <w:rsid w:val="000969B0"/>
    <w:rsid w:val="000A3580"/>
    <w:rsid w:val="000A4323"/>
    <w:rsid w:val="000A5AC8"/>
    <w:rsid w:val="000A5C90"/>
    <w:rsid w:val="000A7A7D"/>
    <w:rsid w:val="000B23E7"/>
    <w:rsid w:val="000B32B4"/>
    <w:rsid w:val="000C19A1"/>
    <w:rsid w:val="000C45C3"/>
    <w:rsid w:val="000C4E8A"/>
    <w:rsid w:val="000C5115"/>
    <w:rsid w:val="000C546C"/>
    <w:rsid w:val="000D0A0D"/>
    <w:rsid w:val="000D0FFD"/>
    <w:rsid w:val="000D196F"/>
    <w:rsid w:val="000D32A8"/>
    <w:rsid w:val="000D35A6"/>
    <w:rsid w:val="000D451D"/>
    <w:rsid w:val="000D4B8C"/>
    <w:rsid w:val="000D4DF5"/>
    <w:rsid w:val="000D56A4"/>
    <w:rsid w:val="000E0C53"/>
    <w:rsid w:val="000E4FF2"/>
    <w:rsid w:val="000F2A0D"/>
    <w:rsid w:val="000F3736"/>
    <w:rsid w:val="000F62B5"/>
    <w:rsid w:val="001040A6"/>
    <w:rsid w:val="00104C30"/>
    <w:rsid w:val="00105DC0"/>
    <w:rsid w:val="0010622B"/>
    <w:rsid w:val="00107081"/>
    <w:rsid w:val="0010755B"/>
    <w:rsid w:val="0010779F"/>
    <w:rsid w:val="00111FC1"/>
    <w:rsid w:val="00113DB6"/>
    <w:rsid w:val="001162EA"/>
    <w:rsid w:val="00122154"/>
    <w:rsid w:val="001228FC"/>
    <w:rsid w:val="00122A29"/>
    <w:rsid w:val="001236AE"/>
    <w:rsid w:val="001236C6"/>
    <w:rsid w:val="00124F74"/>
    <w:rsid w:val="00127460"/>
    <w:rsid w:val="00127F9B"/>
    <w:rsid w:val="00130FC9"/>
    <w:rsid w:val="0013196F"/>
    <w:rsid w:val="00135EDC"/>
    <w:rsid w:val="00137590"/>
    <w:rsid w:val="001400F7"/>
    <w:rsid w:val="00141A73"/>
    <w:rsid w:val="00141D14"/>
    <w:rsid w:val="00143693"/>
    <w:rsid w:val="00143F82"/>
    <w:rsid w:val="00144288"/>
    <w:rsid w:val="0014598F"/>
    <w:rsid w:val="00152A14"/>
    <w:rsid w:val="001552FC"/>
    <w:rsid w:val="00160006"/>
    <w:rsid w:val="001602C3"/>
    <w:rsid w:val="00163C2A"/>
    <w:rsid w:val="001660CE"/>
    <w:rsid w:val="00166605"/>
    <w:rsid w:val="00170AF0"/>
    <w:rsid w:val="001754DE"/>
    <w:rsid w:val="00177411"/>
    <w:rsid w:val="00180441"/>
    <w:rsid w:val="00181E56"/>
    <w:rsid w:val="001822C3"/>
    <w:rsid w:val="0018378A"/>
    <w:rsid w:val="001853F7"/>
    <w:rsid w:val="0018606A"/>
    <w:rsid w:val="001866CC"/>
    <w:rsid w:val="00187017"/>
    <w:rsid w:val="0019100C"/>
    <w:rsid w:val="00193037"/>
    <w:rsid w:val="00193435"/>
    <w:rsid w:val="001946EA"/>
    <w:rsid w:val="0019551A"/>
    <w:rsid w:val="001967CE"/>
    <w:rsid w:val="00197B9F"/>
    <w:rsid w:val="001A2A07"/>
    <w:rsid w:val="001A554B"/>
    <w:rsid w:val="001B0110"/>
    <w:rsid w:val="001B0A68"/>
    <w:rsid w:val="001B399E"/>
    <w:rsid w:val="001B3BC4"/>
    <w:rsid w:val="001B3F3A"/>
    <w:rsid w:val="001B5679"/>
    <w:rsid w:val="001B65C8"/>
    <w:rsid w:val="001C26DD"/>
    <w:rsid w:val="001C2D48"/>
    <w:rsid w:val="001C57B0"/>
    <w:rsid w:val="001C591B"/>
    <w:rsid w:val="001C5B56"/>
    <w:rsid w:val="001C6ECF"/>
    <w:rsid w:val="001D0D6C"/>
    <w:rsid w:val="001D25E8"/>
    <w:rsid w:val="001D3FD1"/>
    <w:rsid w:val="001D6EDF"/>
    <w:rsid w:val="001D72F9"/>
    <w:rsid w:val="001E187F"/>
    <w:rsid w:val="001E2A91"/>
    <w:rsid w:val="001F006D"/>
    <w:rsid w:val="001F37EC"/>
    <w:rsid w:val="001F4170"/>
    <w:rsid w:val="001F4EC2"/>
    <w:rsid w:val="001F4FE9"/>
    <w:rsid w:val="001F5E8A"/>
    <w:rsid w:val="00200304"/>
    <w:rsid w:val="002014E0"/>
    <w:rsid w:val="00203F72"/>
    <w:rsid w:val="0020403E"/>
    <w:rsid w:val="002055E8"/>
    <w:rsid w:val="002157C2"/>
    <w:rsid w:val="00217606"/>
    <w:rsid w:val="00220A97"/>
    <w:rsid w:val="002213F1"/>
    <w:rsid w:val="002254B8"/>
    <w:rsid w:val="00230E81"/>
    <w:rsid w:val="002355B9"/>
    <w:rsid w:val="00236FBC"/>
    <w:rsid w:val="00237380"/>
    <w:rsid w:val="002426D9"/>
    <w:rsid w:val="00243537"/>
    <w:rsid w:val="00245879"/>
    <w:rsid w:val="00245F9B"/>
    <w:rsid w:val="00246D51"/>
    <w:rsid w:val="00246D85"/>
    <w:rsid w:val="00246DA5"/>
    <w:rsid w:val="002524CA"/>
    <w:rsid w:val="0025384C"/>
    <w:rsid w:val="00257C9A"/>
    <w:rsid w:val="00260CA3"/>
    <w:rsid w:val="00262C4B"/>
    <w:rsid w:val="0026530D"/>
    <w:rsid w:val="00266E8B"/>
    <w:rsid w:val="002672D7"/>
    <w:rsid w:val="00267E53"/>
    <w:rsid w:val="002702DF"/>
    <w:rsid w:val="00270DA9"/>
    <w:rsid w:val="0027466C"/>
    <w:rsid w:val="00274A2C"/>
    <w:rsid w:val="00277829"/>
    <w:rsid w:val="002816EB"/>
    <w:rsid w:val="00281ED7"/>
    <w:rsid w:val="00286DE4"/>
    <w:rsid w:val="0029159A"/>
    <w:rsid w:val="00291B59"/>
    <w:rsid w:val="002930D4"/>
    <w:rsid w:val="00293C53"/>
    <w:rsid w:val="00294258"/>
    <w:rsid w:val="002974C3"/>
    <w:rsid w:val="00297533"/>
    <w:rsid w:val="00297FE8"/>
    <w:rsid w:val="002A0A53"/>
    <w:rsid w:val="002A2EA8"/>
    <w:rsid w:val="002A2FFE"/>
    <w:rsid w:val="002A49CE"/>
    <w:rsid w:val="002A777D"/>
    <w:rsid w:val="002B4F26"/>
    <w:rsid w:val="002B53F9"/>
    <w:rsid w:val="002B61EE"/>
    <w:rsid w:val="002B63A8"/>
    <w:rsid w:val="002B682B"/>
    <w:rsid w:val="002B7103"/>
    <w:rsid w:val="002C2C8F"/>
    <w:rsid w:val="002C34FF"/>
    <w:rsid w:val="002C3842"/>
    <w:rsid w:val="002C4159"/>
    <w:rsid w:val="002C5276"/>
    <w:rsid w:val="002C7C06"/>
    <w:rsid w:val="002D2FF5"/>
    <w:rsid w:val="002E1F66"/>
    <w:rsid w:val="002E3F24"/>
    <w:rsid w:val="002E467D"/>
    <w:rsid w:val="002F0716"/>
    <w:rsid w:val="002F1514"/>
    <w:rsid w:val="003008FD"/>
    <w:rsid w:val="003012EC"/>
    <w:rsid w:val="003013F8"/>
    <w:rsid w:val="003018D6"/>
    <w:rsid w:val="00302DB4"/>
    <w:rsid w:val="0030391F"/>
    <w:rsid w:val="00304CA2"/>
    <w:rsid w:val="00307C83"/>
    <w:rsid w:val="00310410"/>
    <w:rsid w:val="00312291"/>
    <w:rsid w:val="00313610"/>
    <w:rsid w:val="003144F0"/>
    <w:rsid w:val="00315147"/>
    <w:rsid w:val="0031654B"/>
    <w:rsid w:val="00317611"/>
    <w:rsid w:val="00320828"/>
    <w:rsid w:val="00323628"/>
    <w:rsid w:val="00323C4C"/>
    <w:rsid w:val="00325E50"/>
    <w:rsid w:val="00326413"/>
    <w:rsid w:val="00331A14"/>
    <w:rsid w:val="00342A72"/>
    <w:rsid w:val="00343F32"/>
    <w:rsid w:val="00344736"/>
    <w:rsid w:val="0034576A"/>
    <w:rsid w:val="00347C93"/>
    <w:rsid w:val="00351698"/>
    <w:rsid w:val="00351843"/>
    <w:rsid w:val="003533FC"/>
    <w:rsid w:val="00360047"/>
    <w:rsid w:val="003602D1"/>
    <w:rsid w:val="00360F50"/>
    <w:rsid w:val="00361098"/>
    <w:rsid w:val="00362AFC"/>
    <w:rsid w:val="00363244"/>
    <w:rsid w:val="00367D10"/>
    <w:rsid w:val="00370BFA"/>
    <w:rsid w:val="003732AF"/>
    <w:rsid w:val="00376C47"/>
    <w:rsid w:val="003807B1"/>
    <w:rsid w:val="00383E04"/>
    <w:rsid w:val="00385980"/>
    <w:rsid w:val="00390BBD"/>
    <w:rsid w:val="00390D6D"/>
    <w:rsid w:val="00391B20"/>
    <w:rsid w:val="003942EC"/>
    <w:rsid w:val="00395141"/>
    <w:rsid w:val="00396229"/>
    <w:rsid w:val="00397A9A"/>
    <w:rsid w:val="003A0A8A"/>
    <w:rsid w:val="003A0EA7"/>
    <w:rsid w:val="003A196A"/>
    <w:rsid w:val="003A6A62"/>
    <w:rsid w:val="003A6E04"/>
    <w:rsid w:val="003B0826"/>
    <w:rsid w:val="003B0B89"/>
    <w:rsid w:val="003B1565"/>
    <w:rsid w:val="003B1BC2"/>
    <w:rsid w:val="003B289E"/>
    <w:rsid w:val="003B3CD5"/>
    <w:rsid w:val="003B5E3B"/>
    <w:rsid w:val="003B7284"/>
    <w:rsid w:val="003C054F"/>
    <w:rsid w:val="003C356A"/>
    <w:rsid w:val="003C666D"/>
    <w:rsid w:val="003C7FE2"/>
    <w:rsid w:val="003D1D66"/>
    <w:rsid w:val="003D3738"/>
    <w:rsid w:val="003D48B5"/>
    <w:rsid w:val="003E0313"/>
    <w:rsid w:val="003E2E70"/>
    <w:rsid w:val="003E2EC0"/>
    <w:rsid w:val="003E42CB"/>
    <w:rsid w:val="003E4319"/>
    <w:rsid w:val="003E457F"/>
    <w:rsid w:val="003E58C6"/>
    <w:rsid w:val="003E6C10"/>
    <w:rsid w:val="003E6FE4"/>
    <w:rsid w:val="003F030E"/>
    <w:rsid w:val="003F4279"/>
    <w:rsid w:val="00400ECA"/>
    <w:rsid w:val="004011D2"/>
    <w:rsid w:val="00403061"/>
    <w:rsid w:val="00404C0C"/>
    <w:rsid w:val="00404D70"/>
    <w:rsid w:val="0040524F"/>
    <w:rsid w:val="004062F1"/>
    <w:rsid w:val="00406BAC"/>
    <w:rsid w:val="00407434"/>
    <w:rsid w:val="0040778C"/>
    <w:rsid w:val="00410C1E"/>
    <w:rsid w:val="00412D01"/>
    <w:rsid w:val="00413DA3"/>
    <w:rsid w:val="004153C5"/>
    <w:rsid w:val="0041552F"/>
    <w:rsid w:val="004155AF"/>
    <w:rsid w:val="0041560D"/>
    <w:rsid w:val="004157CD"/>
    <w:rsid w:val="0042012B"/>
    <w:rsid w:val="004203D3"/>
    <w:rsid w:val="0042533E"/>
    <w:rsid w:val="00426D91"/>
    <w:rsid w:val="004323EF"/>
    <w:rsid w:val="004335A2"/>
    <w:rsid w:val="00440706"/>
    <w:rsid w:val="004415E9"/>
    <w:rsid w:val="0044262E"/>
    <w:rsid w:val="00445DE6"/>
    <w:rsid w:val="004471EE"/>
    <w:rsid w:val="00447FF0"/>
    <w:rsid w:val="00450C25"/>
    <w:rsid w:val="00451B97"/>
    <w:rsid w:val="00454C9C"/>
    <w:rsid w:val="00461736"/>
    <w:rsid w:val="004629FB"/>
    <w:rsid w:val="00462CFE"/>
    <w:rsid w:val="00464885"/>
    <w:rsid w:val="00465A64"/>
    <w:rsid w:val="004666D9"/>
    <w:rsid w:val="0046765C"/>
    <w:rsid w:val="004679B1"/>
    <w:rsid w:val="00472EC5"/>
    <w:rsid w:val="00473D3B"/>
    <w:rsid w:val="0047576A"/>
    <w:rsid w:val="00477D36"/>
    <w:rsid w:val="004805B3"/>
    <w:rsid w:val="00480614"/>
    <w:rsid w:val="00480AAB"/>
    <w:rsid w:val="004833CB"/>
    <w:rsid w:val="00484230"/>
    <w:rsid w:val="00485880"/>
    <w:rsid w:val="00490AE0"/>
    <w:rsid w:val="00490AF9"/>
    <w:rsid w:val="00491726"/>
    <w:rsid w:val="00494E4A"/>
    <w:rsid w:val="004952DB"/>
    <w:rsid w:val="0049557B"/>
    <w:rsid w:val="00496CD2"/>
    <w:rsid w:val="004A2811"/>
    <w:rsid w:val="004B0107"/>
    <w:rsid w:val="004B44BE"/>
    <w:rsid w:val="004B7C4F"/>
    <w:rsid w:val="004C2CF6"/>
    <w:rsid w:val="004C65AE"/>
    <w:rsid w:val="004D3DC7"/>
    <w:rsid w:val="004E4157"/>
    <w:rsid w:val="004E4AB2"/>
    <w:rsid w:val="004E5754"/>
    <w:rsid w:val="004E6650"/>
    <w:rsid w:val="004F0315"/>
    <w:rsid w:val="004F2999"/>
    <w:rsid w:val="004F2C30"/>
    <w:rsid w:val="004F3223"/>
    <w:rsid w:val="004F417A"/>
    <w:rsid w:val="004F4D4E"/>
    <w:rsid w:val="004F5214"/>
    <w:rsid w:val="004F60D7"/>
    <w:rsid w:val="005101D7"/>
    <w:rsid w:val="0051060A"/>
    <w:rsid w:val="00513C4D"/>
    <w:rsid w:val="00515C23"/>
    <w:rsid w:val="005170DF"/>
    <w:rsid w:val="00517297"/>
    <w:rsid w:val="0052095B"/>
    <w:rsid w:val="00523976"/>
    <w:rsid w:val="00526114"/>
    <w:rsid w:val="005276E5"/>
    <w:rsid w:val="00533553"/>
    <w:rsid w:val="005365E5"/>
    <w:rsid w:val="00540E84"/>
    <w:rsid w:val="005428A7"/>
    <w:rsid w:val="00544C7A"/>
    <w:rsid w:val="00544FEA"/>
    <w:rsid w:val="005502B7"/>
    <w:rsid w:val="00550AD8"/>
    <w:rsid w:val="00555D1F"/>
    <w:rsid w:val="00563498"/>
    <w:rsid w:val="00565A12"/>
    <w:rsid w:val="005718EC"/>
    <w:rsid w:val="00571A51"/>
    <w:rsid w:val="00571CEF"/>
    <w:rsid w:val="00572339"/>
    <w:rsid w:val="00573E22"/>
    <w:rsid w:val="0057405E"/>
    <w:rsid w:val="005764C8"/>
    <w:rsid w:val="00577884"/>
    <w:rsid w:val="00577E98"/>
    <w:rsid w:val="00581304"/>
    <w:rsid w:val="00582478"/>
    <w:rsid w:val="005842CA"/>
    <w:rsid w:val="0058620F"/>
    <w:rsid w:val="0058720F"/>
    <w:rsid w:val="005903F7"/>
    <w:rsid w:val="00591843"/>
    <w:rsid w:val="005938E3"/>
    <w:rsid w:val="00594134"/>
    <w:rsid w:val="005A13B8"/>
    <w:rsid w:val="005A314E"/>
    <w:rsid w:val="005A3960"/>
    <w:rsid w:val="005A46D7"/>
    <w:rsid w:val="005B3575"/>
    <w:rsid w:val="005C21D2"/>
    <w:rsid w:val="005C4686"/>
    <w:rsid w:val="005C534D"/>
    <w:rsid w:val="005D12CD"/>
    <w:rsid w:val="005D1A5B"/>
    <w:rsid w:val="005D424B"/>
    <w:rsid w:val="005D7648"/>
    <w:rsid w:val="005E03AB"/>
    <w:rsid w:val="005E4738"/>
    <w:rsid w:val="005F103A"/>
    <w:rsid w:val="005F6506"/>
    <w:rsid w:val="005F716E"/>
    <w:rsid w:val="00601501"/>
    <w:rsid w:val="006067A8"/>
    <w:rsid w:val="0061379C"/>
    <w:rsid w:val="006137BD"/>
    <w:rsid w:val="00616A81"/>
    <w:rsid w:val="0062002B"/>
    <w:rsid w:val="00621438"/>
    <w:rsid w:val="00627CCB"/>
    <w:rsid w:val="00627CF8"/>
    <w:rsid w:val="00632E5B"/>
    <w:rsid w:val="00633787"/>
    <w:rsid w:val="00635E7E"/>
    <w:rsid w:val="006363AB"/>
    <w:rsid w:val="00641C3B"/>
    <w:rsid w:val="006440CD"/>
    <w:rsid w:val="00650E4E"/>
    <w:rsid w:val="0065137B"/>
    <w:rsid w:val="00654A00"/>
    <w:rsid w:val="0065567A"/>
    <w:rsid w:val="00656BB4"/>
    <w:rsid w:val="00663C66"/>
    <w:rsid w:val="00666BF1"/>
    <w:rsid w:val="00667312"/>
    <w:rsid w:val="006709E6"/>
    <w:rsid w:val="00681601"/>
    <w:rsid w:val="00682E54"/>
    <w:rsid w:val="00683E04"/>
    <w:rsid w:val="006909D8"/>
    <w:rsid w:val="00690AE7"/>
    <w:rsid w:val="00691BBF"/>
    <w:rsid w:val="00692A35"/>
    <w:rsid w:val="00696733"/>
    <w:rsid w:val="00697CCF"/>
    <w:rsid w:val="006A0CCB"/>
    <w:rsid w:val="006A6644"/>
    <w:rsid w:val="006A6C0F"/>
    <w:rsid w:val="006C0116"/>
    <w:rsid w:val="006C0433"/>
    <w:rsid w:val="006C0B17"/>
    <w:rsid w:val="006C18AF"/>
    <w:rsid w:val="006C1EC4"/>
    <w:rsid w:val="006C20F4"/>
    <w:rsid w:val="006C514B"/>
    <w:rsid w:val="006C57CE"/>
    <w:rsid w:val="006C6D90"/>
    <w:rsid w:val="006D0BF5"/>
    <w:rsid w:val="006D12C6"/>
    <w:rsid w:val="006D18C1"/>
    <w:rsid w:val="006D68BE"/>
    <w:rsid w:val="006D7138"/>
    <w:rsid w:val="006D7540"/>
    <w:rsid w:val="006E3200"/>
    <w:rsid w:val="006E6F3E"/>
    <w:rsid w:val="006E73BF"/>
    <w:rsid w:val="006E7C31"/>
    <w:rsid w:val="006F1AAB"/>
    <w:rsid w:val="006F1B29"/>
    <w:rsid w:val="006F251C"/>
    <w:rsid w:val="006F2C68"/>
    <w:rsid w:val="006F752C"/>
    <w:rsid w:val="0070270B"/>
    <w:rsid w:val="007039B2"/>
    <w:rsid w:val="00713166"/>
    <w:rsid w:val="00714D84"/>
    <w:rsid w:val="00716DF4"/>
    <w:rsid w:val="007170F2"/>
    <w:rsid w:val="00720835"/>
    <w:rsid w:val="00722F48"/>
    <w:rsid w:val="00723A80"/>
    <w:rsid w:val="007248AE"/>
    <w:rsid w:val="00726AAC"/>
    <w:rsid w:val="00727A64"/>
    <w:rsid w:val="0073031D"/>
    <w:rsid w:val="00730817"/>
    <w:rsid w:val="00733F82"/>
    <w:rsid w:val="00734C98"/>
    <w:rsid w:val="00736405"/>
    <w:rsid w:val="007439AD"/>
    <w:rsid w:val="00744466"/>
    <w:rsid w:val="0074639C"/>
    <w:rsid w:val="00746AB2"/>
    <w:rsid w:val="00747066"/>
    <w:rsid w:val="007476AF"/>
    <w:rsid w:val="0075332D"/>
    <w:rsid w:val="00753E5E"/>
    <w:rsid w:val="007547E3"/>
    <w:rsid w:val="007551E6"/>
    <w:rsid w:val="007559E2"/>
    <w:rsid w:val="00762F71"/>
    <w:rsid w:val="0076314E"/>
    <w:rsid w:val="007637F5"/>
    <w:rsid w:val="00763D98"/>
    <w:rsid w:val="00765CE3"/>
    <w:rsid w:val="00766F17"/>
    <w:rsid w:val="0076798E"/>
    <w:rsid w:val="0077085E"/>
    <w:rsid w:val="00770966"/>
    <w:rsid w:val="007723E8"/>
    <w:rsid w:val="007739A7"/>
    <w:rsid w:val="00780230"/>
    <w:rsid w:val="00781444"/>
    <w:rsid w:val="0078328E"/>
    <w:rsid w:val="007833A5"/>
    <w:rsid w:val="00783DA6"/>
    <w:rsid w:val="007841C7"/>
    <w:rsid w:val="00784787"/>
    <w:rsid w:val="00785C1A"/>
    <w:rsid w:val="00786807"/>
    <w:rsid w:val="007906EE"/>
    <w:rsid w:val="00793146"/>
    <w:rsid w:val="0079443F"/>
    <w:rsid w:val="00797404"/>
    <w:rsid w:val="007A011D"/>
    <w:rsid w:val="007A4394"/>
    <w:rsid w:val="007B49CB"/>
    <w:rsid w:val="007B62FD"/>
    <w:rsid w:val="007B72E9"/>
    <w:rsid w:val="007B7DF9"/>
    <w:rsid w:val="007B7E46"/>
    <w:rsid w:val="007C2DFF"/>
    <w:rsid w:val="007C4561"/>
    <w:rsid w:val="007C7756"/>
    <w:rsid w:val="007C784C"/>
    <w:rsid w:val="007C7F10"/>
    <w:rsid w:val="007D0EBF"/>
    <w:rsid w:val="007D147D"/>
    <w:rsid w:val="007D25E9"/>
    <w:rsid w:val="007D4701"/>
    <w:rsid w:val="007D4893"/>
    <w:rsid w:val="007D65A8"/>
    <w:rsid w:val="007E28CA"/>
    <w:rsid w:val="007E6251"/>
    <w:rsid w:val="007F0DC2"/>
    <w:rsid w:val="007F2294"/>
    <w:rsid w:val="00800626"/>
    <w:rsid w:val="008007F1"/>
    <w:rsid w:val="0080198A"/>
    <w:rsid w:val="0080365C"/>
    <w:rsid w:val="00804882"/>
    <w:rsid w:val="00805253"/>
    <w:rsid w:val="00810360"/>
    <w:rsid w:val="008106E5"/>
    <w:rsid w:val="00815578"/>
    <w:rsid w:val="0081599C"/>
    <w:rsid w:val="008179A1"/>
    <w:rsid w:val="00817D7E"/>
    <w:rsid w:val="00821CAE"/>
    <w:rsid w:val="008230CE"/>
    <w:rsid w:val="00823B2A"/>
    <w:rsid w:val="008263E2"/>
    <w:rsid w:val="00831B0B"/>
    <w:rsid w:val="00832BE7"/>
    <w:rsid w:val="00833FB8"/>
    <w:rsid w:val="00837BDE"/>
    <w:rsid w:val="008405D4"/>
    <w:rsid w:val="00843199"/>
    <w:rsid w:val="00846C4D"/>
    <w:rsid w:val="00847B7C"/>
    <w:rsid w:val="00850755"/>
    <w:rsid w:val="0085337A"/>
    <w:rsid w:val="00854CC8"/>
    <w:rsid w:val="008552FD"/>
    <w:rsid w:val="00857F10"/>
    <w:rsid w:val="0086325D"/>
    <w:rsid w:val="00867D05"/>
    <w:rsid w:val="008706F8"/>
    <w:rsid w:val="00872035"/>
    <w:rsid w:val="00872220"/>
    <w:rsid w:val="00872C52"/>
    <w:rsid w:val="00882E46"/>
    <w:rsid w:val="00882F2F"/>
    <w:rsid w:val="0089239D"/>
    <w:rsid w:val="008935A8"/>
    <w:rsid w:val="00896AA8"/>
    <w:rsid w:val="008A0DBC"/>
    <w:rsid w:val="008A1177"/>
    <w:rsid w:val="008A4156"/>
    <w:rsid w:val="008A57C3"/>
    <w:rsid w:val="008A63E9"/>
    <w:rsid w:val="008A7CD0"/>
    <w:rsid w:val="008B495C"/>
    <w:rsid w:val="008B7902"/>
    <w:rsid w:val="008C1CC9"/>
    <w:rsid w:val="008C6438"/>
    <w:rsid w:val="008C66E5"/>
    <w:rsid w:val="008C773B"/>
    <w:rsid w:val="008D0A8C"/>
    <w:rsid w:val="008D0EF2"/>
    <w:rsid w:val="008D11B4"/>
    <w:rsid w:val="008E3090"/>
    <w:rsid w:val="008E4D76"/>
    <w:rsid w:val="008F0401"/>
    <w:rsid w:val="008F1E8B"/>
    <w:rsid w:val="00901068"/>
    <w:rsid w:val="009012C4"/>
    <w:rsid w:val="009026D2"/>
    <w:rsid w:val="0090308B"/>
    <w:rsid w:val="00903DAD"/>
    <w:rsid w:val="00903DD1"/>
    <w:rsid w:val="00904677"/>
    <w:rsid w:val="00907737"/>
    <w:rsid w:val="009113B9"/>
    <w:rsid w:val="00913032"/>
    <w:rsid w:val="009130DC"/>
    <w:rsid w:val="009133E6"/>
    <w:rsid w:val="00915677"/>
    <w:rsid w:val="0092037B"/>
    <w:rsid w:val="0092139D"/>
    <w:rsid w:val="00922851"/>
    <w:rsid w:val="00925CE8"/>
    <w:rsid w:val="00930DA5"/>
    <w:rsid w:val="009315C6"/>
    <w:rsid w:val="00931797"/>
    <w:rsid w:val="0093766E"/>
    <w:rsid w:val="00942D4D"/>
    <w:rsid w:val="009450D0"/>
    <w:rsid w:val="0094541A"/>
    <w:rsid w:val="00945BDF"/>
    <w:rsid w:val="00946E8F"/>
    <w:rsid w:val="00947802"/>
    <w:rsid w:val="00950953"/>
    <w:rsid w:val="0095108F"/>
    <w:rsid w:val="00951FD8"/>
    <w:rsid w:val="00956201"/>
    <w:rsid w:val="00961335"/>
    <w:rsid w:val="009614D0"/>
    <w:rsid w:val="009623FE"/>
    <w:rsid w:val="009630E6"/>
    <w:rsid w:val="009645BD"/>
    <w:rsid w:val="0097263F"/>
    <w:rsid w:val="00977622"/>
    <w:rsid w:val="00983D48"/>
    <w:rsid w:val="009862BA"/>
    <w:rsid w:val="009863BD"/>
    <w:rsid w:val="00992B4D"/>
    <w:rsid w:val="00993FDC"/>
    <w:rsid w:val="00995465"/>
    <w:rsid w:val="009A133B"/>
    <w:rsid w:val="009A14CB"/>
    <w:rsid w:val="009A2096"/>
    <w:rsid w:val="009A21E9"/>
    <w:rsid w:val="009A2656"/>
    <w:rsid w:val="009A3576"/>
    <w:rsid w:val="009A6606"/>
    <w:rsid w:val="009A76E3"/>
    <w:rsid w:val="009A78AC"/>
    <w:rsid w:val="009B4C4D"/>
    <w:rsid w:val="009C0AD4"/>
    <w:rsid w:val="009C0D32"/>
    <w:rsid w:val="009C28EF"/>
    <w:rsid w:val="009C4475"/>
    <w:rsid w:val="009D2BDD"/>
    <w:rsid w:val="009D4B83"/>
    <w:rsid w:val="009D5313"/>
    <w:rsid w:val="009D79E0"/>
    <w:rsid w:val="009E03E1"/>
    <w:rsid w:val="009F2D71"/>
    <w:rsid w:val="009F436F"/>
    <w:rsid w:val="009F56F8"/>
    <w:rsid w:val="009F6D68"/>
    <w:rsid w:val="00A03976"/>
    <w:rsid w:val="00A0486F"/>
    <w:rsid w:val="00A066F9"/>
    <w:rsid w:val="00A10705"/>
    <w:rsid w:val="00A11A20"/>
    <w:rsid w:val="00A1381A"/>
    <w:rsid w:val="00A13F79"/>
    <w:rsid w:val="00A1450A"/>
    <w:rsid w:val="00A14841"/>
    <w:rsid w:val="00A157E8"/>
    <w:rsid w:val="00A16A19"/>
    <w:rsid w:val="00A16E3E"/>
    <w:rsid w:val="00A1777A"/>
    <w:rsid w:val="00A208A4"/>
    <w:rsid w:val="00A20E9E"/>
    <w:rsid w:val="00A22E75"/>
    <w:rsid w:val="00A27994"/>
    <w:rsid w:val="00A32983"/>
    <w:rsid w:val="00A34CAC"/>
    <w:rsid w:val="00A374C6"/>
    <w:rsid w:val="00A37D86"/>
    <w:rsid w:val="00A40804"/>
    <w:rsid w:val="00A409B9"/>
    <w:rsid w:val="00A4178F"/>
    <w:rsid w:val="00A41AD6"/>
    <w:rsid w:val="00A41EDB"/>
    <w:rsid w:val="00A4475A"/>
    <w:rsid w:val="00A47E7E"/>
    <w:rsid w:val="00A5038D"/>
    <w:rsid w:val="00A532C2"/>
    <w:rsid w:val="00A535F3"/>
    <w:rsid w:val="00A5401A"/>
    <w:rsid w:val="00A56C4F"/>
    <w:rsid w:val="00A60814"/>
    <w:rsid w:val="00A61746"/>
    <w:rsid w:val="00A62946"/>
    <w:rsid w:val="00A62964"/>
    <w:rsid w:val="00A64518"/>
    <w:rsid w:val="00A724A5"/>
    <w:rsid w:val="00A72C34"/>
    <w:rsid w:val="00A74002"/>
    <w:rsid w:val="00A909D7"/>
    <w:rsid w:val="00A94D39"/>
    <w:rsid w:val="00A955EF"/>
    <w:rsid w:val="00A95678"/>
    <w:rsid w:val="00AA0472"/>
    <w:rsid w:val="00AA219D"/>
    <w:rsid w:val="00AA2402"/>
    <w:rsid w:val="00AA4859"/>
    <w:rsid w:val="00AA4FE8"/>
    <w:rsid w:val="00AA665F"/>
    <w:rsid w:val="00AA6817"/>
    <w:rsid w:val="00AA747F"/>
    <w:rsid w:val="00AB0BB4"/>
    <w:rsid w:val="00AB207A"/>
    <w:rsid w:val="00AB4C98"/>
    <w:rsid w:val="00AB6AEA"/>
    <w:rsid w:val="00AC3C98"/>
    <w:rsid w:val="00AC4C9B"/>
    <w:rsid w:val="00AC64DA"/>
    <w:rsid w:val="00AC7FC8"/>
    <w:rsid w:val="00AD0BAD"/>
    <w:rsid w:val="00AD1CEB"/>
    <w:rsid w:val="00AD213B"/>
    <w:rsid w:val="00AD46CC"/>
    <w:rsid w:val="00AD5B1F"/>
    <w:rsid w:val="00AD5DB1"/>
    <w:rsid w:val="00AE0D64"/>
    <w:rsid w:val="00AE1087"/>
    <w:rsid w:val="00AE4B35"/>
    <w:rsid w:val="00AE4BBE"/>
    <w:rsid w:val="00AE5640"/>
    <w:rsid w:val="00AE7883"/>
    <w:rsid w:val="00AF0819"/>
    <w:rsid w:val="00AF0D78"/>
    <w:rsid w:val="00AF1771"/>
    <w:rsid w:val="00AF4F48"/>
    <w:rsid w:val="00AF55F5"/>
    <w:rsid w:val="00B0005D"/>
    <w:rsid w:val="00B01683"/>
    <w:rsid w:val="00B02A39"/>
    <w:rsid w:val="00B054D0"/>
    <w:rsid w:val="00B06D25"/>
    <w:rsid w:val="00B11E78"/>
    <w:rsid w:val="00B16C94"/>
    <w:rsid w:val="00B17AD2"/>
    <w:rsid w:val="00B203B6"/>
    <w:rsid w:val="00B20FBA"/>
    <w:rsid w:val="00B27503"/>
    <w:rsid w:val="00B3102C"/>
    <w:rsid w:val="00B31787"/>
    <w:rsid w:val="00B33199"/>
    <w:rsid w:val="00B34307"/>
    <w:rsid w:val="00B3433B"/>
    <w:rsid w:val="00B347CC"/>
    <w:rsid w:val="00B34A54"/>
    <w:rsid w:val="00B40493"/>
    <w:rsid w:val="00B4110A"/>
    <w:rsid w:val="00B44BE0"/>
    <w:rsid w:val="00B45BB3"/>
    <w:rsid w:val="00B5084D"/>
    <w:rsid w:val="00B512B5"/>
    <w:rsid w:val="00B51875"/>
    <w:rsid w:val="00B52A11"/>
    <w:rsid w:val="00B52CCF"/>
    <w:rsid w:val="00B551AC"/>
    <w:rsid w:val="00B559F8"/>
    <w:rsid w:val="00B60640"/>
    <w:rsid w:val="00B60AC3"/>
    <w:rsid w:val="00B63606"/>
    <w:rsid w:val="00B64CD3"/>
    <w:rsid w:val="00B67841"/>
    <w:rsid w:val="00B73073"/>
    <w:rsid w:val="00B76415"/>
    <w:rsid w:val="00B77126"/>
    <w:rsid w:val="00B77E12"/>
    <w:rsid w:val="00B80B43"/>
    <w:rsid w:val="00B81396"/>
    <w:rsid w:val="00B8166F"/>
    <w:rsid w:val="00B828F4"/>
    <w:rsid w:val="00B82B12"/>
    <w:rsid w:val="00B82CFC"/>
    <w:rsid w:val="00B82DD0"/>
    <w:rsid w:val="00B84F2C"/>
    <w:rsid w:val="00B8630D"/>
    <w:rsid w:val="00B929B3"/>
    <w:rsid w:val="00B973DA"/>
    <w:rsid w:val="00B97928"/>
    <w:rsid w:val="00BA09FF"/>
    <w:rsid w:val="00BA2498"/>
    <w:rsid w:val="00BA5624"/>
    <w:rsid w:val="00BA6B43"/>
    <w:rsid w:val="00BA76BE"/>
    <w:rsid w:val="00BB2CCE"/>
    <w:rsid w:val="00BB4C22"/>
    <w:rsid w:val="00BB67ED"/>
    <w:rsid w:val="00BC0073"/>
    <w:rsid w:val="00BC0831"/>
    <w:rsid w:val="00BC14CB"/>
    <w:rsid w:val="00BC30A7"/>
    <w:rsid w:val="00BC37E8"/>
    <w:rsid w:val="00BC3CF1"/>
    <w:rsid w:val="00BC5263"/>
    <w:rsid w:val="00BC57D3"/>
    <w:rsid w:val="00BD221C"/>
    <w:rsid w:val="00BD36F8"/>
    <w:rsid w:val="00BE36AF"/>
    <w:rsid w:val="00BE45F1"/>
    <w:rsid w:val="00BE498C"/>
    <w:rsid w:val="00BF47CA"/>
    <w:rsid w:val="00BF736C"/>
    <w:rsid w:val="00C00A72"/>
    <w:rsid w:val="00C00CFC"/>
    <w:rsid w:val="00C05498"/>
    <w:rsid w:val="00C0595E"/>
    <w:rsid w:val="00C061B7"/>
    <w:rsid w:val="00C06B8E"/>
    <w:rsid w:val="00C07A0D"/>
    <w:rsid w:val="00C10255"/>
    <w:rsid w:val="00C10DB6"/>
    <w:rsid w:val="00C15C1B"/>
    <w:rsid w:val="00C16AE0"/>
    <w:rsid w:val="00C179C8"/>
    <w:rsid w:val="00C17E7C"/>
    <w:rsid w:val="00C20600"/>
    <w:rsid w:val="00C328D5"/>
    <w:rsid w:val="00C353DE"/>
    <w:rsid w:val="00C37A8C"/>
    <w:rsid w:val="00C407A2"/>
    <w:rsid w:val="00C408A9"/>
    <w:rsid w:val="00C414CD"/>
    <w:rsid w:val="00C41890"/>
    <w:rsid w:val="00C41B2C"/>
    <w:rsid w:val="00C426ED"/>
    <w:rsid w:val="00C436EE"/>
    <w:rsid w:val="00C508C4"/>
    <w:rsid w:val="00C528BD"/>
    <w:rsid w:val="00C53DF1"/>
    <w:rsid w:val="00C56983"/>
    <w:rsid w:val="00C56BB9"/>
    <w:rsid w:val="00C61464"/>
    <w:rsid w:val="00C621B6"/>
    <w:rsid w:val="00C63B94"/>
    <w:rsid w:val="00C63EDE"/>
    <w:rsid w:val="00C655DB"/>
    <w:rsid w:val="00C65CF9"/>
    <w:rsid w:val="00C65FE0"/>
    <w:rsid w:val="00C667C4"/>
    <w:rsid w:val="00C67452"/>
    <w:rsid w:val="00C70587"/>
    <w:rsid w:val="00C70D11"/>
    <w:rsid w:val="00C7174F"/>
    <w:rsid w:val="00C77373"/>
    <w:rsid w:val="00C83778"/>
    <w:rsid w:val="00C838F8"/>
    <w:rsid w:val="00C93441"/>
    <w:rsid w:val="00C9511E"/>
    <w:rsid w:val="00CA1089"/>
    <w:rsid w:val="00CA1384"/>
    <w:rsid w:val="00CA172E"/>
    <w:rsid w:val="00CA17DF"/>
    <w:rsid w:val="00CA39F0"/>
    <w:rsid w:val="00CA560A"/>
    <w:rsid w:val="00CA5643"/>
    <w:rsid w:val="00CA61A2"/>
    <w:rsid w:val="00CB0AB5"/>
    <w:rsid w:val="00CB1572"/>
    <w:rsid w:val="00CB1CB4"/>
    <w:rsid w:val="00CB498B"/>
    <w:rsid w:val="00CB756C"/>
    <w:rsid w:val="00CC2503"/>
    <w:rsid w:val="00CC34E6"/>
    <w:rsid w:val="00CC4DC8"/>
    <w:rsid w:val="00CC723C"/>
    <w:rsid w:val="00CC7AC4"/>
    <w:rsid w:val="00CC7CBE"/>
    <w:rsid w:val="00CD2DBD"/>
    <w:rsid w:val="00CD6A3E"/>
    <w:rsid w:val="00CD7D4C"/>
    <w:rsid w:val="00CF0C3E"/>
    <w:rsid w:val="00CF17AA"/>
    <w:rsid w:val="00CF250B"/>
    <w:rsid w:val="00CF36E0"/>
    <w:rsid w:val="00D0407A"/>
    <w:rsid w:val="00D13D68"/>
    <w:rsid w:val="00D155FA"/>
    <w:rsid w:val="00D166E2"/>
    <w:rsid w:val="00D2040D"/>
    <w:rsid w:val="00D228C9"/>
    <w:rsid w:val="00D257DD"/>
    <w:rsid w:val="00D37652"/>
    <w:rsid w:val="00D409BB"/>
    <w:rsid w:val="00D435F9"/>
    <w:rsid w:val="00D44117"/>
    <w:rsid w:val="00D4414A"/>
    <w:rsid w:val="00D44AEA"/>
    <w:rsid w:val="00D45817"/>
    <w:rsid w:val="00D47FD1"/>
    <w:rsid w:val="00D52B59"/>
    <w:rsid w:val="00D56242"/>
    <w:rsid w:val="00D607C1"/>
    <w:rsid w:val="00D60C48"/>
    <w:rsid w:val="00D61511"/>
    <w:rsid w:val="00D6168F"/>
    <w:rsid w:val="00D62650"/>
    <w:rsid w:val="00D626C4"/>
    <w:rsid w:val="00D6272F"/>
    <w:rsid w:val="00D62854"/>
    <w:rsid w:val="00D650B2"/>
    <w:rsid w:val="00D700EE"/>
    <w:rsid w:val="00D7328B"/>
    <w:rsid w:val="00D73846"/>
    <w:rsid w:val="00D76FD8"/>
    <w:rsid w:val="00D85B41"/>
    <w:rsid w:val="00D9198B"/>
    <w:rsid w:val="00D92632"/>
    <w:rsid w:val="00D97C78"/>
    <w:rsid w:val="00D97D04"/>
    <w:rsid w:val="00DA1771"/>
    <w:rsid w:val="00DA17B4"/>
    <w:rsid w:val="00DA2713"/>
    <w:rsid w:val="00DA56C5"/>
    <w:rsid w:val="00DA5FF6"/>
    <w:rsid w:val="00DA6E62"/>
    <w:rsid w:val="00DA702E"/>
    <w:rsid w:val="00DB57C5"/>
    <w:rsid w:val="00DC381B"/>
    <w:rsid w:val="00DC4187"/>
    <w:rsid w:val="00DC64D7"/>
    <w:rsid w:val="00DC6EA0"/>
    <w:rsid w:val="00DC70CD"/>
    <w:rsid w:val="00DC7986"/>
    <w:rsid w:val="00DD2689"/>
    <w:rsid w:val="00DD712F"/>
    <w:rsid w:val="00DD7781"/>
    <w:rsid w:val="00DE01F5"/>
    <w:rsid w:val="00DE2C46"/>
    <w:rsid w:val="00DE68FA"/>
    <w:rsid w:val="00DF1461"/>
    <w:rsid w:val="00DF2CA1"/>
    <w:rsid w:val="00DF40AB"/>
    <w:rsid w:val="00E02C4C"/>
    <w:rsid w:val="00E03740"/>
    <w:rsid w:val="00E047BD"/>
    <w:rsid w:val="00E06138"/>
    <w:rsid w:val="00E07A8C"/>
    <w:rsid w:val="00E10FF1"/>
    <w:rsid w:val="00E15965"/>
    <w:rsid w:val="00E15BFF"/>
    <w:rsid w:val="00E2221E"/>
    <w:rsid w:val="00E226EB"/>
    <w:rsid w:val="00E24604"/>
    <w:rsid w:val="00E26AC7"/>
    <w:rsid w:val="00E35151"/>
    <w:rsid w:val="00E363EA"/>
    <w:rsid w:val="00E37307"/>
    <w:rsid w:val="00E40370"/>
    <w:rsid w:val="00E43613"/>
    <w:rsid w:val="00E43C08"/>
    <w:rsid w:val="00E44A67"/>
    <w:rsid w:val="00E46C84"/>
    <w:rsid w:val="00E50214"/>
    <w:rsid w:val="00E5064A"/>
    <w:rsid w:val="00E621A5"/>
    <w:rsid w:val="00E62CA5"/>
    <w:rsid w:val="00E63D1B"/>
    <w:rsid w:val="00E66000"/>
    <w:rsid w:val="00E670F1"/>
    <w:rsid w:val="00E71DEA"/>
    <w:rsid w:val="00E72A06"/>
    <w:rsid w:val="00E74E3D"/>
    <w:rsid w:val="00E75323"/>
    <w:rsid w:val="00E76999"/>
    <w:rsid w:val="00E76AAE"/>
    <w:rsid w:val="00E776EA"/>
    <w:rsid w:val="00E777B1"/>
    <w:rsid w:val="00E81DC0"/>
    <w:rsid w:val="00E851CA"/>
    <w:rsid w:val="00E8750C"/>
    <w:rsid w:val="00E90F53"/>
    <w:rsid w:val="00E95EBD"/>
    <w:rsid w:val="00E963C7"/>
    <w:rsid w:val="00E96682"/>
    <w:rsid w:val="00E96A5E"/>
    <w:rsid w:val="00E96BCE"/>
    <w:rsid w:val="00E97E1A"/>
    <w:rsid w:val="00EA1444"/>
    <w:rsid w:val="00EA2CA3"/>
    <w:rsid w:val="00EA2CD0"/>
    <w:rsid w:val="00EA48A9"/>
    <w:rsid w:val="00EB0EE4"/>
    <w:rsid w:val="00EB3DC5"/>
    <w:rsid w:val="00EB57BF"/>
    <w:rsid w:val="00EB5E26"/>
    <w:rsid w:val="00EC468A"/>
    <w:rsid w:val="00EC4B32"/>
    <w:rsid w:val="00EC5A18"/>
    <w:rsid w:val="00ED12D7"/>
    <w:rsid w:val="00ED1BEC"/>
    <w:rsid w:val="00ED414A"/>
    <w:rsid w:val="00ED4A77"/>
    <w:rsid w:val="00ED4E68"/>
    <w:rsid w:val="00ED50A8"/>
    <w:rsid w:val="00ED5979"/>
    <w:rsid w:val="00ED60AF"/>
    <w:rsid w:val="00ED617F"/>
    <w:rsid w:val="00ED64F4"/>
    <w:rsid w:val="00EE43D0"/>
    <w:rsid w:val="00EE48BC"/>
    <w:rsid w:val="00EE7257"/>
    <w:rsid w:val="00EE764A"/>
    <w:rsid w:val="00EF4F10"/>
    <w:rsid w:val="00EF55F3"/>
    <w:rsid w:val="00EF6829"/>
    <w:rsid w:val="00F01582"/>
    <w:rsid w:val="00F01750"/>
    <w:rsid w:val="00F017F9"/>
    <w:rsid w:val="00F033BD"/>
    <w:rsid w:val="00F058BA"/>
    <w:rsid w:val="00F10876"/>
    <w:rsid w:val="00F1196C"/>
    <w:rsid w:val="00F11F8C"/>
    <w:rsid w:val="00F16639"/>
    <w:rsid w:val="00F17EE9"/>
    <w:rsid w:val="00F20C59"/>
    <w:rsid w:val="00F220B8"/>
    <w:rsid w:val="00F227E2"/>
    <w:rsid w:val="00F25651"/>
    <w:rsid w:val="00F272DF"/>
    <w:rsid w:val="00F327E1"/>
    <w:rsid w:val="00F34369"/>
    <w:rsid w:val="00F34626"/>
    <w:rsid w:val="00F415F4"/>
    <w:rsid w:val="00F448C4"/>
    <w:rsid w:val="00F475BC"/>
    <w:rsid w:val="00F47EEB"/>
    <w:rsid w:val="00F5378B"/>
    <w:rsid w:val="00F55354"/>
    <w:rsid w:val="00F558BA"/>
    <w:rsid w:val="00F56A05"/>
    <w:rsid w:val="00F57A0B"/>
    <w:rsid w:val="00F64168"/>
    <w:rsid w:val="00F6507C"/>
    <w:rsid w:val="00F659D1"/>
    <w:rsid w:val="00F709C1"/>
    <w:rsid w:val="00F70A98"/>
    <w:rsid w:val="00F75078"/>
    <w:rsid w:val="00F759C6"/>
    <w:rsid w:val="00F83B84"/>
    <w:rsid w:val="00F8673B"/>
    <w:rsid w:val="00F93E94"/>
    <w:rsid w:val="00F960C0"/>
    <w:rsid w:val="00FA3B8C"/>
    <w:rsid w:val="00FA6D38"/>
    <w:rsid w:val="00FA73E1"/>
    <w:rsid w:val="00FB4216"/>
    <w:rsid w:val="00FB52AC"/>
    <w:rsid w:val="00FB6CD3"/>
    <w:rsid w:val="00FC081B"/>
    <w:rsid w:val="00FC087A"/>
    <w:rsid w:val="00FC1686"/>
    <w:rsid w:val="00FC4BDB"/>
    <w:rsid w:val="00FC4C5C"/>
    <w:rsid w:val="00FC6CE8"/>
    <w:rsid w:val="00FC71AF"/>
    <w:rsid w:val="00FC7F73"/>
    <w:rsid w:val="00FD20EF"/>
    <w:rsid w:val="00FD4E22"/>
    <w:rsid w:val="00FD69CA"/>
    <w:rsid w:val="00FD6A44"/>
    <w:rsid w:val="00FD7C0E"/>
    <w:rsid w:val="00FE53F2"/>
    <w:rsid w:val="00FF103D"/>
    <w:rsid w:val="00FF3826"/>
    <w:rsid w:val="00FF4C3E"/>
    <w:rsid w:val="00FF67F6"/>
    <w:rsid w:val="00FF70A3"/>
    <w:rsid w:val="00FF7E22"/>
    <w:rsid w:val="00FF7FBE"/>
    <w:rsid w:val="14FE9A4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406397"/>
  <w15:docId w15:val="{6157EA55-F284-4248-B183-558B63D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E22"/>
    <w:pPr>
      <w:spacing w:after="200" w:line="276" w:lineRule="auto"/>
    </w:pPr>
    <w:rPr>
      <w:sz w:val="22"/>
      <w:szCs w:val="22"/>
      <w:lang w:val="en-GB"/>
    </w:rPr>
  </w:style>
  <w:style w:type="paragraph" w:styleId="1">
    <w:name w:val="heading 1"/>
    <w:basedOn w:val="a"/>
    <w:link w:val="10"/>
    <w:uiPriority w:val="9"/>
    <w:qFormat/>
    <w:rsid w:val="00ED617F"/>
    <w:pPr>
      <w:spacing w:before="100" w:beforeAutospacing="1" w:after="100" w:afterAutospacing="1" w:line="240" w:lineRule="auto"/>
      <w:outlineLvl w:val="0"/>
    </w:pPr>
    <w:rPr>
      <w:rFonts w:ascii="Helvetica" w:eastAsia="Times New Roman" w:hAnsi="Helvetica" w:cs="Helvetica"/>
      <w:b/>
      <w:bCs/>
      <w:kern w:val="36"/>
      <w:sz w:val="34"/>
      <w:szCs w:val="34"/>
      <w:lang w:eastAsia="en-GB"/>
    </w:rPr>
  </w:style>
  <w:style w:type="paragraph" w:styleId="2">
    <w:name w:val="heading 2"/>
    <w:basedOn w:val="a"/>
    <w:link w:val="20"/>
    <w:uiPriority w:val="9"/>
    <w:qFormat/>
    <w:rsid w:val="00ED617F"/>
    <w:pPr>
      <w:spacing w:before="100" w:beforeAutospacing="1" w:after="100" w:afterAutospacing="1" w:line="240" w:lineRule="auto"/>
      <w:outlineLvl w:val="1"/>
    </w:pPr>
    <w:rPr>
      <w:rFonts w:ascii="Helvetica" w:eastAsia="Times New Roman" w:hAnsi="Helvetica" w:cs="Helvetica"/>
      <w:b/>
      <w:bCs/>
      <w:i/>
      <w:iCs/>
      <w:sz w:val="31"/>
      <w:szCs w:val="31"/>
      <w:lang w:eastAsia="en-GB"/>
    </w:rPr>
  </w:style>
  <w:style w:type="paragraph" w:styleId="3">
    <w:name w:val="heading 3"/>
    <w:basedOn w:val="a"/>
    <w:link w:val="30"/>
    <w:uiPriority w:val="9"/>
    <w:qFormat/>
    <w:rsid w:val="00ED617F"/>
    <w:pPr>
      <w:spacing w:before="100" w:beforeAutospacing="1" w:after="100" w:afterAutospacing="1" w:line="240" w:lineRule="auto"/>
      <w:outlineLvl w:val="2"/>
    </w:pPr>
    <w:rPr>
      <w:rFonts w:ascii="Helvetica" w:eastAsia="Times New Roman" w:hAnsi="Helvetica" w:cs="Helvetica"/>
      <w:b/>
      <w:bCs/>
      <w:sz w:val="29"/>
      <w:szCs w:val="29"/>
      <w:lang w:eastAsia="en-GB"/>
    </w:rPr>
  </w:style>
  <w:style w:type="paragraph" w:styleId="4">
    <w:name w:val="heading 4"/>
    <w:basedOn w:val="a"/>
    <w:next w:val="a"/>
    <w:link w:val="40"/>
    <w:uiPriority w:val="9"/>
    <w:semiHidden/>
    <w:unhideWhenUsed/>
    <w:qFormat/>
    <w:rsid w:val="00785C1A"/>
    <w:pPr>
      <w:keepNext/>
      <w:spacing w:line="720" w:lineRule="auto"/>
      <w:outlineLvl w:val="3"/>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D617F"/>
    <w:rPr>
      <w:rFonts w:ascii="Helvetica" w:eastAsia="Times New Roman" w:hAnsi="Helvetica" w:cs="Helvetica"/>
      <w:b/>
      <w:bCs/>
      <w:kern w:val="36"/>
      <w:sz w:val="34"/>
      <w:szCs w:val="34"/>
      <w:lang w:eastAsia="en-GB"/>
    </w:rPr>
  </w:style>
  <w:style w:type="character" w:customStyle="1" w:styleId="20">
    <w:name w:val="标题 2 字符"/>
    <w:link w:val="2"/>
    <w:uiPriority w:val="9"/>
    <w:rsid w:val="00ED617F"/>
    <w:rPr>
      <w:rFonts w:ascii="Helvetica" w:eastAsia="Times New Roman" w:hAnsi="Helvetica" w:cs="Helvetica"/>
      <w:b/>
      <w:bCs/>
      <w:i/>
      <w:iCs/>
      <w:sz w:val="31"/>
      <w:szCs w:val="31"/>
      <w:lang w:eastAsia="en-GB"/>
    </w:rPr>
  </w:style>
  <w:style w:type="character" w:customStyle="1" w:styleId="30">
    <w:name w:val="标题 3 字符"/>
    <w:link w:val="3"/>
    <w:uiPriority w:val="9"/>
    <w:rsid w:val="00ED617F"/>
    <w:rPr>
      <w:rFonts w:ascii="Helvetica" w:eastAsia="Times New Roman" w:hAnsi="Helvetica" w:cs="Helvetica"/>
      <w:b/>
      <w:bCs/>
      <w:sz w:val="29"/>
      <w:szCs w:val="29"/>
      <w:lang w:eastAsia="en-GB"/>
    </w:rPr>
  </w:style>
  <w:style w:type="paragraph" w:styleId="a3">
    <w:name w:val="Normal (Web)"/>
    <w:basedOn w:val="a"/>
    <w:uiPriority w:val="99"/>
    <w:semiHidden/>
    <w:unhideWhenUsed/>
    <w:rsid w:val="00ED617F"/>
    <w:pPr>
      <w:spacing w:before="100" w:beforeAutospacing="1" w:after="100" w:afterAutospacing="1" w:line="240" w:lineRule="auto"/>
    </w:pPr>
    <w:rPr>
      <w:rFonts w:ascii="Times New Roman" w:eastAsia="Times New Roman" w:hAnsi="Times New Roman"/>
      <w:sz w:val="24"/>
      <w:szCs w:val="24"/>
      <w:lang w:eastAsia="en-GB"/>
    </w:rPr>
  </w:style>
  <w:style w:type="character" w:styleId="a4">
    <w:name w:val="Strong"/>
    <w:uiPriority w:val="22"/>
    <w:qFormat/>
    <w:rsid w:val="00ED617F"/>
    <w:rPr>
      <w:b/>
      <w:bCs/>
    </w:rPr>
  </w:style>
  <w:style w:type="character" w:styleId="a5">
    <w:name w:val="Hyperlink"/>
    <w:uiPriority w:val="99"/>
    <w:unhideWhenUsed/>
    <w:rsid w:val="00ED617F"/>
    <w:rPr>
      <w:color w:val="0000FF"/>
      <w:u w:val="single"/>
    </w:rPr>
  </w:style>
  <w:style w:type="paragraph" w:styleId="a6">
    <w:name w:val="header"/>
    <w:basedOn w:val="a"/>
    <w:link w:val="a7"/>
    <w:uiPriority w:val="99"/>
    <w:unhideWhenUsed/>
    <w:rsid w:val="00ED617F"/>
    <w:pPr>
      <w:tabs>
        <w:tab w:val="center" w:pos="4513"/>
        <w:tab w:val="right" w:pos="9026"/>
      </w:tabs>
    </w:pPr>
  </w:style>
  <w:style w:type="character" w:customStyle="1" w:styleId="a7">
    <w:name w:val="页眉 字符"/>
    <w:basedOn w:val="a0"/>
    <w:link w:val="a6"/>
    <w:uiPriority w:val="99"/>
    <w:rsid w:val="00ED617F"/>
  </w:style>
  <w:style w:type="paragraph" w:styleId="a8">
    <w:name w:val="footer"/>
    <w:basedOn w:val="a"/>
    <w:link w:val="a9"/>
    <w:uiPriority w:val="99"/>
    <w:unhideWhenUsed/>
    <w:rsid w:val="00ED617F"/>
    <w:pPr>
      <w:tabs>
        <w:tab w:val="center" w:pos="4513"/>
        <w:tab w:val="right" w:pos="9026"/>
      </w:tabs>
    </w:pPr>
  </w:style>
  <w:style w:type="character" w:customStyle="1" w:styleId="a9">
    <w:name w:val="页脚 字符"/>
    <w:basedOn w:val="a0"/>
    <w:link w:val="a8"/>
    <w:uiPriority w:val="99"/>
    <w:rsid w:val="00ED617F"/>
  </w:style>
  <w:style w:type="paragraph" w:styleId="aa">
    <w:name w:val="Balloon Text"/>
    <w:basedOn w:val="a"/>
    <w:link w:val="ab"/>
    <w:uiPriority w:val="99"/>
    <w:semiHidden/>
    <w:unhideWhenUsed/>
    <w:rsid w:val="00C06B8E"/>
    <w:pPr>
      <w:spacing w:after="0" w:line="240" w:lineRule="auto"/>
    </w:pPr>
    <w:rPr>
      <w:rFonts w:ascii="Tahoma" w:hAnsi="Tahoma" w:cs="Tahoma"/>
      <w:sz w:val="16"/>
      <w:szCs w:val="16"/>
    </w:rPr>
  </w:style>
  <w:style w:type="character" w:customStyle="1" w:styleId="ab">
    <w:name w:val="批注框文本 字符"/>
    <w:link w:val="aa"/>
    <w:uiPriority w:val="99"/>
    <w:semiHidden/>
    <w:rsid w:val="00C06B8E"/>
    <w:rPr>
      <w:rFonts w:ascii="Tahoma" w:hAnsi="Tahoma" w:cs="Tahoma"/>
      <w:sz w:val="16"/>
      <w:szCs w:val="16"/>
      <w:lang w:eastAsia="en-US"/>
    </w:rPr>
  </w:style>
  <w:style w:type="paragraph" w:customStyle="1" w:styleId="indent2">
    <w:name w:val="indent2"/>
    <w:basedOn w:val="a"/>
    <w:rsid w:val="00720835"/>
    <w:pPr>
      <w:widowControl w:val="0"/>
      <w:tabs>
        <w:tab w:val="left" w:pos="0"/>
        <w:tab w:val="left" w:pos="720"/>
      </w:tabs>
      <w:spacing w:after="0" w:line="240" w:lineRule="auto"/>
    </w:pPr>
    <w:rPr>
      <w:rFonts w:ascii="Arial" w:eastAsia="Times New Roman" w:hAnsi="Arial"/>
      <w:sz w:val="24"/>
      <w:szCs w:val="20"/>
    </w:rPr>
  </w:style>
  <w:style w:type="paragraph" w:styleId="ac">
    <w:name w:val="List Paragraph"/>
    <w:basedOn w:val="a"/>
    <w:uiPriority w:val="34"/>
    <w:qFormat/>
    <w:rsid w:val="007D4893"/>
    <w:pPr>
      <w:ind w:left="720"/>
      <w:contextualSpacing/>
    </w:pPr>
  </w:style>
  <w:style w:type="character" w:customStyle="1" w:styleId="40">
    <w:name w:val="标题 4 字符"/>
    <w:link w:val="4"/>
    <w:uiPriority w:val="9"/>
    <w:semiHidden/>
    <w:rsid w:val="00785C1A"/>
    <w:rPr>
      <w:rFonts w:ascii="Cambria" w:eastAsia="PMingLiU" w:hAnsi="Cambria" w:cs="Times New Roman"/>
      <w:sz w:val="36"/>
      <w:szCs w:val="36"/>
      <w:lang w:eastAsia="en-US"/>
    </w:rPr>
  </w:style>
  <w:style w:type="table" w:styleId="ad">
    <w:name w:val="Table Grid"/>
    <w:basedOn w:val="a1"/>
    <w:uiPriority w:val="59"/>
    <w:rsid w:val="00E7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2355B9"/>
    <w:rPr>
      <w:color w:val="800080" w:themeColor="followedHyperlink"/>
      <w:u w:val="single"/>
    </w:rPr>
  </w:style>
  <w:style w:type="character" w:customStyle="1" w:styleId="UnresolvedMention1">
    <w:name w:val="Unresolved Mention1"/>
    <w:basedOn w:val="a0"/>
    <w:uiPriority w:val="99"/>
    <w:semiHidden/>
    <w:unhideWhenUsed/>
    <w:rsid w:val="00D9198B"/>
    <w:rPr>
      <w:color w:val="605E5C"/>
      <w:shd w:val="clear" w:color="auto" w:fill="E1DFDD"/>
    </w:rPr>
  </w:style>
  <w:style w:type="character" w:customStyle="1" w:styleId="html-tag">
    <w:name w:val="html-tag"/>
    <w:basedOn w:val="a0"/>
    <w:rsid w:val="001754DE"/>
  </w:style>
  <w:style w:type="paragraph" w:styleId="af">
    <w:name w:val="annotation text"/>
    <w:basedOn w:val="a"/>
    <w:link w:val="af0"/>
    <w:uiPriority w:val="99"/>
    <w:semiHidden/>
    <w:unhideWhenUsed/>
    <w:pPr>
      <w:spacing w:line="240" w:lineRule="auto"/>
    </w:pPr>
    <w:rPr>
      <w:sz w:val="20"/>
      <w:szCs w:val="20"/>
    </w:rPr>
  </w:style>
  <w:style w:type="character" w:customStyle="1" w:styleId="af0">
    <w:name w:val="批注文字 字符"/>
    <w:basedOn w:val="a0"/>
    <w:link w:val="af"/>
    <w:uiPriority w:val="99"/>
    <w:semiHidden/>
    <w:rPr>
      <w:lang w:val="en-GB"/>
    </w:rPr>
  </w:style>
  <w:style w:type="character" w:styleId="af1">
    <w:name w:val="annotation reference"/>
    <w:basedOn w:val="a0"/>
    <w:uiPriority w:val="99"/>
    <w:semiHidden/>
    <w:unhideWhenUsed/>
    <w:rPr>
      <w:sz w:val="16"/>
      <w:szCs w:val="16"/>
    </w:rPr>
  </w:style>
  <w:style w:type="paragraph" w:styleId="HTML">
    <w:name w:val="HTML Preformatted"/>
    <w:basedOn w:val="a"/>
    <w:link w:val="HTML0"/>
    <w:uiPriority w:val="99"/>
    <w:semiHidden/>
    <w:unhideWhenUsed/>
    <w:rsid w:val="00127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TW"/>
    </w:rPr>
  </w:style>
  <w:style w:type="character" w:customStyle="1" w:styleId="HTML0">
    <w:name w:val="HTML 预设格式 字符"/>
    <w:basedOn w:val="a0"/>
    <w:link w:val="HTML"/>
    <w:uiPriority w:val="99"/>
    <w:semiHidden/>
    <w:rsid w:val="00127F9B"/>
    <w:rPr>
      <w:rFonts w:ascii="Courier New" w:eastAsia="Times New Roman" w:hAnsi="Courier New" w:cs="Courier New"/>
      <w:lang w:eastAsia="zh-TW"/>
    </w:rPr>
  </w:style>
  <w:style w:type="paragraph" w:styleId="af2">
    <w:name w:val="Body Text"/>
    <w:basedOn w:val="a"/>
    <w:link w:val="af3"/>
    <w:uiPriority w:val="99"/>
    <w:unhideWhenUsed/>
    <w:rsid w:val="00C77373"/>
    <w:pPr>
      <w:spacing w:after="120" w:line="240" w:lineRule="auto"/>
    </w:pPr>
    <w:rPr>
      <w:rFonts w:ascii="Lucida Sans" w:eastAsia="Times New Roman" w:hAnsi="Lucida Sans"/>
      <w:sz w:val="20"/>
      <w:szCs w:val="20"/>
    </w:rPr>
  </w:style>
  <w:style w:type="character" w:customStyle="1" w:styleId="af3">
    <w:name w:val="正文文本 字符"/>
    <w:basedOn w:val="a0"/>
    <w:link w:val="af2"/>
    <w:uiPriority w:val="99"/>
    <w:rsid w:val="00C77373"/>
    <w:rPr>
      <w:rFonts w:ascii="Lucida Sans" w:eastAsia="Times New Roman" w:hAnsi="Lucida Sans"/>
      <w:lang w:val="en-GB"/>
    </w:rPr>
  </w:style>
  <w:style w:type="character" w:customStyle="1" w:styleId="UnresolvedMention2">
    <w:name w:val="Unresolved Mention2"/>
    <w:basedOn w:val="a0"/>
    <w:uiPriority w:val="99"/>
    <w:semiHidden/>
    <w:unhideWhenUsed/>
    <w:rsid w:val="002524CA"/>
    <w:rPr>
      <w:color w:val="605E5C"/>
      <w:shd w:val="clear" w:color="auto" w:fill="E1DFDD"/>
    </w:rPr>
  </w:style>
  <w:style w:type="paragraph" w:styleId="af4">
    <w:name w:val="annotation subject"/>
    <w:basedOn w:val="af"/>
    <w:next w:val="af"/>
    <w:link w:val="af5"/>
    <w:uiPriority w:val="99"/>
    <w:semiHidden/>
    <w:unhideWhenUsed/>
    <w:rsid w:val="00DA17B4"/>
    <w:rPr>
      <w:b/>
      <w:bCs/>
    </w:rPr>
  </w:style>
  <w:style w:type="character" w:customStyle="1" w:styleId="af5">
    <w:name w:val="批注主题 字符"/>
    <w:basedOn w:val="af0"/>
    <w:link w:val="af4"/>
    <w:uiPriority w:val="99"/>
    <w:semiHidden/>
    <w:rsid w:val="00DA17B4"/>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89692">
      <w:bodyDiv w:val="1"/>
      <w:marLeft w:val="0"/>
      <w:marRight w:val="0"/>
      <w:marTop w:val="0"/>
      <w:marBottom w:val="0"/>
      <w:divBdr>
        <w:top w:val="none" w:sz="0" w:space="0" w:color="auto"/>
        <w:left w:val="none" w:sz="0" w:space="0" w:color="auto"/>
        <w:bottom w:val="none" w:sz="0" w:space="0" w:color="auto"/>
        <w:right w:val="none" w:sz="0" w:space="0" w:color="auto"/>
      </w:divBdr>
    </w:div>
    <w:div w:id="293147995">
      <w:bodyDiv w:val="1"/>
      <w:marLeft w:val="0"/>
      <w:marRight w:val="0"/>
      <w:marTop w:val="0"/>
      <w:marBottom w:val="0"/>
      <w:divBdr>
        <w:top w:val="none" w:sz="0" w:space="0" w:color="auto"/>
        <w:left w:val="none" w:sz="0" w:space="0" w:color="auto"/>
        <w:bottom w:val="none" w:sz="0" w:space="0" w:color="auto"/>
        <w:right w:val="none" w:sz="0" w:space="0" w:color="auto"/>
      </w:divBdr>
    </w:div>
    <w:div w:id="409886804">
      <w:bodyDiv w:val="1"/>
      <w:marLeft w:val="0"/>
      <w:marRight w:val="0"/>
      <w:marTop w:val="0"/>
      <w:marBottom w:val="0"/>
      <w:divBdr>
        <w:top w:val="none" w:sz="0" w:space="0" w:color="auto"/>
        <w:left w:val="none" w:sz="0" w:space="0" w:color="auto"/>
        <w:bottom w:val="none" w:sz="0" w:space="0" w:color="auto"/>
        <w:right w:val="none" w:sz="0" w:space="0" w:color="auto"/>
      </w:divBdr>
    </w:div>
    <w:div w:id="778380550">
      <w:bodyDiv w:val="1"/>
      <w:marLeft w:val="0"/>
      <w:marRight w:val="0"/>
      <w:marTop w:val="0"/>
      <w:marBottom w:val="0"/>
      <w:divBdr>
        <w:top w:val="none" w:sz="0" w:space="0" w:color="auto"/>
        <w:left w:val="none" w:sz="0" w:space="0" w:color="auto"/>
        <w:bottom w:val="none" w:sz="0" w:space="0" w:color="auto"/>
        <w:right w:val="none" w:sz="0" w:space="0" w:color="auto"/>
      </w:divBdr>
    </w:div>
    <w:div w:id="851912388">
      <w:bodyDiv w:val="1"/>
      <w:marLeft w:val="0"/>
      <w:marRight w:val="0"/>
      <w:marTop w:val="0"/>
      <w:marBottom w:val="0"/>
      <w:divBdr>
        <w:top w:val="none" w:sz="0" w:space="0" w:color="auto"/>
        <w:left w:val="none" w:sz="0" w:space="0" w:color="auto"/>
        <w:bottom w:val="none" w:sz="0" w:space="0" w:color="auto"/>
        <w:right w:val="none" w:sz="0" w:space="0" w:color="auto"/>
      </w:divBdr>
    </w:div>
    <w:div w:id="915553006">
      <w:bodyDiv w:val="1"/>
      <w:marLeft w:val="0"/>
      <w:marRight w:val="0"/>
      <w:marTop w:val="0"/>
      <w:marBottom w:val="0"/>
      <w:divBdr>
        <w:top w:val="none" w:sz="0" w:space="0" w:color="auto"/>
        <w:left w:val="none" w:sz="0" w:space="0" w:color="auto"/>
        <w:bottom w:val="none" w:sz="0" w:space="0" w:color="auto"/>
        <w:right w:val="none" w:sz="0" w:space="0" w:color="auto"/>
      </w:divBdr>
    </w:div>
    <w:div w:id="948856899">
      <w:bodyDiv w:val="1"/>
      <w:marLeft w:val="0"/>
      <w:marRight w:val="0"/>
      <w:marTop w:val="0"/>
      <w:marBottom w:val="0"/>
      <w:divBdr>
        <w:top w:val="none" w:sz="0" w:space="0" w:color="auto"/>
        <w:left w:val="none" w:sz="0" w:space="0" w:color="auto"/>
        <w:bottom w:val="none" w:sz="0" w:space="0" w:color="auto"/>
        <w:right w:val="none" w:sz="0" w:space="0" w:color="auto"/>
      </w:divBdr>
    </w:div>
    <w:div w:id="969285701">
      <w:bodyDiv w:val="1"/>
      <w:marLeft w:val="0"/>
      <w:marRight w:val="0"/>
      <w:marTop w:val="0"/>
      <w:marBottom w:val="0"/>
      <w:divBdr>
        <w:top w:val="none" w:sz="0" w:space="0" w:color="auto"/>
        <w:left w:val="none" w:sz="0" w:space="0" w:color="auto"/>
        <w:bottom w:val="none" w:sz="0" w:space="0" w:color="auto"/>
        <w:right w:val="none" w:sz="0" w:space="0" w:color="auto"/>
      </w:divBdr>
    </w:div>
    <w:div w:id="993215618">
      <w:bodyDiv w:val="1"/>
      <w:marLeft w:val="0"/>
      <w:marRight w:val="0"/>
      <w:marTop w:val="0"/>
      <w:marBottom w:val="0"/>
      <w:divBdr>
        <w:top w:val="none" w:sz="0" w:space="0" w:color="auto"/>
        <w:left w:val="none" w:sz="0" w:space="0" w:color="auto"/>
        <w:bottom w:val="none" w:sz="0" w:space="0" w:color="auto"/>
        <w:right w:val="none" w:sz="0" w:space="0" w:color="auto"/>
      </w:divBdr>
      <w:divsChild>
        <w:div w:id="134417078">
          <w:marLeft w:val="0"/>
          <w:marRight w:val="0"/>
          <w:marTop w:val="0"/>
          <w:marBottom w:val="0"/>
          <w:divBdr>
            <w:top w:val="none" w:sz="0" w:space="0" w:color="auto"/>
            <w:left w:val="none" w:sz="0" w:space="0" w:color="auto"/>
            <w:bottom w:val="none" w:sz="0" w:space="0" w:color="auto"/>
            <w:right w:val="none" w:sz="0" w:space="0" w:color="auto"/>
          </w:divBdr>
          <w:divsChild>
            <w:div w:id="326860394">
              <w:marLeft w:val="0"/>
              <w:marRight w:val="0"/>
              <w:marTop w:val="0"/>
              <w:marBottom w:val="0"/>
              <w:divBdr>
                <w:top w:val="none" w:sz="0" w:space="0" w:color="auto"/>
                <w:left w:val="none" w:sz="0" w:space="0" w:color="auto"/>
                <w:bottom w:val="none" w:sz="0" w:space="0" w:color="auto"/>
                <w:right w:val="none" w:sz="0" w:space="0" w:color="auto"/>
              </w:divBdr>
            </w:div>
            <w:div w:id="280067998">
              <w:marLeft w:val="240"/>
              <w:marRight w:val="0"/>
              <w:marTop w:val="0"/>
              <w:marBottom w:val="0"/>
              <w:divBdr>
                <w:top w:val="none" w:sz="0" w:space="0" w:color="auto"/>
                <w:left w:val="none" w:sz="0" w:space="0" w:color="auto"/>
                <w:bottom w:val="none" w:sz="0" w:space="0" w:color="auto"/>
                <w:right w:val="none" w:sz="0" w:space="0" w:color="auto"/>
              </w:divBdr>
              <w:divsChild>
                <w:div w:id="1441224554">
                  <w:marLeft w:val="0"/>
                  <w:marRight w:val="0"/>
                  <w:marTop w:val="0"/>
                  <w:marBottom w:val="0"/>
                  <w:divBdr>
                    <w:top w:val="none" w:sz="0" w:space="0" w:color="auto"/>
                    <w:left w:val="none" w:sz="0" w:space="0" w:color="auto"/>
                    <w:bottom w:val="none" w:sz="0" w:space="0" w:color="auto"/>
                    <w:right w:val="none" w:sz="0" w:space="0" w:color="auto"/>
                  </w:divBdr>
                </w:div>
                <w:div w:id="701173636">
                  <w:marLeft w:val="0"/>
                  <w:marRight w:val="0"/>
                  <w:marTop w:val="0"/>
                  <w:marBottom w:val="0"/>
                  <w:divBdr>
                    <w:top w:val="none" w:sz="0" w:space="0" w:color="auto"/>
                    <w:left w:val="none" w:sz="0" w:space="0" w:color="auto"/>
                    <w:bottom w:val="none" w:sz="0" w:space="0" w:color="auto"/>
                    <w:right w:val="none" w:sz="0" w:space="0" w:color="auto"/>
                  </w:divBdr>
                </w:div>
                <w:div w:id="1146581461">
                  <w:marLeft w:val="0"/>
                  <w:marRight w:val="0"/>
                  <w:marTop w:val="0"/>
                  <w:marBottom w:val="0"/>
                  <w:divBdr>
                    <w:top w:val="none" w:sz="0" w:space="0" w:color="auto"/>
                    <w:left w:val="none" w:sz="0" w:space="0" w:color="auto"/>
                    <w:bottom w:val="none" w:sz="0" w:space="0" w:color="auto"/>
                    <w:right w:val="none" w:sz="0" w:space="0" w:color="auto"/>
                  </w:divBdr>
                </w:div>
                <w:div w:id="844631856">
                  <w:marLeft w:val="0"/>
                  <w:marRight w:val="0"/>
                  <w:marTop w:val="0"/>
                  <w:marBottom w:val="0"/>
                  <w:divBdr>
                    <w:top w:val="none" w:sz="0" w:space="0" w:color="auto"/>
                    <w:left w:val="none" w:sz="0" w:space="0" w:color="auto"/>
                    <w:bottom w:val="none" w:sz="0" w:space="0" w:color="auto"/>
                    <w:right w:val="none" w:sz="0" w:space="0" w:color="auto"/>
                  </w:divBdr>
                </w:div>
                <w:div w:id="1087117258">
                  <w:marLeft w:val="0"/>
                  <w:marRight w:val="0"/>
                  <w:marTop w:val="0"/>
                  <w:marBottom w:val="0"/>
                  <w:divBdr>
                    <w:top w:val="none" w:sz="0" w:space="0" w:color="auto"/>
                    <w:left w:val="none" w:sz="0" w:space="0" w:color="auto"/>
                    <w:bottom w:val="none" w:sz="0" w:space="0" w:color="auto"/>
                    <w:right w:val="none" w:sz="0" w:space="0" w:color="auto"/>
                  </w:divBdr>
                </w:div>
                <w:div w:id="1068847841">
                  <w:marLeft w:val="0"/>
                  <w:marRight w:val="0"/>
                  <w:marTop w:val="0"/>
                  <w:marBottom w:val="0"/>
                  <w:divBdr>
                    <w:top w:val="none" w:sz="0" w:space="0" w:color="auto"/>
                    <w:left w:val="none" w:sz="0" w:space="0" w:color="auto"/>
                    <w:bottom w:val="none" w:sz="0" w:space="0" w:color="auto"/>
                    <w:right w:val="none" w:sz="0" w:space="0" w:color="auto"/>
                  </w:divBdr>
                </w:div>
                <w:div w:id="715423651">
                  <w:marLeft w:val="0"/>
                  <w:marRight w:val="0"/>
                  <w:marTop w:val="0"/>
                  <w:marBottom w:val="0"/>
                  <w:divBdr>
                    <w:top w:val="none" w:sz="0" w:space="0" w:color="auto"/>
                    <w:left w:val="none" w:sz="0" w:space="0" w:color="auto"/>
                    <w:bottom w:val="none" w:sz="0" w:space="0" w:color="auto"/>
                    <w:right w:val="none" w:sz="0" w:space="0" w:color="auto"/>
                  </w:divBdr>
                </w:div>
                <w:div w:id="1165516218">
                  <w:marLeft w:val="0"/>
                  <w:marRight w:val="0"/>
                  <w:marTop w:val="0"/>
                  <w:marBottom w:val="0"/>
                  <w:divBdr>
                    <w:top w:val="none" w:sz="0" w:space="0" w:color="auto"/>
                    <w:left w:val="none" w:sz="0" w:space="0" w:color="auto"/>
                    <w:bottom w:val="none" w:sz="0" w:space="0" w:color="auto"/>
                    <w:right w:val="none" w:sz="0" w:space="0" w:color="auto"/>
                  </w:divBdr>
                </w:div>
                <w:div w:id="1184708927">
                  <w:marLeft w:val="0"/>
                  <w:marRight w:val="0"/>
                  <w:marTop w:val="0"/>
                  <w:marBottom w:val="0"/>
                  <w:divBdr>
                    <w:top w:val="none" w:sz="0" w:space="0" w:color="auto"/>
                    <w:left w:val="none" w:sz="0" w:space="0" w:color="auto"/>
                    <w:bottom w:val="none" w:sz="0" w:space="0" w:color="auto"/>
                    <w:right w:val="none" w:sz="0" w:space="0" w:color="auto"/>
                  </w:divBdr>
                </w:div>
                <w:div w:id="1265532766">
                  <w:marLeft w:val="0"/>
                  <w:marRight w:val="0"/>
                  <w:marTop w:val="0"/>
                  <w:marBottom w:val="0"/>
                  <w:divBdr>
                    <w:top w:val="none" w:sz="0" w:space="0" w:color="auto"/>
                    <w:left w:val="none" w:sz="0" w:space="0" w:color="auto"/>
                    <w:bottom w:val="none" w:sz="0" w:space="0" w:color="auto"/>
                    <w:right w:val="none" w:sz="0" w:space="0" w:color="auto"/>
                  </w:divBdr>
                </w:div>
                <w:div w:id="1479415621">
                  <w:marLeft w:val="0"/>
                  <w:marRight w:val="0"/>
                  <w:marTop w:val="0"/>
                  <w:marBottom w:val="0"/>
                  <w:divBdr>
                    <w:top w:val="none" w:sz="0" w:space="0" w:color="auto"/>
                    <w:left w:val="none" w:sz="0" w:space="0" w:color="auto"/>
                    <w:bottom w:val="none" w:sz="0" w:space="0" w:color="auto"/>
                    <w:right w:val="none" w:sz="0" w:space="0" w:color="auto"/>
                  </w:divBdr>
                </w:div>
                <w:div w:id="992442123">
                  <w:marLeft w:val="0"/>
                  <w:marRight w:val="0"/>
                  <w:marTop w:val="0"/>
                  <w:marBottom w:val="0"/>
                  <w:divBdr>
                    <w:top w:val="none" w:sz="0" w:space="0" w:color="auto"/>
                    <w:left w:val="none" w:sz="0" w:space="0" w:color="auto"/>
                    <w:bottom w:val="none" w:sz="0" w:space="0" w:color="auto"/>
                    <w:right w:val="none" w:sz="0" w:space="0" w:color="auto"/>
                  </w:divBdr>
                </w:div>
                <w:div w:id="32391643">
                  <w:marLeft w:val="0"/>
                  <w:marRight w:val="0"/>
                  <w:marTop w:val="0"/>
                  <w:marBottom w:val="0"/>
                  <w:divBdr>
                    <w:top w:val="none" w:sz="0" w:space="0" w:color="auto"/>
                    <w:left w:val="none" w:sz="0" w:space="0" w:color="auto"/>
                    <w:bottom w:val="none" w:sz="0" w:space="0" w:color="auto"/>
                    <w:right w:val="none" w:sz="0" w:space="0" w:color="auto"/>
                  </w:divBdr>
                </w:div>
                <w:div w:id="308437344">
                  <w:marLeft w:val="0"/>
                  <w:marRight w:val="0"/>
                  <w:marTop w:val="0"/>
                  <w:marBottom w:val="0"/>
                  <w:divBdr>
                    <w:top w:val="none" w:sz="0" w:space="0" w:color="auto"/>
                    <w:left w:val="none" w:sz="0" w:space="0" w:color="auto"/>
                    <w:bottom w:val="none" w:sz="0" w:space="0" w:color="auto"/>
                    <w:right w:val="none" w:sz="0" w:space="0" w:color="auto"/>
                  </w:divBdr>
                </w:div>
                <w:div w:id="1419667917">
                  <w:marLeft w:val="0"/>
                  <w:marRight w:val="0"/>
                  <w:marTop w:val="0"/>
                  <w:marBottom w:val="0"/>
                  <w:divBdr>
                    <w:top w:val="none" w:sz="0" w:space="0" w:color="auto"/>
                    <w:left w:val="none" w:sz="0" w:space="0" w:color="auto"/>
                    <w:bottom w:val="none" w:sz="0" w:space="0" w:color="auto"/>
                    <w:right w:val="none" w:sz="0" w:space="0" w:color="auto"/>
                  </w:divBdr>
                </w:div>
                <w:div w:id="145587856">
                  <w:marLeft w:val="0"/>
                  <w:marRight w:val="0"/>
                  <w:marTop w:val="0"/>
                  <w:marBottom w:val="0"/>
                  <w:divBdr>
                    <w:top w:val="none" w:sz="0" w:space="0" w:color="auto"/>
                    <w:left w:val="none" w:sz="0" w:space="0" w:color="auto"/>
                    <w:bottom w:val="none" w:sz="0" w:space="0" w:color="auto"/>
                    <w:right w:val="none" w:sz="0" w:space="0" w:color="auto"/>
                  </w:divBdr>
                </w:div>
              </w:divsChild>
            </w:div>
            <w:div w:id="2065253761">
              <w:marLeft w:val="0"/>
              <w:marRight w:val="0"/>
              <w:marTop w:val="0"/>
              <w:marBottom w:val="0"/>
              <w:divBdr>
                <w:top w:val="none" w:sz="0" w:space="0" w:color="auto"/>
                <w:left w:val="none" w:sz="0" w:space="0" w:color="auto"/>
                <w:bottom w:val="none" w:sz="0" w:space="0" w:color="auto"/>
                <w:right w:val="none" w:sz="0" w:space="0" w:color="auto"/>
              </w:divBdr>
            </w:div>
          </w:divsChild>
        </w:div>
        <w:div w:id="572158575">
          <w:marLeft w:val="0"/>
          <w:marRight w:val="0"/>
          <w:marTop w:val="0"/>
          <w:marBottom w:val="0"/>
          <w:divBdr>
            <w:top w:val="none" w:sz="0" w:space="0" w:color="auto"/>
            <w:left w:val="none" w:sz="0" w:space="0" w:color="auto"/>
            <w:bottom w:val="none" w:sz="0" w:space="0" w:color="auto"/>
            <w:right w:val="none" w:sz="0" w:space="0" w:color="auto"/>
          </w:divBdr>
          <w:divsChild>
            <w:div w:id="1913536842">
              <w:marLeft w:val="0"/>
              <w:marRight w:val="0"/>
              <w:marTop w:val="0"/>
              <w:marBottom w:val="0"/>
              <w:divBdr>
                <w:top w:val="none" w:sz="0" w:space="0" w:color="auto"/>
                <w:left w:val="none" w:sz="0" w:space="0" w:color="auto"/>
                <w:bottom w:val="none" w:sz="0" w:space="0" w:color="auto"/>
                <w:right w:val="none" w:sz="0" w:space="0" w:color="auto"/>
              </w:divBdr>
            </w:div>
            <w:div w:id="1427995362">
              <w:marLeft w:val="240"/>
              <w:marRight w:val="0"/>
              <w:marTop w:val="0"/>
              <w:marBottom w:val="0"/>
              <w:divBdr>
                <w:top w:val="none" w:sz="0" w:space="0" w:color="auto"/>
                <w:left w:val="none" w:sz="0" w:space="0" w:color="auto"/>
                <w:bottom w:val="none" w:sz="0" w:space="0" w:color="auto"/>
                <w:right w:val="none" w:sz="0" w:space="0" w:color="auto"/>
              </w:divBdr>
              <w:divsChild>
                <w:div w:id="1560284962">
                  <w:marLeft w:val="0"/>
                  <w:marRight w:val="0"/>
                  <w:marTop w:val="0"/>
                  <w:marBottom w:val="0"/>
                  <w:divBdr>
                    <w:top w:val="none" w:sz="0" w:space="0" w:color="auto"/>
                    <w:left w:val="none" w:sz="0" w:space="0" w:color="auto"/>
                    <w:bottom w:val="none" w:sz="0" w:space="0" w:color="auto"/>
                    <w:right w:val="none" w:sz="0" w:space="0" w:color="auto"/>
                  </w:divBdr>
                </w:div>
                <w:div w:id="557670742">
                  <w:marLeft w:val="0"/>
                  <w:marRight w:val="0"/>
                  <w:marTop w:val="0"/>
                  <w:marBottom w:val="0"/>
                  <w:divBdr>
                    <w:top w:val="none" w:sz="0" w:space="0" w:color="auto"/>
                    <w:left w:val="none" w:sz="0" w:space="0" w:color="auto"/>
                    <w:bottom w:val="none" w:sz="0" w:space="0" w:color="auto"/>
                    <w:right w:val="none" w:sz="0" w:space="0" w:color="auto"/>
                  </w:divBdr>
                </w:div>
                <w:div w:id="967972756">
                  <w:marLeft w:val="0"/>
                  <w:marRight w:val="0"/>
                  <w:marTop w:val="0"/>
                  <w:marBottom w:val="0"/>
                  <w:divBdr>
                    <w:top w:val="none" w:sz="0" w:space="0" w:color="auto"/>
                    <w:left w:val="none" w:sz="0" w:space="0" w:color="auto"/>
                    <w:bottom w:val="none" w:sz="0" w:space="0" w:color="auto"/>
                    <w:right w:val="none" w:sz="0" w:space="0" w:color="auto"/>
                  </w:divBdr>
                </w:div>
                <w:div w:id="173810135">
                  <w:marLeft w:val="0"/>
                  <w:marRight w:val="0"/>
                  <w:marTop w:val="0"/>
                  <w:marBottom w:val="0"/>
                  <w:divBdr>
                    <w:top w:val="none" w:sz="0" w:space="0" w:color="auto"/>
                    <w:left w:val="none" w:sz="0" w:space="0" w:color="auto"/>
                    <w:bottom w:val="none" w:sz="0" w:space="0" w:color="auto"/>
                    <w:right w:val="none" w:sz="0" w:space="0" w:color="auto"/>
                  </w:divBdr>
                </w:div>
                <w:div w:id="986394830">
                  <w:marLeft w:val="0"/>
                  <w:marRight w:val="0"/>
                  <w:marTop w:val="0"/>
                  <w:marBottom w:val="0"/>
                  <w:divBdr>
                    <w:top w:val="none" w:sz="0" w:space="0" w:color="auto"/>
                    <w:left w:val="none" w:sz="0" w:space="0" w:color="auto"/>
                    <w:bottom w:val="none" w:sz="0" w:space="0" w:color="auto"/>
                    <w:right w:val="none" w:sz="0" w:space="0" w:color="auto"/>
                  </w:divBdr>
                </w:div>
                <w:div w:id="1455372039">
                  <w:marLeft w:val="0"/>
                  <w:marRight w:val="0"/>
                  <w:marTop w:val="0"/>
                  <w:marBottom w:val="0"/>
                  <w:divBdr>
                    <w:top w:val="none" w:sz="0" w:space="0" w:color="auto"/>
                    <w:left w:val="none" w:sz="0" w:space="0" w:color="auto"/>
                    <w:bottom w:val="none" w:sz="0" w:space="0" w:color="auto"/>
                    <w:right w:val="none" w:sz="0" w:space="0" w:color="auto"/>
                  </w:divBdr>
                </w:div>
                <w:div w:id="853154745">
                  <w:marLeft w:val="0"/>
                  <w:marRight w:val="0"/>
                  <w:marTop w:val="0"/>
                  <w:marBottom w:val="0"/>
                  <w:divBdr>
                    <w:top w:val="none" w:sz="0" w:space="0" w:color="auto"/>
                    <w:left w:val="none" w:sz="0" w:space="0" w:color="auto"/>
                    <w:bottom w:val="none" w:sz="0" w:space="0" w:color="auto"/>
                    <w:right w:val="none" w:sz="0" w:space="0" w:color="auto"/>
                  </w:divBdr>
                </w:div>
                <w:div w:id="632906729">
                  <w:marLeft w:val="0"/>
                  <w:marRight w:val="0"/>
                  <w:marTop w:val="0"/>
                  <w:marBottom w:val="0"/>
                  <w:divBdr>
                    <w:top w:val="none" w:sz="0" w:space="0" w:color="auto"/>
                    <w:left w:val="none" w:sz="0" w:space="0" w:color="auto"/>
                    <w:bottom w:val="none" w:sz="0" w:space="0" w:color="auto"/>
                    <w:right w:val="none" w:sz="0" w:space="0" w:color="auto"/>
                  </w:divBdr>
                </w:div>
                <w:div w:id="2015257636">
                  <w:marLeft w:val="0"/>
                  <w:marRight w:val="0"/>
                  <w:marTop w:val="0"/>
                  <w:marBottom w:val="0"/>
                  <w:divBdr>
                    <w:top w:val="none" w:sz="0" w:space="0" w:color="auto"/>
                    <w:left w:val="none" w:sz="0" w:space="0" w:color="auto"/>
                    <w:bottom w:val="none" w:sz="0" w:space="0" w:color="auto"/>
                    <w:right w:val="none" w:sz="0" w:space="0" w:color="auto"/>
                  </w:divBdr>
                </w:div>
                <w:div w:id="1875534004">
                  <w:marLeft w:val="0"/>
                  <w:marRight w:val="0"/>
                  <w:marTop w:val="0"/>
                  <w:marBottom w:val="0"/>
                  <w:divBdr>
                    <w:top w:val="none" w:sz="0" w:space="0" w:color="auto"/>
                    <w:left w:val="none" w:sz="0" w:space="0" w:color="auto"/>
                    <w:bottom w:val="none" w:sz="0" w:space="0" w:color="auto"/>
                    <w:right w:val="none" w:sz="0" w:space="0" w:color="auto"/>
                  </w:divBdr>
                </w:div>
                <w:div w:id="1826967373">
                  <w:marLeft w:val="0"/>
                  <w:marRight w:val="0"/>
                  <w:marTop w:val="0"/>
                  <w:marBottom w:val="0"/>
                  <w:divBdr>
                    <w:top w:val="none" w:sz="0" w:space="0" w:color="auto"/>
                    <w:left w:val="none" w:sz="0" w:space="0" w:color="auto"/>
                    <w:bottom w:val="none" w:sz="0" w:space="0" w:color="auto"/>
                    <w:right w:val="none" w:sz="0" w:space="0" w:color="auto"/>
                  </w:divBdr>
                </w:div>
                <w:div w:id="1462923164">
                  <w:marLeft w:val="0"/>
                  <w:marRight w:val="0"/>
                  <w:marTop w:val="0"/>
                  <w:marBottom w:val="0"/>
                  <w:divBdr>
                    <w:top w:val="none" w:sz="0" w:space="0" w:color="auto"/>
                    <w:left w:val="none" w:sz="0" w:space="0" w:color="auto"/>
                    <w:bottom w:val="none" w:sz="0" w:space="0" w:color="auto"/>
                    <w:right w:val="none" w:sz="0" w:space="0" w:color="auto"/>
                  </w:divBdr>
                </w:div>
                <w:div w:id="1868786365">
                  <w:marLeft w:val="0"/>
                  <w:marRight w:val="0"/>
                  <w:marTop w:val="0"/>
                  <w:marBottom w:val="0"/>
                  <w:divBdr>
                    <w:top w:val="none" w:sz="0" w:space="0" w:color="auto"/>
                    <w:left w:val="none" w:sz="0" w:space="0" w:color="auto"/>
                    <w:bottom w:val="none" w:sz="0" w:space="0" w:color="auto"/>
                    <w:right w:val="none" w:sz="0" w:space="0" w:color="auto"/>
                  </w:divBdr>
                </w:div>
                <w:div w:id="1776439632">
                  <w:marLeft w:val="0"/>
                  <w:marRight w:val="0"/>
                  <w:marTop w:val="0"/>
                  <w:marBottom w:val="0"/>
                  <w:divBdr>
                    <w:top w:val="none" w:sz="0" w:space="0" w:color="auto"/>
                    <w:left w:val="none" w:sz="0" w:space="0" w:color="auto"/>
                    <w:bottom w:val="none" w:sz="0" w:space="0" w:color="auto"/>
                    <w:right w:val="none" w:sz="0" w:space="0" w:color="auto"/>
                  </w:divBdr>
                </w:div>
                <w:div w:id="244187240">
                  <w:marLeft w:val="0"/>
                  <w:marRight w:val="0"/>
                  <w:marTop w:val="0"/>
                  <w:marBottom w:val="0"/>
                  <w:divBdr>
                    <w:top w:val="none" w:sz="0" w:space="0" w:color="auto"/>
                    <w:left w:val="none" w:sz="0" w:space="0" w:color="auto"/>
                    <w:bottom w:val="none" w:sz="0" w:space="0" w:color="auto"/>
                    <w:right w:val="none" w:sz="0" w:space="0" w:color="auto"/>
                  </w:divBdr>
                </w:div>
                <w:div w:id="196741393">
                  <w:marLeft w:val="0"/>
                  <w:marRight w:val="0"/>
                  <w:marTop w:val="0"/>
                  <w:marBottom w:val="0"/>
                  <w:divBdr>
                    <w:top w:val="none" w:sz="0" w:space="0" w:color="auto"/>
                    <w:left w:val="none" w:sz="0" w:space="0" w:color="auto"/>
                    <w:bottom w:val="none" w:sz="0" w:space="0" w:color="auto"/>
                    <w:right w:val="none" w:sz="0" w:space="0" w:color="auto"/>
                  </w:divBdr>
                </w:div>
              </w:divsChild>
            </w:div>
            <w:div w:id="14183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51">
      <w:bodyDiv w:val="1"/>
      <w:marLeft w:val="0"/>
      <w:marRight w:val="0"/>
      <w:marTop w:val="0"/>
      <w:marBottom w:val="0"/>
      <w:divBdr>
        <w:top w:val="none" w:sz="0" w:space="0" w:color="auto"/>
        <w:left w:val="none" w:sz="0" w:space="0" w:color="auto"/>
        <w:bottom w:val="none" w:sz="0" w:space="0" w:color="auto"/>
        <w:right w:val="none" w:sz="0" w:space="0" w:color="auto"/>
      </w:divBdr>
      <w:divsChild>
        <w:div w:id="150951298">
          <w:marLeft w:val="240"/>
          <w:marRight w:val="0"/>
          <w:marTop w:val="0"/>
          <w:marBottom w:val="0"/>
          <w:divBdr>
            <w:top w:val="none" w:sz="0" w:space="0" w:color="auto"/>
            <w:left w:val="none" w:sz="0" w:space="0" w:color="auto"/>
            <w:bottom w:val="none" w:sz="0" w:space="0" w:color="auto"/>
            <w:right w:val="none" w:sz="0" w:space="0" w:color="auto"/>
          </w:divBdr>
          <w:divsChild>
            <w:div w:id="440881213">
              <w:marLeft w:val="0"/>
              <w:marRight w:val="0"/>
              <w:marTop w:val="0"/>
              <w:marBottom w:val="0"/>
              <w:divBdr>
                <w:top w:val="none" w:sz="0" w:space="0" w:color="auto"/>
                <w:left w:val="none" w:sz="0" w:space="0" w:color="auto"/>
                <w:bottom w:val="none" w:sz="0" w:space="0" w:color="auto"/>
                <w:right w:val="none" w:sz="0" w:space="0" w:color="auto"/>
              </w:divBdr>
            </w:div>
            <w:div w:id="1215969800">
              <w:marLeft w:val="0"/>
              <w:marRight w:val="0"/>
              <w:marTop w:val="0"/>
              <w:marBottom w:val="0"/>
              <w:divBdr>
                <w:top w:val="none" w:sz="0" w:space="0" w:color="auto"/>
                <w:left w:val="none" w:sz="0" w:space="0" w:color="auto"/>
                <w:bottom w:val="none" w:sz="0" w:space="0" w:color="auto"/>
                <w:right w:val="none" w:sz="0" w:space="0" w:color="auto"/>
              </w:divBdr>
            </w:div>
            <w:div w:id="1854034446">
              <w:marLeft w:val="0"/>
              <w:marRight w:val="0"/>
              <w:marTop w:val="0"/>
              <w:marBottom w:val="0"/>
              <w:divBdr>
                <w:top w:val="none" w:sz="0" w:space="0" w:color="auto"/>
                <w:left w:val="none" w:sz="0" w:space="0" w:color="auto"/>
                <w:bottom w:val="none" w:sz="0" w:space="0" w:color="auto"/>
                <w:right w:val="none" w:sz="0" w:space="0" w:color="auto"/>
              </w:divBdr>
            </w:div>
            <w:div w:id="59448134">
              <w:marLeft w:val="0"/>
              <w:marRight w:val="0"/>
              <w:marTop w:val="0"/>
              <w:marBottom w:val="0"/>
              <w:divBdr>
                <w:top w:val="none" w:sz="0" w:space="0" w:color="auto"/>
                <w:left w:val="none" w:sz="0" w:space="0" w:color="auto"/>
                <w:bottom w:val="none" w:sz="0" w:space="0" w:color="auto"/>
                <w:right w:val="none" w:sz="0" w:space="0" w:color="auto"/>
              </w:divBdr>
            </w:div>
            <w:div w:id="1512647115">
              <w:marLeft w:val="0"/>
              <w:marRight w:val="0"/>
              <w:marTop w:val="0"/>
              <w:marBottom w:val="0"/>
              <w:divBdr>
                <w:top w:val="none" w:sz="0" w:space="0" w:color="auto"/>
                <w:left w:val="none" w:sz="0" w:space="0" w:color="auto"/>
                <w:bottom w:val="none" w:sz="0" w:space="0" w:color="auto"/>
                <w:right w:val="none" w:sz="0" w:space="0" w:color="auto"/>
              </w:divBdr>
            </w:div>
            <w:div w:id="1965622404">
              <w:marLeft w:val="0"/>
              <w:marRight w:val="0"/>
              <w:marTop w:val="0"/>
              <w:marBottom w:val="0"/>
              <w:divBdr>
                <w:top w:val="none" w:sz="0" w:space="0" w:color="auto"/>
                <w:left w:val="none" w:sz="0" w:space="0" w:color="auto"/>
                <w:bottom w:val="none" w:sz="0" w:space="0" w:color="auto"/>
                <w:right w:val="none" w:sz="0" w:space="0" w:color="auto"/>
              </w:divBdr>
            </w:div>
            <w:div w:id="627859909">
              <w:marLeft w:val="0"/>
              <w:marRight w:val="0"/>
              <w:marTop w:val="0"/>
              <w:marBottom w:val="0"/>
              <w:divBdr>
                <w:top w:val="none" w:sz="0" w:space="0" w:color="auto"/>
                <w:left w:val="none" w:sz="0" w:space="0" w:color="auto"/>
                <w:bottom w:val="none" w:sz="0" w:space="0" w:color="auto"/>
                <w:right w:val="none" w:sz="0" w:space="0" w:color="auto"/>
              </w:divBdr>
              <w:divsChild>
                <w:div w:id="417210261">
                  <w:marLeft w:val="0"/>
                  <w:marRight w:val="0"/>
                  <w:marTop w:val="0"/>
                  <w:marBottom w:val="0"/>
                  <w:divBdr>
                    <w:top w:val="none" w:sz="0" w:space="0" w:color="auto"/>
                    <w:left w:val="none" w:sz="0" w:space="0" w:color="auto"/>
                    <w:bottom w:val="none" w:sz="0" w:space="0" w:color="auto"/>
                    <w:right w:val="none" w:sz="0" w:space="0" w:color="auto"/>
                  </w:divBdr>
                  <w:divsChild>
                    <w:div w:id="1209993849">
                      <w:marLeft w:val="0"/>
                      <w:marRight w:val="0"/>
                      <w:marTop w:val="0"/>
                      <w:marBottom w:val="0"/>
                      <w:divBdr>
                        <w:top w:val="none" w:sz="0" w:space="0" w:color="auto"/>
                        <w:left w:val="none" w:sz="0" w:space="0" w:color="auto"/>
                        <w:bottom w:val="none" w:sz="0" w:space="0" w:color="auto"/>
                        <w:right w:val="none" w:sz="0" w:space="0" w:color="auto"/>
                      </w:divBdr>
                    </w:div>
                    <w:div w:id="1026444407">
                      <w:marLeft w:val="240"/>
                      <w:marRight w:val="0"/>
                      <w:marTop w:val="0"/>
                      <w:marBottom w:val="0"/>
                      <w:divBdr>
                        <w:top w:val="none" w:sz="0" w:space="0" w:color="auto"/>
                        <w:left w:val="none" w:sz="0" w:space="0" w:color="auto"/>
                        <w:bottom w:val="none" w:sz="0" w:space="0" w:color="auto"/>
                        <w:right w:val="none" w:sz="0" w:space="0" w:color="auto"/>
                      </w:divBdr>
                    </w:div>
                    <w:div w:id="1262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1607">
              <w:marLeft w:val="0"/>
              <w:marRight w:val="0"/>
              <w:marTop w:val="0"/>
              <w:marBottom w:val="0"/>
              <w:divBdr>
                <w:top w:val="none" w:sz="0" w:space="0" w:color="auto"/>
                <w:left w:val="none" w:sz="0" w:space="0" w:color="auto"/>
                <w:bottom w:val="none" w:sz="0" w:space="0" w:color="auto"/>
                <w:right w:val="none" w:sz="0" w:space="0" w:color="auto"/>
              </w:divBdr>
            </w:div>
            <w:div w:id="1014844970">
              <w:marLeft w:val="0"/>
              <w:marRight w:val="0"/>
              <w:marTop w:val="0"/>
              <w:marBottom w:val="0"/>
              <w:divBdr>
                <w:top w:val="none" w:sz="0" w:space="0" w:color="auto"/>
                <w:left w:val="none" w:sz="0" w:space="0" w:color="auto"/>
                <w:bottom w:val="none" w:sz="0" w:space="0" w:color="auto"/>
                <w:right w:val="none" w:sz="0" w:space="0" w:color="auto"/>
              </w:divBdr>
            </w:div>
            <w:div w:id="1899591362">
              <w:marLeft w:val="0"/>
              <w:marRight w:val="0"/>
              <w:marTop w:val="0"/>
              <w:marBottom w:val="0"/>
              <w:divBdr>
                <w:top w:val="none" w:sz="0" w:space="0" w:color="auto"/>
                <w:left w:val="none" w:sz="0" w:space="0" w:color="auto"/>
                <w:bottom w:val="none" w:sz="0" w:space="0" w:color="auto"/>
                <w:right w:val="none" w:sz="0" w:space="0" w:color="auto"/>
              </w:divBdr>
              <w:divsChild>
                <w:div w:id="2089109472">
                  <w:marLeft w:val="0"/>
                  <w:marRight w:val="0"/>
                  <w:marTop w:val="0"/>
                  <w:marBottom w:val="0"/>
                  <w:divBdr>
                    <w:top w:val="none" w:sz="0" w:space="0" w:color="auto"/>
                    <w:left w:val="none" w:sz="0" w:space="0" w:color="auto"/>
                    <w:bottom w:val="none" w:sz="0" w:space="0" w:color="auto"/>
                    <w:right w:val="none" w:sz="0" w:space="0" w:color="auto"/>
                  </w:divBdr>
                  <w:divsChild>
                    <w:div w:id="1184513327">
                      <w:marLeft w:val="0"/>
                      <w:marRight w:val="0"/>
                      <w:marTop w:val="0"/>
                      <w:marBottom w:val="0"/>
                      <w:divBdr>
                        <w:top w:val="none" w:sz="0" w:space="0" w:color="auto"/>
                        <w:left w:val="none" w:sz="0" w:space="0" w:color="auto"/>
                        <w:bottom w:val="none" w:sz="0" w:space="0" w:color="auto"/>
                        <w:right w:val="none" w:sz="0" w:space="0" w:color="auto"/>
                      </w:divBdr>
                    </w:div>
                    <w:div w:id="1595824397">
                      <w:marLeft w:val="240"/>
                      <w:marRight w:val="0"/>
                      <w:marTop w:val="0"/>
                      <w:marBottom w:val="0"/>
                      <w:divBdr>
                        <w:top w:val="none" w:sz="0" w:space="0" w:color="auto"/>
                        <w:left w:val="none" w:sz="0" w:space="0" w:color="auto"/>
                        <w:bottom w:val="none" w:sz="0" w:space="0" w:color="auto"/>
                        <w:right w:val="none" w:sz="0" w:space="0" w:color="auto"/>
                      </w:divBdr>
                    </w:div>
                    <w:div w:id="20972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90076">
          <w:marLeft w:val="0"/>
          <w:marRight w:val="0"/>
          <w:marTop w:val="0"/>
          <w:marBottom w:val="0"/>
          <w:divBdr>
            <w:top w:val="none" w:sz="0" w:space="0" w:color="auto"/>
            <w:left w:val="none" w:sz="0" w:space="0" w:color="auto"/>
            <w:bottom w:val="none" w:sz="0" w:space="0" w:color="auto"/>
            <w:right w:val="none" w:sz="0" w:space="0" w:color="auto"/>
          </w:divBdr>
        </w:div>
      </w:divsChild>
    </w:div>
    <w:div w:id="1069569885">
      <w:bodyDiv w:val="1"/>
      <w:marLeft w:val="0"/>
      <w:marRight w:val="0"/>
      <w:marTop w:val="0"/>
      <w:marBottom w:val="0"/>
      <w:divBdr>
        <w:top w:val="none" w:sz="0" w:space="0" w:color="auto"/>
        <w:left w:val="none" w:sz="0" w:space="0" w:color="auto"/>
        <w:bottom w:val="none" w:sz="0" w:space="0" w:color="auto"/>
        <w:right w:val="none" w:sz="0" w:space="0" w:color="auto"/>
      </w:divBdr>
    </w:div>
    <w:div w:id="1076168031">
      <w:bodyDiv w:val="1"/>
      <w:marLeft w:val="0"/>
      <w:marRight w:val="0"/>
      <w:marTop w:val="0"/>
      <w:marBottom w:val="0"/>
      <w:divBdr>
        <w:top w:val="none" w:sz="0" w:space="0" w:color="auto"/>
        <w:left w:val="none" w:sz="0" w:space="0" w:color="auto"/>
        <w:bottom w:val="none" w:sz="0" w:space="0" w:color="auto"/>
        <w:right w:val="none" w:sz="0" w:space="0" w:color="auto"/>
      </w:divBdr>
    </w:div>
    <w:div w:id="1245920929">
      <w:bodyDiv w:val="1"/>
      <w:marLeft w:val="0"/>
      <w:marRight w:val="0"/>
      <w:marTop w:val="0"/>
      <w:marBottom w:val="0"/>
      <w:divBdr>
        <w:top w:val="none" w:sz="0" w:space="0" w:color="auto"/>
        <w:left w:val="none" w:sz="0" w:space="0" w:color="auto"/>
        <w:bottom w:val="none" w:sz="0" w:space="0" w:color="auto"/>
        <w:right w:val="none" w:sz="0" w:space="0" w:color="auto"/>
      </w:divBdr>
    </w:div>
    <w:div w:id="1452240520">
      <w:bodyDiv w:val="1"/>
      <w:marLeft w:val="0"/>
      <w:marRight w:val="0"/>
      <w:marTop w:val="0"/>
      <w:marBottom w:val="0"/>
      <w:divBdr>
        <w:top w:val="none" w:sz="0" w:space="0" w:color="auto"/>
        <w:left w:val="none" w:sz="0" w:space="0" w:color="auto"/>
        <w:bottom w:val="none" w:sz="0" w:space="0" w:color="auto"/>
        <w:right w:val="none" w:sz="0" w:space="0" w:color="auto"/>
      </w:divBdr>
    </w:div>
    <w:div w:id="1490488261">
      <w:bodyDiv w:val="1"/>
      <w:marLeft w:val="0"/>
      <w:marRight w:val="0"/>
      <w:marTop w:val="0"/>
      <w:marBottom w:val="0"/>
      <w:divBdr>
        <w:top w:val="none" w:sz="0" w:space="0" w:color="auto"/>
        <w:left w:val="none" w:sz="0" w:space="0" w:color="auto"/>
        <w:bottom w:val="none" w:sz="0" w:space="0" w:color="auto"/>
        <w:right w:val="none" w:sz="0" w:space="0" w:color="auto"/>
      </w:divBdr>
    </w:div>
    <w:div w:id="1554586228">
      <w:bodyDiv w:val="1"/>
      <w:marLeft w:val="0"/>
      <w:marRight w:val="0"/>
      <w:marTop w:val="0"/>
      <w:marBottom w:val="0"/>
      <w:divBdr>
        <w:top w:val="none" w:sz="0" w:space="0" w:color="auto"/>
        <w:left w:val="none" w:sz="0" w:space="0" w:color="auto"/>
        <w:bottom w:val="none" w:sz="0" w:space="0" w:color="auto"/>
        <w:right w:val="none" w:sz="0" w:space="0" w:color="auto"/>
      </w:divBdr>
    </w:div>
    <w:div w:id="1579173865">
      <w:bodyDiv w:val="1"/>
      <w:marLeft w:val="0"/>
      <w:marRight w:val="0"/>
      <w:marTop w:val="0"/>
      <w:marBottom w:val="0"/>
      <w:divBdr>
        <w:top w:val="none" w:sz="0" w:space="0" w:color="auto"/>
        <w:left w:val="none" w:sz="0" w:space="0" w:color="auto"/>
        <w:bottom w:val="none" w:sz="0" w:space="0" w:color="auto"/>
        <w:right w:val="none" w:sz="0" w:space="0" w:color="auto"/>
      </w:divBdr>
    </w:div>
    <w:div w:id="1647734027">
      <w:bodyDiv w:val="1"/>
      <w:marLeft w:val="0"/>
      <w:marRight w:val="0"/>
      <w:marTop w:val="0"/>
      <w:marBottom w:val="0"/>
      <w:divBdr>
        <w:top w:val="none" w:sz="0" w:space="0" w:color="auto"/>
        <w:left w:val="none" w:sz="0" w:space="0" w:color="auto"/>
        <w:bottom w:val="none" w:sz="0" w:space="0" w:color="auto"/>
        <w:right w:val="none" w:sz="0" w:space="0" w:color="auto"/>
      </w:divBdr>
    </w:div>
    <w:div w:id="1689404383">
      <w:bodyDiv w:val="1"/>
      <w:marLeft w:val="0"/>
      <w:marRight w:val="0"/>
      <w:marTop w:val="0"/>
      <w:marBottom w:val="0"/>
      <w:divBdr>
        <w:top w:val="none" w:sz="0" w:space="0" w:color="auto"/>
        <w:left w:val="none" w:sz="0" w:space="0" w:color="auto"/>
        <w:bottom w:val="none" w:sz="0" w:space="0" w:color="auto"/>
        <w:right w:val="none" w:sz="0" w:space="0" w:color="auto"/>
      </w:divBdr>
    </w:div>
    <w:div w:id="1731416418">
      <w:bodyDiv w:val="1"/>
      <w:marLeft w:val="0"/>
      <w:marRight w:val="0"/>
      <w:marTop w:val="0"/>
      <w:marBottom w:val="0"/>
      <w:divBdr>
        <w:top w:val="none" w:sz="0" w:space="0" w:color="auto"/>
        <w:left w:val="none" w:sz="0" w:space="0" w:color="auto"/>
        <w:bottom w:val="none" w:sz="0" w:space="0" w:color="auto"/>
        <w:right w:val="none" w:sz="0" w:space="0" w:color="auto"/>
      </w:divBdr>
    </w:div>
    <w:div w:id="1808009477">
      <w:bodyDiv w:val="1"/>
      <w:marLeft w:val="0"/>
      <w:marRight w:val="0"/>
      <w:marTop w:val="0"/>
      <w:marBottom w:val="0"/>
      <w:divBdr>
        <w:top w:val="none" w:sz="0" w:space="0" w:color="auto"/>
        <w:left w:val="none" w:sz="0" w:space="0" w:color="auto"/>
        <w:bottom w:val="none" w:sz="0" w:space="0" w:color="auto"/>
        <w:right w:val="none" w:sz="0" w:space="0" w:color="auto"/>
      </w:divBdr>
    </w:div>
    <w:div w:id="1929462214">
      <w:bodyDiv w:val="1"/>
      <w:marLeft w:val="0"/>
      <w:marRight w:val="0"/>
      <w:marTop w:val="0"/>
      <w:marBottom w:val="0"/>
      <w:divBdr>
        <w:top w:val="none" w:sz="0" w:space="0" w:color="auto"/>
        <w:left w:val="none" w:sz="0" w:space="0" w:color="auto"/>
        <w:bottom w:val="none" w:sz="0" w:space="0" w:color="auto"/>
        <w:right w:val="none" w:sz="0" w:space="0" w:color="auto"/>
      </w:divBdr>
    </w:div>
    <w:div w:id="1943144090">
      <w:bodyDiv w:val="1"/>
      <w:marLeft w:val="0"/>
      <w:marRight w:val="0"/>
      <w:marTop w:val="0"/>
      <w:marBottom w:val="0"/>
      <w:divBdr>
        <w:top w:val="none" w:sz="0" w:space="0" w:color="auto"/>
        <w:left w:val="none" w:sz="0" w:space="0" w:color="auto"/>
        <w:bottom w:val="none" w:sz="0" w:space="0" w:color="auto"/>
        <w:right w:val="none" w:sz="0" w:space="0" w:color="auto"/>
      </w:divBdr>
    </w:div>
    <w:div w:id="2025090737">
      <w:bodyDiv w:val="1"/>
      <w:marLeft w:val="0"/>
      <w:marRight w:val="0"/>
      <w:marTop w:val="0"/>
      <w:marBottom w:val="0"/>
      <w:divBdr>
        <w:top w:val="none" w:sz="0" w:space="0" w:color="auto"/>
        <w:left w:val="none" w:sz="0" w:space="0" w:color="auto"/>
        <w:bottom w:val="none" w:sz="0" w:space="0" w:color="auto"/>
        <w:right w:val="none" w:sz="0" w:space="0" w:color="auto"/>
      </w:divBdr>
    </w:div>
    <w:div w:id="20443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omments" Target="comments.xml" Id="rId13" /><Relationship Type="http://schemas.openxmlformats.org/officeDocument/2006/relationships/header" Target="header1.xml" Id="rId18"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www.uwe.ac.uk/study/study-support/study-skills/referencing/uwe-bristol-harvard" TargetMode="External" Id="rId17" /><Relationship Type="http://schemas.openxmlformats.org/officeDocument/2006/relationships/customXml" Target="../customXml/item2.xml" Id="rId2" /><Relationship Type="http://schemas.openxmlformats.org/officeDocument/2006/relationships/hyperlink" Target="https://data.gov.hk/en-data/dataset/hk-hkpo-hkpo_ds01-hkpo-mobile-office"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theme" Target="theme/theme1.xml" Id="rId22" /><Relationship Type="http://schemas.openxmlformats.org/officeDocument/2006/relationships/hyperlink" Target="https://www.deepl.com/pro?cta=edit-document" TargetMode="External" Id="R6fff328f8d874cc3" /><Relationship Type="http://schemas.openxmlformats.org/officeDocument/2006/relationships/image" Target="/media/image3.png" Id="R8e55d6c1d2fd4f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1D0D4E4183D642A31D96EBE1E282D9" ma:contentTypeVersion="0" ma:contentTypeDescription="Create a new document." ma:contentTypeScope="" ma:versionID="989e9e6188ddbcfa90a9c91b4ebc1ae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CB216-9A3F-44D6-AD45-1F0111B39512}">
  <ds:schemaRefs>
    <ds:schemaRef ds:uri="http://schemas.microsoft.com/sharepoint/v3/contenttype/forms"/>
  </ds:schemaRefs>
</ds:datastoreItem>
</file>

<file path=customXml/itemProps2.xml><?xml version="1.0" encoding="utf-8"?>
<ds:datastoreItem xmlns:ds="http://schemas.openxmlformats.org/officeDocument/2006/customXml" ds:itemID="{091D0FB4-E524-4B4B-9DBA-299827A00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B4C8443-B020-456E-84F1-9A0788A8C5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493038-D2F7-4000-82CA-79954E66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Assessed Coursework</vt:lpstr>
    </vt:vector>
  </TitlesOfParts>
  <Company>CEMS, UWE</Company>
  <LinksUpToDate>false</LinksUpToDate>
  <CharactersWithSpaces>34217</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Assessed Coursework</dc:title>
  <dc:creator>Peter</dc:creator>
  <lastModifiedBy>Lin Xiaoren (257027248)</lastModifiedBy>
  <revision>2</revision>
  <lastPrinted>2016-03-01T16:09:00.0000000Z</lastPrinted>
  <dcterms:created xsi:type="dcterms:W3CDTF">2025-10-26T06:02:00.0000000Z</dcterms:created>
  <dcterms:modified xsi:type="dcterms:W3CDTF">2025-10-26T06:02:00.0000000Z</dcterms:modified>
  <keywords>, docId:3ACF9A9DA67158FA1E66AB78911515E9</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0x0101009C1D0D4E4183D642A31D96EBE1E282D9</vt:lpwstr>
  </property>
</Properties>
</file>